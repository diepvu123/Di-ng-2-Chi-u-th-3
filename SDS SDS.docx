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2FCD67" w14:textId="77777777" w:rsidR="00754287" w:rsidRPr="000603E4" w:rsidRDefault="00754287">
      <w:pPr>
        <w:pStyle w:val="NormalWeb"/>
        <w:spacing w:before="0"/>
        <w:rPr>
          <w:rFonts w:ascii="Arial" w:hAnsi="Arial" w:cs="Arial"/>
          <w:i/>
          <w:iCs/>
          <w:color w:val="000000" w:themeColor="text1"/>
          <w:sz w:val="36"/>
          <w:szCs w:val="36"/>
        </w:rPr>
      </w:pPr>
    </w:p>
    <w:p w14:paraId="23E7DCC9" w14:textId="77777777" w:rsidR="00754287" w:rsidRPr="000603E4" w:rsidRDefault="00754287">
      <w:pPr>
        <w:pStyle w:val="NormalWeb"/>
        <w:spacing w:before="0"/>
        <w:rPr>
          <w:rFonts w:ascii="Arial" w:hAnsi="Arial" w:cs="Arial"/>
          <w:i/>
          <w:iCs/>
          <w:color w:val="000000" w:themeColor="text1"/>
          <w:sz w:val="36"/>
          <w:szCs w:val="36"/>
        </w:rPr>
      </w:pPr>
    </w:p>
    <w:p w14:paraId="110DC1F2" w14:textId="77777777" w:rsidR="00754287" w:rsidRPr="000603E4" w:rsidRDefault="00754287">
      <w:pPr>
        <w:pStyle w:val="NormalWeb"/>
        <w:spacing w:before="0"/>
        <w:rPr>
          <w:rFonts w:ascii="Arial" w:hAnsi="Arial" w:cs="Arial"/>
          <w:i/>
          <w:iCs/>
          <w:color w:val="000000" w:themeColor="text1"/>
          <w:sz w:val="36"/>
          <w:szCs w:val="36"/>
        </w:rPr>
      </w:pPr>
    </w:p>
    <w:p w14:paraId="57D619DC" w14:textId="77777777" w:rsidR="00754287" w:rsidRPr="000603E4" w:rsidRDefault="00754287">
      <w:pPr>
        <w:pStyle w:val="NormalWeb"/>
        <w:spacing w:before="0"/>
        <w:rPr>
          <w:rFonts w:ascii="Arial" w:hAnsi="Arial" w:cs="Arial"/>
          <w:i/>
          <w:iCs/>
          <w:color w:val="000000" w:themeColor="text1"/>
          <w:sz w:val="36"/>
          <w:szCs w:val="36"/>
        </w:rPr>
      </w:pPr>
    </w:p>
    <w:p w14:paraId="4BAAE88F" w14:textId="7CF617F0" w:rsidR="00745E02" w:rsidRDefault="00734C08" w:rsidP="005A6956">
      <w:pPr>
        <w:pStyle w:val="NormalWeb"/>
        <w:spacing w:before="0"/>
        <w:jc w:val="center"/>
        <w:outlineLvl w:val="0"/>
        <w:rPr>
          <w:rFonts w:ascii="Arial" w:hAnsi="Arial" w:cs="Arial"/>
          <w:b/>
          <w:bCs/>
          <w:color w:val="000000" w:themeColor="text1"/>
          <w:sz w:val="40"/>
          <w:szCs w:val="40"/>
        </w:rPr>
      </w:pPr>
      <w:bookmarkStart w:id="0" w:name="_Toc119350576"/>
      <w:r>
        <w:rPr>
          <w:rFonts w:ascii="Arial" w:hAnsi="Arial" w:cs="Arial"/>
          <w:b/>
          <w:bCs/>
          <w:color w:val="000000" w:themeColor="text1"/>
          <w:sz w:val="40"/>
          <w:szCs w:val="40"/>
        </w:rPr>
        <w:t>APP STORE SHOP SALE PHONE</w:t>
      </w:r>
      <w:bookmarkEnd w:id="0"/>
    </w:p>
    <w:p w14:paraId="76A89568" w14:textId="77777777" w:rsidR="00754287" w:rsidRDefault="00754287" w:rsidP="005A6956">
      <w:pPr>
        <w:pStyle w:val="NormalWeb"/>
        <w:spacing w:before="0"/>
        <w:jc w:val="center"/>
        <w:outlineLvl w:val="0"/>
        <w:rPr>
          <w:rFonts w:ascii="Arial" w:hAnsi="Arial" w:cs="Arial"/>
          <w:b/>
          <w:bCs/>
          <w:color w:val="000000" w:themeColor="text1"/>
          <w:sz w:val="36"/>
          <w:szCs w:val="36"/>
        </w:rPr>
      </w:pPr>
      <w:bookmarkStart w:id="1" w:name="_Toc119350577"/>
      <w:r w:rsidRPr="000603E4">
        <w:rPr>
          <w:rFonts w:ascii="Arial" w:hAnsi="Arial" w:cs="Arial"/>
          <w:b/>
          <w:bCs/>
          <w:color w:val="000000" w:themeColor="text1"/>
          <w:sz w:val="36"/>
          <w:szCs w:val="36"/>
        </w:rPr>
        <w:t>Software Design Specification</w:t>
      </w:r>
      <w:bookmarkEnd w:id="1"/>
    </w:p>
    <w:p w14:paraId="3C78A05B" w14:textId="77777777" w:rsidR="00754287" w:rsidRPr="00745E02" w:rsidRDefault="00745E02" w:rsidP="00745E02">
      <w:pPr>
        <w:pStyle w:val="NormalWeb"/>
        <w:spacing w:before="0"/>
        <w:jc w:val="center"/>
        <w:outlineLvl w:val="0"/>
        <w:rPr>
          <w:rFonts w:ascii="Arial" w:hAnsi="Arial" w:cs="Arial"/>
          <w:b/>
          <w:bCs/>
          <w:color w:val="000000" w:themeColor="text1"/>
          <w:sz w:val="36"/>
          <w:szCs w:val="36"/>
        </w:rPr>
      </w:pPr>
      <w:bookmarkStart w:id="2" w:name="_Toc119350578"/>
      <w:r w:rsidRPr="00745E02">
        <w:rPr>
          <w:rFonts w:ascii="Arial" w:hAnsi="Arial" w:cs="Arial"/>
          <w:b/>
          <w:bCs/>
          <w:color w:val="000000" w:themeColor="text1"/>
          <w:sz w:val="36"/>
          <w:szCs w:val="36"/>
        </w:rPr>
        <w:t>May 19, 2022</w:t>
      </w:r>
      <w:bookmarkEnd w:id="2"/>
    </w:p>
    <w:p w14:paraId="7AAC9A59" w14:textId="77777777" w:rsidR="00754287" w:rsidRPr="000603E4" w:rsidRDefault="00745E02" w:rsidP="005A6956">
      <w:pPr>
        <w:pStyle w:val="NormalWeb"/>
        <w:jc w:val="center"/>
        <w:outlineLvl w:val="0"/>
        <w:rPr>
          <w:rFonts w:ascii="Arial" w:hAnsi="Arial" w:cs="Arial"/>
          <w:color w:val="000000" w:themeColor="text1"/>
          <w:sz w:val="28"/>
          <w:szCs w:val="28"/>
        </w:rPr>
      </w:pPr>
      <w:bookmarkStart w:id="3" w:name="_Toc119350579"/>
      <w:r>
        <w:rPr>
          <w:rFonts w:ascii="Arial" w:hAnsi="Arial" w:cs="Arial"/>
          <w:color w:val="000000" w:themeColor="text1"/>
          <w:sz w:val="28"/>
          <w:szCs w:val="28"/>
        </w:rPr>
        <w:t xml:space="preserve">Truong Quang </w:t>
      </w:r>
      <w:proofErr w:type="spellStart"/>
      <w:r>
        <w:rPr>
          <w:rFonts w:ascii="Arial" w:hAnsi="Arial" w:cs="Arial"/>
          <w:color w:val="000000" w:themeColor="text1"/>
          <w:sz w:val="28"/>
          <w:szCs w:val="28"/>
        </w:rPr>
        <w:t>Duy</w:t>
      </w:r>
      <w:bookmarkEnd w:id="3"/>
      <w:proofErr w:type="spellEnd"/>
    </w:p>
    <w:p w14:paraId="4AAA39A0" w14:textId="77777777" w:rsidR="00754287" w:rsidRPr="000603E4" w:rsidRDefault="00745E02">
      <w:pPr>
        <w:pStyle w:val="NormalWeb"/>
        <w:jc w:val="center"/>
        <w:rPr>
          <w:rFonts w:ascii="Arial" w:hAnsi="Arial" w:cs="Arial"/>
          <w:color w:val="000000" w:themeColor="text1"/>
          <w:sz w:val="28"/>
          <w:szCs w:val="28"/>
        </w:rPr>
      </w:pPr>
      <w:r>
        <w:rPr>
          <w:rFonts w:ascii="Arial" w:hAnsi="Arial" w:cs="Arial"/>
          <w:color w:val="000000" w:themeColor="text1"/>
          <w:sz w:val="28"/>
          <w:szCs w:val="28"/>
        </w:rPr>
        <w:t xml:space="preserve">Le Thanh </w:t>
      </w:r>
      <w:proofErr w:type="spellStart"/>
      <w:r>
        <w:rPr>
          <w:rFonts w:ascii="Arial" w:hAnsi="Arial" w:cs="Arial"/>
          <w:color w:val="000000" w:themeColor="text1"/>
          <w:sz w:val="28"/>
          <w:szCs w:val="28"/>
        </w:rPr>
        <w:t>Dien</w:t>
      </w:r>
      <w:proofErr w:type="spellEnd"/>
    </w:p>
    <w:p w14:paraId="7F717B2C" w14:textId="77777777" w:rsidR="00754287" w:rsidRPr="003335BB" w:rsidRDefault="00745E02">
      <w:pPr>
        <w:pStyle w:val="NormalWeb"/>
        <w:jc w:val="center"/>
        <w:rPr>
          <w:rFonts w:ascii="Arial" w:hAnsi="Arial" w:cs="Arial"/>
          <w:color w:val="000000" w:themeColor="text1"/>
          <w:sz w:val="28"/>
          <w:szCs w:val="28"/>
          <w:lang w:val="fr-FR"/>
        </w:rPr>
      </w:pPr>
      <w:r w:rsidRPr="003335BB">
        <w:rPr>
          <w:rFonts w:ascii="Arial" w:hAnsi="Arial" w:cs="Arial"/>
          <w:color w:val="000000" w:themeColor="text1"/>
          <w:sz w:val="28"/>
          <w:szCs w:val="28"/>
          <w:lang w:val="fr-FR"/>
        </w:rPr>
        <w:t xml:space="preserve">Nguyen </w:t>
      </w:r>
      <w:proofErr w:type="spellStart"/>
      <w:r w:rsidRPr="003335BB">
        <w:rPr>
          <w:rFonts w:ascii="Arial" w:hAnsi="Arial" w:cs="Arial"/>
          <w:color w:val="000000" w:themeColor="text1"/>
          <w:sz w:val="28"/>
          <w:szCs w:val="28"/>
          <w:lang w:val="fr-FR"/>
        </w:rPr>
        <w:t>Manh</w:t>
      </w:r>
      <w:proofErr w:type="spellEnd"/>
      <w:r w:rsidRPr="003335BB">
        <w:rPr>
          <w:rFonts w:ascii="Arial" w:hAnsi="Arial" w:cs="Arial"/>
          <w:color w:val="000000" w:themeColor="text1"/>
          <w:sz w:val="28"/>
          <w:szCs w:val="28"/>
          <w:lang w:val="fr-FR"/>
        </w:rPr>
        <w:t xml:space="preserve"> </w:t>
      </w:r>
      <w:proofErr w:type="spellStart"/>
      <w:r w:rsidRPr="003335BB">
        <w:rPr>
          <w:rFonts w:ascii="Arial" w:hAnsi="Arial" w:cs="Arial"/>
          <w:color w:val="000000" w:themeColor="text1"/>
          <w:sz w:val="28"/>
          <w:szCs w:val="28"/>
          <w:lang w:val="fr-FR"/>
        </w:rPr>
        <w:t>Phuc</w:t>
      </w:r>
      <w:proofErr w:type="spellEnd"/>
    </w:p>
    <w:p w14:paraId="3F8F5533" w14:textId="77777777" w:rsidR="00754287" w:rsidRPr="003335BB" w:rsidRDefault="00745E02">
      <w:pPr>
        <w:pStyle w:val="NormalWeb"/>
        <w:spacing w:before="0"/>
        <w:jc w:val="center"/>
        <w:rPr>
          <w:rFonts w:ascii="Arial" w:hAnsi="Arial" w:cs="Arial"/>
          <w:iCs/>
          <w:color w:val="000000" w:themeColor="text1"/>
          <w:sz w:val="28"/>
          <w:szCs w:val="28"/>
          <w:lang w:val="fr-FR"/>
        </w:rPr>
      </w:pPr>
      <w:r w:rsidRPr="003335BB">
        <w:rPr>
          <w:rFonts w:ascii="Arial" w:hAnsi="Arial" w:cs="Arial"/>
          <w:iCs/>
          <w:color w:val="000000" w:themeColor="text1"/>
          <w:sz w:val="28"/>
          <w:szCs w:val="28"/>
          <w:lang w:val="fr-FR"/>
        </w:rPr>
        <w:t>Nguyen Dang Ngoc Duan</w:t>
      </w:r>
    </w:p>
    <w:p w14:paraId="78C45612" w14:textId="77777777" w:rsidR="00745E02" w:rsidRPr="00745E02" w:rsidRDefault="00745E02">
      <w:pPr>
        <w:pStyle w:val="NormalWeb"/>
        <w:spacing w:before="0"/>
        <w:jc w:val="center"/>
        <w:rPr>
          <w:rFonts w:ascii="Arial" w:hAnsi="Arial" w:cs="Arial"/>
          <w:iCs/>
          <w:color w:val="000000" w:themeColor="text1"/>
          <w:sz w:val="28"/>
          <w:szCs w:val="28"/>
        </w:rPr>
      </w:pPr>
      <w:r>
        <w:rPr>
          <w:rFonts w:ascii="Arial" w:hAnsi="Arial" w:cs="Arial"/>
          <w:iCs/>
          <w:color w:val="000000" w:themeColor="text1"/>
          <w:sz w:val="28"/>
          <w:szCs w:val="28"/>
        </w:rPr>
        <w:t>Pham Chi Cong</w:t>
      </w:r>
    </w:p>
    <w:p w14:paraId="1F26FADC" w14:textId="77777777" w:rsidR="00754287" w:rsidRPr="000603E4" w:rsidRDefault="00754287">
      <w:pPr>
        <w:pStyle w:val="NormalWeb"/>
        <w:spacing w:before="0"/>
        <w:jc w:val="center"/>
        <w:rPr>
          <w:rFonts w:ascii="Arial" w:hAnsi="Arial" w:cs="Arial"/>
          <w:i/>
          <w:iCs/>
          <w:color w:val="000000" w:themeColor="text1"/>
          <w:sz w:val="28"/>
          <w:szCs w:val="28"/>
        </w:rPr>
      </w:pPr>
    </w:p>
    <w:p w14:paraId="35728963" w14:textId="77777777" w:rsidR="00754287" w:rsidRPr="000603E4" w:rsidRDefault="00754287">
      <w:pPr>
        <w:pStyle w:val="NormalWeb"/>
        <w:spacing w:before="0"/>
        <w:jc w:val="center"/>
        <w:rPr>
          <w:rFonts w:ascii="Arial" w:hAnsi="Arial" w:cs="Arial"/>
          <w:i/>
          <w:iCs/>
          <w:color w:val="000000" w:themeColor="text1"/>
          <w:sz w:val="28"/>
          <w:szCs w:val="28"/>
        </w:rPr>
      </w:pPr>
    </w:p>
    <w:p w14:paraId="060D6F0A" w14:textId="77777777" w:rsidR="00754287" w:rsidRPr="000603E4" w:rsidRDefault="00754287">
      <w:pPr>
        <w:pStyle w:val="NormalWeb"/>
        <w:spacing w:before="0"/>
        <w:jc w:val="center"/>
        <w:rPr>
          <w:rFonts w:ascii="Arial" w:hAnsi="Arial" w:cs="Arial"/>
          <w:i/>
          <w:iCs/>
          <w:color w:val="000000" w:themeColor="text1"/>
          <w:sz w:val="28"/>
          <w:szCs w:val="28"/>
        </w:rPr>
      </w:pPr>
    </w:p>
    <w:p w14:paraId="4C697E77" w14:textId="77777777" w:rsidR="00754287" w:rsidRPr="000603E4" w:rsidRDefault="00754287">
      <w:pPr>
        <w:pStyle w:val="NormalWeb"/>
        <w:spacing w:before="0"/>
        <w:jc w:val="center"/>
        <w:rPr>
          <w:rFonts w:ascii="Arial" w:hAnsi="Arial" w:cs="Arial"/>
          <w:i/>
          <w:iCs/>
          <w:color w:val="000000" w:themeColor="text1"/>
          <w:sz w:val="28"/>
          <w:szCs w:val="28"/>
        </w:rPr>
      </w:pPr>
    </w:p>
    <w:p w14:paraId="06257F0A" w14:textId="77777777" w:rsidR="00754287" w:rsidRPr="000603E4" w:rsidRDefault="00754287">
      <w:pPr>
        <w:pStyle w:val="NormalWeb"/>
        <w:spacing w:before="0"/>
        <w:jc w:val="center"/>
        <w:rPr>
          <w:rFonts w:ascii="Arial" w:hAnsi="Arial" w:cs="Arial"/>
          <w:i/>
          <w:iCs/>
          <w:color w:val="000000" w:themeColor="text1"/>
          <w:sz w:val="28"/>
          <w:szCs w:val="28"/>
        </w:rPr>
      </w:pPr>
    </w:p>
    <w:p w14:paraId="67875402" w14:textId="77777777" w:rsidR="00754287" w:rsidRPr="000603E4" w:rsidRDefault="00754287">
      <w:pPr>
        <w:pStyle w:val="NormalWeb"/>
        <w:spacing w:before="0"/>
        <w:jc w:val="center"/>
        <w:rPr>
          <w:rFonts w:ascii="Arial" w:hAnsi="Arial" w:cs="Arial"/>
          <w:i/>
          <w:iCs/>
          <w:color w:val="000000" w:themeColor="text1"/>
          <w:sz w:val="28"/>
          <w:szCs w:val="28"/>
        </w:rPr>
      </w:pPr>
    </w:p>
    <w:p w14:paraId="4DAEC577" w14:textId="77777777" w:rsidR="00754287" w:rsidRPr="000603E4" w:rsidRDefault="00754287">
      <w:pPr>
        <w:pStyle w:val="NormalWeb"/>
        <w:spacing w:before="0"/>
        <w:jc w:val="center"/>
        <w:rPr>
          <w:rFonts w:ascii="Arial" w:hAnsi="Arial" w:cs="Arial"/>
          <w:i/>
          <w:iCs/>
          <w:color w:val="000000" w:themeColor="text1"/>
          <w:sz w:val="28"/>
          <w:szCs w:val="28"/>
        </w:rPr>
      </w:pPr>
    </w:p>
    <w:p w14:paraId="44DA3FEB" w14:textId="77777777" w:rsidR="00B8556C" w:rsidRPr="000603E4" w:rsidRDefault="00B8556C">
      <w:pPr>
        <w:suppressAutoHyphens w:val="0"/>
        <w:rPr>
          <w:rFonts w:eastAsia="Arial Unicode MS" w:cs="Arial"/>
          <w:b/>
          <w:bCs/>
          <w:color w:val="000000" w:themeColor="text1"/>
        </w:rPr>
      </w:pPr>
      <w:r w:rsidRPr="000603E4">
        <w:rPr>
          <w:rFonts w:cs="Arial"/>
          <w:b/>
          <w:bCs/>
          <w:color w:val="000000" w:themeColor="text1"/>
        </w:rPr>
        <w:br w:type="page"/>
      </w:r>
    </w:p>
    <w:bookmarkStart w:id="4" w:name="_Toc119350580" w:displacedByCustomXml="next"/>
    <w:sdt>
      <w:sdtPr>
        <w:rPr>
          <w:rFonts w:ascii="Times New Roman" w:eastAsia="Times New Roman" w:hAnsi="Times New Roman" w:cs="Times New Roman"/>
          <w:b w:val="0"/>
          <w:bCs w:val="0"/>
          <w:color w:val="000000" w:themeColor="text1"/>
          <w:sz w:val="24"/>
          <w:szCs w:val="24"/>
          <w:lang w:eastAsia="ar-SA"/>
        </w:rPr>
        <w:id w:val="60679921"/>
        <w:docPartObj>
          <w:docPartGallery w:val="Table of Contents"/>
          <w:docPartUnique/>
        </w:docPartObj>
      </w:sdtPr>
      <w:sdtContent>
        <w:p w14:paraId="03D30479" w14:textId="77777777" w:rsidR="005A6956" w:rsidRPr="000603E4" w:rsidRDefault="005A6956" w:rsidP="005A6956">
          <w:pPr>
            <w:pStyle w:val="TOCHeading"/>
            <w:outlineLvl w:val="0"/>
            <w:rPr>
              <w:color w:val="000000" w:themeColor="text1"/>
            </w:rPr>
          </w:pPr>
          <w:r w:rsidRPr="000603E4">
            <w:rPr>
              <w:color w:val="000000" w:themeColor="text1"/>
            </w:rPr>
            <w:t>Table of Contents</w:t>
          </w:r>
          <w:bookmarkEnd w:id="4"/>
        </w:p>
        <w:p w14:paraId="729517FB" w14:textId="1B1EB9B0" w:rsidR="00A77193" w:rsidRDefault="005A6956">
          <w:pPr>
            <w:pStyle w:val="TOC1"/>
            <w:tabs>
              <w:tab w:val="right" w:leader="dot" w:pos="8630"/>
            </w:tabs>
            <w:rPr>
              <w:ins w:id="5" w:author="Trần Diệp Vũ" w:date="2022-11-14T20:36:00Z"/>
              <w:rFonts w:eastAsiaTheme="minorEastAsia" w:cstheme="minorBidi"/>
              <w:b w:val="0"/>
              <w:caps w:val="0"/>
              <w:noProof/>
              <w:lang w:eastAsia="en-US"/>
            </w:rPr>
          </w:pPr>
          <w:r w:rsidRPr="000603E4">
            <w:rPr>
              <w:color w:val="000000" w:themeColor="text1"/>
            </w:rPr>
            <w:fldChar w:fldCharType="begin"/>
          </w:r>
          <w:r w:rsidRPr="000603E4">
            <w:rPr>
              <w:color w:val="000000" w:themeColor="text1"/>
            </w:rPr>
            <w:instrText xml:space="preserve"> TOC \o "1-3" \h \z \u </w:instrText>
          </w:r>
          <w:r w:rsidRPr="000603E4">
            <w:rPr>
              <w:color w:val="000000" w:themeColor="text1"/>
            </w:rPr>
            <w:fldChar w:fldCharType="separate"/>
          </w:r>
          <w:ins w:id="6" w:author="Trần Diệp Vũ" w:date="2022-11-14T20:36:00Z">
            <w:r w:rsidR="00A77193" w:rsidRPr="00460629">
              <w:rPr>
                <w:rStyle w:val="Hyperlink"/>
                <w:noProof/>
              </w:rPr>
              <w:fldChar w:fldCharType="begin"/>
            </w:r>
            <w:r w:rsidR="00A77193" w:rsidRPr="00460629">
              <w:rPr>
                <w:rStyle w:val="Hyperlink"/>
                <w:noProof/>
              </w:rPr>
              <w:instrText xml:space="preserve"> </w:instrText>
            </w:r>
            <w:r w:rsidR="00A77193">
              <w:rPr>
                <w:noProof/>
              </w:rPr>
              <w:instrText>HYPERLINK \l "_Toc119350576"</w:instrText>
            </w:r>
            <w:r w:rsidR="00A77193" w:rsidRPr="00460629">
              <w:rPr>
                <w:rStyle w:val="Hyperlink"/>
                <w:noProof/>
              </w:rPr>
              <w:instrText xml:space="preserve"> </w:instrText>
            </w:r>
            <w:r w:rsidR="00A77193" w:rsidRPr="00460629">
              <w:rPr>
                <w:rStyle w:val="Hyperlink"/>
                <w:noProof/>
              </w:rPr>
            </w:r>
            <w:r w:rsidR="00A77193" w:rsidRPr="00460629">
              <w:rPr>
                <w:rStyle w:val="Hyperlink"/>
                <w:noProof/>
              </w:rPr>
              <w:fldChar w:fldCharType="separate"/>
            </w:r>
            <w:r w:rsidR="00A77193" w:rsidRPr="00460629">
              <w:rPr>
                <w:rStyle w:val="Hyperlink"/>
                <w:rFonts w:ascii="Arial" w:hAnsi="Arial" w:cs="Arial"/>
                <w:bCs/>
                <w:noProof/>
              </w:rPr>
              <w:t>APP STORE SHOP SALE PHONE</w:t>
            </w:r>
            <w:r w:rsidR="00A77193">
              <w:rPr>
                <w:noProof/>
                <w:webHidden/>
              </w:rPr>
              <w:tab/>
            </w:r>
            <w:r w:rsidR="00A77193">
              <w:rPr>
                <w:noProof/>
                <w:webHidden/>
              </w:rPr>
              <w:fldChar w:fldCharType="begin"/>
            </w:r>
            <w:r w:rsidR="00A77193">
              <w:rPr>
                <w:noProof/>
                <w:webHidden/>
              </w:rPr>
              <w:instrText xml:space="preserve"> PAGEREF _Toc119350576 \h </w:instrText>
            </w:r>
          </w:ins>
          <w:r w:rsidR="00A77193">
            <w:rPr>
              <w:noProof/>
              <w:webHidden/>
            </w:rPr>
          </w:r>
          <w:r w:rsidR="00A77193">
            <w:rPr>
              <w:noProof/>
              <w:webHidden/>
            </w:rPr>
            <w:fldChar w:fldCharType="separate"/>
          </w:r>
          <w:ins w:id="7" w:author="Trần Diệp Vũ" w:date="2022-11-14T20:36:00Z">
            <w:r w:rsidR="00A77193">
              <w:rPr>
                <w:noProof/>
                <w:webHidden/>
              </w:rPr>
              <w:t>1</w:t>
            </w:r>
            <w:r w:rsidR="00A77193">
              <w:rPr>
                <w:noProof/>
                <w:webHidden/>
              </w:rPr>
              <w:fldChar w:fldCharType="end"/>
            </w:r>
            <w:r w:rsidR="00A77193" w:rsidRPr="00460629">
              <w:rPr>
                <w:rStyle w:val="Hyperlink"/>
                <w:noProof/>
              </w:rPr>
              <w:fldChar w:fldCharType="end"/>
            </w:r>
          </w:ins>
        </w:p>
        <w:p w14:paraId="5CC5E401" w14:textId="4C74A431" w:rsidR="00A77193" w:rsidRDefault="00A77193">
          <w:pPr>
            <w:pStyle w:val="TOC1"/>
            <w:tabs>
              <w:tab w:val="right" w:leader="dot" w:pos="8630"/>
            </w:tabs>
            <w:rPr>
              <w:ins w:id="8" w:author="Trần Diệp Vũ" w:date="2022-11-14T20:36:00Z"/>
              <w:rFonts w:eastAsiaTheme="minorEastAsia" w:cstheme="minorBidi"/>
              <w:b w:val="0"/>
              <w:caps w:val="0"/>
              <w:noProof/>
              <w:lang w:eastAsia="en-US"/>
            </w:rPr>
          </w:pPr>
          <w:ins w:id="9"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"_Toc119350577"</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rFonts w:ascii="Arial" w:hAnsi="Arial" w:cs="Arial"/>
                <w:bCs/>
                <w:noProof/>
              </w:rPr>
              <w:t>Software Design Specification</w:t>
            </w:r>
            <w:r>
              <w:rPr>
                <w:noProof/>
                <w:webHidden/>
              </w:rPr>
              <w:tab/>
            </w:r>
            <w:r>
              <w:rPr>
                <w:noProof/>
                <w:webHidden/>
              </w:rPr>
              <w:fldChar w:fldCharType="begin"/>
            </w:r>
            <w:r>
              <w:rPr>
                <w:noProof/>
                <w:webHidden/>
              </w:rPr>
              <w:instrText xml:space="preserve"> PAGEREF _Toc119350577 \h </w:instrText>
            </w:r>
          </w:ins>
          <w:r>
            <w:rPr>
              <w:noProof/>
              <w:webHidden/>
            </w:rPr>
          </w:r>
          <w:r>
            <w:rPr>
              <w:noProof/>
              <w:webHidden/>
            </w:rPr>
            <w:fldChar w:fldCharType="separate"/>
          </w:r>
          <w:ins w:id="10" w:author="Trần Diệp Vũ" w:date="2022-11-14T20:36:00Z">
            <w:r>
              <w:rPr>
                <w:noProof/>
                <w:webHidden/>
              </w:rPr>
              <w:t>1</w:t>
            </w:r>
            <w:r>
              <w:rPr>
                <w:noProof/>
                <w:webHidden/>
              </w:rPr>
              <w:fldChar w:fldCharType="end"/>
            </w:r>
            <w:r w:rsidRPr="00460629">
              <w:rPr>
                <w:rStyle w:val="Hyperlink"/>
                <w:noProof/>
              </w:rPr>
              <w:fldChar w:fldCharType="end"/>
            </w:r>
          </w:ins>
        </w:p>
        <w:p w14:paraId="2EC8E2E4" w14:textId="41F43BFD" w:rsidR="00A77193" w:rsidRDefault="00A77193">
          <w:pPr>
            <w:pStyle w:val="TOC1"/>
            <w:tabs>
              <w:tab w:val="right" w:leader="dot" w:pos="8630"/>
            </w:tabs>
            <w:rPr>
              <w:ins w:id="11" w:author="Trần Diệp Vũ" w:date="2022-11-14T20:36:00Z"/>
              <w:rFonts w:eastAsiaTheme="minorEastAsia" w:cstheme="minorBidi"/>
              <w:b w:val="0"/>
              <w:caps w:val="0"/>
              <w:noProof/>
              <w:lang w:eastAsia="en-US"/>
            </w:rPr>
          </w:pPr>
          <w:ins w:id="12"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"_Toc119350578"</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rFonts w:ascii="Arial" w:hAnsi="Arial" w:cs="Arial"/>
                <w:bCs/>
                <w:noProof/>
              </w:rPr>
              <w:t>May 19, 2022</w:t>
            </w:r>
            <w:r>
              <w:rPr>
                <w:noProof/>
                <w:webHidden/>
              </w:rPr>
              <w:tab/>
            </w:r>
            <w:r>
              <w:rPr>
                <w:noProof/>
                <w:webHidden/>
              </w:rPr>
              <w:fldChar w:fldCharType="begin"/>
            </w:r>
            <w:r>
              <w:rPr>
                <w:noProof/>
                <w:webHidden/>
              </w:rPr>
              <w:instrText xml:space="preserve"> PAGEREF _Toc119350578 \h </w:instrText>
            </w:r>
          </w:ins>
          <w:r>
            <w:rPr>
              <w:noProof/>
              <w:webHidden/>
            </w:rPr>
          </w:r>
          <w:r>
            <w:rPr>
              <w:noProof/>
              <w:webHidden/>
            </w:rPr>
            <w:fldChar w:fldCharType="separate"/>
          </w:r>
          <w:ins w:id="13" w:author="Trần Diệp Vũ" w:date="2022-11-14T20:36:00Z">
            <w:r>
              <w:rPr>
                <w:noProof/>
                <w:webHidden/>
              </w:rPr>
              <w:t>1</w:t>
            </w:r>
            <w:r>
              <w:rPr>
                <w:noProof/>
                <w:webHidden/>
              </w:rPr>
              <w:fldChar w:fldCharType="end"/>
            </w:r>
            <w:r w:rsidRPr="00460629">
              <w:rPr>
                <w:rStyle w:val="Hyperlink"/>
                <w:noProof/>
              </w:rPr>
              <w:fldChar w:fldCharType="end"/>
            </w:r>
          </w:ins>
        </w:p>
        <w:p w14:paraId="6BB50736" w14:textId="696BCD2F" w:rsidR="00A77193" w:rsidRDefault="00A77193">
          <w:pPr>
            <w:pStyle w:val="TOC1"/>
            <w:tabs>
              <w:tab w:val="right" w:leader="dot" w:pos="8630"/>
            </w:tabs>
            <w:rPr>
              <w:ins w:id="14" w:author="Trần Diệp Vũ" w:date="2022-11-14T20:36:00Z"/>
              <w:rFonts w:eastAsiaTheme="minorEastAsia" w:cstheme="minorBidi"/>
              <w:b w:val="0"/>
              <w:caps w:val="0"/>
              <w:noProof/>
              <w:lang w:eastAsia="en-US"/>
            </w:rPr>
          </w:pPr>
          <w:ins w:id="15"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"_Toc119350579"</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rFonts w:ascii="Arial" w:hAnsi="Arial" w:cs="Arial"/>
                <w:noProof/>
              </w:rPr>
              <w:t>Truong Quang Duy</w:t>
            </w:r>
            <w:r>
              <w:rPr>
                <w:noProof/>
                <w:webHidden/>
              </w:rPr>
              <w:tab/>
            </w:r>
            <w:r>
              <w:rPr>
                <w:noProof/>
                <w:webHidden/>
              </w:rPr>
              <w:fldChar w:fldCharType="begin"/>
            </w:r>
            <w:r>
              <w:rPr>
                <w:noProof/>
                <w:webHidden/>
              </w:rPr>
              <w:instrText xml:space="preserve"> PAGEREF _Toc119350579 \h </w:instrText>
            </w:r>
          </w:ins>
          <w:r>
            <w:rPr>
              <w:noProof/>
              <w:webHidden/>
            </w:rPr>
          </w:r>
          <w:r>
            <w:rPr>
              <w:noProof/>
              <w:webHidden/>
            </w:rPr>
            <w:fldChar w:fldCharType="separate"/>
          </w:r>
          <w:ins w:id="16" w:author="Trần Diệp Vũ" w:date="2022-11-14T20:36:00Z">
            <w:r>
              <w:rPr>
                <w:noProof/>
                <w:webHidden/>
              </w:rPr>
              <w:t>1</w:t>
            </w:r>
            <w:r>
              <w:rPr>
                <w:noProof/>
                <w:webHidden/>
              </w:rPr>
              <w:fldChar w:fldCharType="end"/>
            </w:r>
            <w:r w:rsidRPr="00460629">
              <w:rPr>
                <w:rStyle w:val="Hyperlink"/>
                <w:noProof/>
              </w:rPr>
              <w:fldChar w:fldCharType="end"/>
            </w:r>
          </w:ins>
        </w:p>
        <w:p w14:paraId="1AE2A046" w14:textId="48FEFC61" w:rsidR="00A77193" w:rsidRDefault="00A77193">
          <w:pPr>
            <w:pStyle w:val="TOC1"/>
            <w:tabs>
              <w:tab w:val="right" w:leader="dot" w:pos="8630"/>
            </w:tabs>
            <w:rPr>
              <w:ins w:id="17" w:author="Trần Diệp Vũ" w:date="2022-11-14T20:36:00Z"/>
              <w:rFonts w:eastAsiaTheme="minorEastAsia" w:cstheme="minorBidi"/>
              <w:b w:val="0"/>
              <w:caps w:val="0"/>
              <w:noProof/>
              <w:lang w:eastAsia="en-US"/>
            </w:rPr>
          </w:pPr>
          <w:ins w:id="18"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"_Toc119350580"</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Table of Contents</w:t>
            </w:r>
            <w:r>
              <w:rPr>
                <w:noProof/>
                <w:webHidden/>
              </w:rPr>
              <w:tab/>
            </w:r>
            <w:r>
              <w:rPr>
                <w:noProof/>
                <w:webHidden/>
              </w:rPr>
              <w:fldChar w:fldCharType="begin"/>
            </w:r>
            <w:r>
              <w:rPr>
                <w:noProof/>
                <w:webHidden/>
              </w:rPr>
              <w:instrText xml:space="preserve"> PAGEREF _Toc119350580 \h </w:instrText>
            </w:r>
          </w:ins>
          <w:r>
            <w:rPr>
              <w:noProof/>
              <w:webHidden/>
            </w:rPr>
          </w:r>
          <w:r>
            <w:rPr>
              <w:noProof/>
              <w:webHidden/>
            </w:rPr>
            <w:fldChar w:fldCharType="separate"/>
          </w:r>
          <w:ins w:id="19" w:author="Trần Diệp Vũ" w:date="2022-11-14T20:36:00Z">
            <w:r>
              <w:rPr>
                <w:noProof/>
                <w:webHidden/>
              </w:rPr>
              <w:t>2</w:t>
            </w:r>
            <w:r>
              <w:rPr>
                <w:noProof/>
                <w:webHidden/>
              </w:rPr>
              <w:fldChar w:fldCharType="end"/>
            </w:r>
            <w:r w:rsidRPr="00460629">
              <w:rPr>
                <w:rStyle w:val="Hyperlink"/>
                <w:noProof/>
              </w:rPr>
              <w:fldChar w:fldCharType="end"/>
            </w:r>
          </w:ins>
        </w:p>
        <w:p w14:paraId="032B6870" w14:textId="0D9E465E" w:rsidR="00A77193" w:rsidRDefault="00A77193">
          <w:pPr>
            <w:pStyle w:val="TOC1"/>
            <w:tabs>
              <w:tab w:val="right" w:leader="dot" w:pos="8630"/>
            </w:tabs>
            <w:rPr>
              <w:ins w:id="20" w:author="Trần Diệp Vũ" w:date="2022-11-14T20:36:00Z"/>
              <w:rFonts w:eastAsiaTheme="minorEastAsia" w:cstheme="minorBidi"/>
              <w:b w:val="0"/>
              <w:caps w:val="0"/>
              <w:noProof/>
              <w:lang w:eastAsia="en-US"/>
            </w:rPr>
          </w:pPr>
          <w:ins w:id="21"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"_Toc119350581"</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1.0 Architectural design</w:t>
            </w:r>
            <w:r>
              <w:rPr>
                <w:noProof/>
                <w:webHidden/>
              </w:rPr>
              <w:tab/>
            </w:r>
            <w:r>
              <w:rPr>
                <w:noProof/>
                <w:webHidden/>
              </w:rPr>
              <w:fldChar w:fldCharType="begin"/>
            </w:r>
            <w:r>
              <w:rPr>
                <w:noProof/>
                <w:webHidden/>
              </w:rPr>
              <w:instrText xml:space="preserve"> PAGEREF _Toc119350581 \h </w:instrText>
            </w:r>
          </w:ins>
          <w:r>
            <w:rPr>
              <w:noProof/>
              <w:webHidden/>
            </w:rPr>
          </w:r>
          <w:r>
            <w:rPr>
              <w:noProof/>
              <w:webHidden/>
            </w:rPr>
            <w:fldChar w:fldCharType="separate"/>
          </w:r>
          <w:ins w:id="22" w:author="Trần Diệp Vũ" w:date="2022-11-14T20:36:00Z">
            <w:r>
              <w:rPr>
                <w:noProof/>
                <w:webHidden/>
              </w:rPr>
              <w:t>4</w:t>
            </w:r>
            <w:r>
              <w:rPr>
                <w:noProof/>
                <w:webHidden/>
              </w:rPr>
              <w:fldChar w:fldCharType="end"/>
            </w:r>
            <w:r w:rsidRPr="00460629">
              <w:rPr>
                <w:rStyle w:val="Hyperlink"/>
                <w:noProof/>
              </w:rPr>
              <w:fldChar w:fldCharType="end"/>
            </w:r>
          </w:ins>
        </w:p>
        <w:p w14:paraId="33523D59" w14:textId="1536AE5F" w:rsidR="00A77193" w:rsidRDefault="00A77193">
          <w:pPr>
            <w:pStyle w:val="TOC3"/>
            <w:tabs>
              <w:tab w:val="right" w:leader="dot" w:pos="8630"/>
            </w:tabs>
            <w:rPr>
              <w:ins w:id="23" w:author="Trần Diệp Vũ" w:date="2022-11-14T20:36:00Z"/>
              <w:rFonts w:eastAsiaTheme="minorEastAsia" w:cstheme="minorBidi"/>
              <w:i w:val="0"/>
              <w:noProof/>
              <w:lang w:eastAsia="en-US"/>
            </w:rPr>
          </w:pPr>
          <w:ins w:id="24"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"_Toc119350582"</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1.1.1 Architecture diagram</w:t>
            </w:r>
            <w:r>
              <w:rPr>
                <w:noProof/>
                <w:webHidden/>
              </w:rPr>
              <w:tab/>
            </w:r>
            <w:r>
              <w:rPr>
                <w:noProof/>
                <w:webHidden/>
              </w:rPr>
              <w:fldChar w:fldCharType="begin"/>
            </w:r>
            <w:r>
              <w:rPr>
                <w:noProof/>
                <w:webHidden/>
              </w:rPr>
              <w:instrText xml:space="preserve"> PAGEREF _Toc119350582 \h </w:instrText>
            </w:r>
          </w:ins>
          <w:r>
            <w:rPr>
              <w:noProof/>
              <w:webHidden/>
            </w:rPr>
          </w:r>
          <w:r>
            <w:rPr>
              <w:noProof/>
              <w:webHidden/>
            </w:rPr>
            <w:fldChar w:fldCharType="separate"/>
          </w:r>
          <w:ins w:id="25" w:author="Trần Diệp Vũ" w:date="2022-11-14T20:36:00Z">
            <w:r>
              <w:rPr>
                <w:noProof/>
                <w:webHidden/>
              </w:rPr>
              <w:t>4</w:t>
            </w:r>
            <w:r>
              <w:rPr>
                <w:noProof/>
                <w:webHidden/>
              </w:rPr>
              <w:fldChar w:fldCharType="end"/>
            </w:r>
            <w:r w:rsidRPr="00460629">
              <w:rPr>
                <w:rStyle w:val="Hyperlink"/>
                <w:noProof/>
              </w:rPr>
              <w:fldChar w:fldCharType="end"/>
            </w:r>
          </w:ins>
        </w:p>
        <w:p w14:paraId="75083CB3" w14:textId="485824EE" w:rsidR="00A77193" w:rsidRDefault="00A77193">
          <w:pPr>
            <w:pStyle w:val="TOC1"/>
            <w:tabs>
              <w:tab w:val="right" w:leader="dot" w:pos="8630"/>
            </w:tabs>
            <w:rPr>
              <w:ins w:id="26" w:author="Trần Diệp Vũ" w:date="2022-11-14T20:36:00Z"/>
              <w:rFonts w:eastAsiaTheme="minorEastAsia" w:cstheme="minorBidi"/>
              <w:b w:val="0"/>
              <w:caps w:val="0"/>
              <w:noProof/>
              <w:lang w:eastAsia="en-US"/>
            </w:rPr>
          </w:pPr>
          <w:ins w:id="27"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"_Toc119350583"</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2.0 Schedule</w:t>
            </w:r>
            <w:r>
              <w:rPr>
                <w:noProof/>
                <w:webHidden/>
              </w:rPr>
              <w:tab/>
            </w:r>
            <w:r>
              <w:rPr>
                <w:noProof/>
                <w:webHidden/>
              </w:rPr>
              <w:fldChar w:fldCharType="begin"/>
            </w:r>
            <w:r>
              <w:rPr>
                <w:noProof/>
                <w:webHidden/>
              </w:rPr>
              <w:instrText xml:space="preserve"> PAGEREF _Toc119350583 \h </w:instrText>
            </w:r>
          </w:ins>
          <w:r>
            <w:rPr>
              <w:noProof/>
              <w:webHidden/>
            </w:rPr>
          </w:r>
          <w:r>
            <w:rPr>
              <w:noProof/>
              <w:webHidden/>
            </w:rPr>
            <w:fldChar w:fldCharType="separate"/>
          </w:r>
          <w:ins w:id="28" w:author="Trần Diệp Vũ" w:date="2022-11-14T20:36:00Z">
            <w:r>
              <w:rPr>
                <w:noProof/>
                <w:webHidden/>
              </w:rPr>
              <w:t>4</w:t>
            </w:r>
            <w:r>
              <w:rPr>
                <w:noProof/>
                <w:webHidden/>
              </w:rPr>
              <w:fldChar w:fldCharType="end"/>
            </w:r>
            <w:r w:rsidRPr="00460629">
              <w:rPr>
                <w:rStyle w:val="Hyperlink"/>
                <w:noProof/>
              </w:rPr>
              <w:fldChar w:fldCharType="end"/>
            </w:r>
          </w:ins>
        </w:p>
        <w:p w14:paraId="580D86CD" w14:textId="0B075D47" w:rsidR="00A77193" w:rsidRDefault="00A77193">
          <w:pPr>
            <w:pStyle w:val="TOC2"/>
            <w:tabs>
              <w:tab w:val="right" w:leader="dot" w:pos="8630"/>
            </w:tabs>
            <w:rPr>
              <w:ins w:id="29" w:author="Trần Diệp Vũ" w:date="2022-11-14T20:36:00Z"/>
              <w:rFonts w:eastAsiaTheme="minorEastAsia" w:cstheme="minorBidi"/>
              <w:smallCaps w:val="0"/>
              <w:noProof/>
              <w:lang w:eastAsia="en-US"/>
            </w:rPr>
          </w:pPr>
          <w:ins w:id="30"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"_Toc119350584"</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2.1 Definition of milestones</w:t>
            </w:r>
            <w:r>
              <w:rPr>
                <w:noProof/>
                <w:webHidden/>
              </w:rPr>
              <w:tab/>
            </w:r>
            <w:r>
              <w:rPr>
                <w:noProof/>
                <w:webHidden/>
              </w:rPr>
              <w:fldChar w:fldCharType="begin"/>
            </w:r>
            <w:r>
              <w:rPr>
                <w:noProof/>
                <w:webHidden/>
              </w:rPr>
              <w:instrText xml:space="preserve"> PAGEREF _Toc119350584 \h </w:instrText>
            </w:r>
          </w:ins>
          <w:r>
            <w:rPr>
              <w:noProof/>
              <w:webHidden/>
            </w:rPr>
          </w:r>
          <w:r>
            <w:rPr>
              <w:noProof/>
              <w:webHidden/>
            </w:rPr>
            <w:fldChar w:fldCharType="separate"/>
          </w:r>
          <w:ins w:id="31" w:author="Trần Diệp Vũ" w:date="2022-11-14T20:36:00Z">
            <w:r>
              <w:rPr>
                <w:noProof/>
                <w:webHidden/>
              </w:rPr>
              <w:t>4</w:t>
            </w:r>
            <w:r>
              <w:rPr>
                <w:noProof/>
                <w:webHidden/>
              </w:rPr>
              <w:fldChar w:fldCharType="end"/>
            </w:r>
            <w:r w:rsidRPr="00460629">
              <w:rPr>
                <w:rStyle w:val="Hyperlink"/>
                <w:noProof/>
              </w:rPr>
              <w:fldChar w:fldCharType="end"/>
            </w:r>
          </w:ins>
        </w:p>
        <w:p w14:paraId="19F95658" w14:textId="751AF702" w:rsidR="00A77193" w:rsidRDefault="00A77193">
          <w:pPr>
            <w:pStyle w:val="TOC3"/>
            <w:tabs>
              <w:tab w:val="right" w:leader="dot" w:pos="8630"/>
            </w:tabs>
            <w:rPr>
              <w:ins w:id="32" w:author="Trần Diệp Vũ" w:date="2022-11-14T20:36:00Z"/>
              <w:rFonts w:eastAsiaTheme="minorEastAsia" w:cstheme="minorBidi"/>
              <w:i w:val="0"/>
              <w:noProof/>
              <w:lang w:eastAsia="en-US"/>
            </w:rPr>
          </w:pPr>
          <w:ins w:id="33"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"_Toc119350585"</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2.2.1 Concept/Doc Complete 25/4/2022</w:t>
            </w:r>
            <w:r>
              <w:rPr>
                <w:noProof/>
                <w:webHidden/>
              </w:rPr>
              <w:tab/>
            </w:r>
            <w:r>
              <w:rPr>
                <w:noProof/>
                <w:webHidden/>
              </w:rPr>
              <w:fldChar w:fldCharType="begin"/>
            </w:r>
            <w:r>
              <w:rPr>
                <w:noProof/>
                <w:webHidden/>
              </w:rPr>
              <w:instrText xml:space="preserve"> PAGEREF _Toc119350585 \h </w:instrText>
            </w:r>
          </w:ins>
          <w:r>
            <w:rPr>
              <w:noProof/>
              <w:webHidden/>
            </w:rPr>
          </w:r>
          <w:r>
            <w:rPr>
              <w:noProof/>
              <w:webHidden/>
            </w:rPr>
            <w:fldChar w:fldCharType="separate"/>
          </w:r>
          <w:ins w:id="34" w:author="Trần Diệp Vũ" w:date="2022-11-14T20:36:00Z">
            <w:r>
              <w:rPr>
                <w:noProof/>
                <w:webHidden/>
              </w:rPr>
              <w:t>4</w:t>
            </w:r>
            <w:r>
              <w:rPr>
                <w:noProof/>
                <w:webHidden/>
              </w:rPr>
              <w:fldChar w:fldCharType="end"/>
            </w:r>
            <w:r w:rsidRPr="00460629">
              <w:rPr>
                <w:rStyle w:val="Hyperlink"/>
                <w:noProof/>
              </w:rPr>
              <w:fldChar w:fldCharType="end"/>
            </w:r>
          </w:ins>
        </w:p>
        <w:p w14:paraId="0D7228B7" w14:textId="685F5E45" w:rsidR="00A77193" w:rsidRDefault="00A77193">
          <w:pPr>
            <w:pStyle w:val="TOC3"/>
            <w:tabs>
              <w:tab w:val="right" w:leader="dot" w:pos="8630"/>
            </w:tabs>
            <w:rPr>
              <w:ins w:id="35" w:author="Trần Diệp Vũ" w:date="2022-11-14T20:36:00Z"/>
              <w:rFonts w:eastAsiaTheme="minorEastAsia" w:cstheme="minorBidi"/>
              <w:i w:val="0"/>
              <w:noProof/>
              <w:lang w:eastAsia="en-US"/>
            </w:rPr>
          </w:pPr>
          <w:ins w:id="36"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"_Toc119350586"</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2.2.2 Module Code Complete 4/5/2022</w:t>
            </w:r>
            <w:r>
              <w:rPr>
                <w:noProof/>
                <w:webHidden/>
              </w:rPr>
              <w:tab/>
            </w:r>
            <w:r>
              <w:rPr>
                <w:noProof/>
                <w:webHidden/>
              </w:rPr>
              <w:fldChar w:fldCharType="begin"/>
            </w:r>
            <w:r>
              <w:rPr>
                <w:noProof/>
                <w:webHidden/>
              </w:rPr>
              <w:instrText xml:space="preserve"> PAGEREF _Toc119350586 \h </w:instrText>
            </w:r>
          </w:ins>
          <w:r>
            <w:rPr>
              <w:noProof/>
              <w:webHidden/>
            </w:rPr>
          </w:r>
          <w:r>
            <w:rPr>
              <w:noProof/>
              <w:webHidden/>
            </w:rPr>
            <w:fldChar w:fldCharType="separate"/>
          </w:r>
          <w:ins w:id="37" w:author="Trần Diệp Vũ" w:date="2022-11-14T20:36:00Z">
            <w:r>
              <w:rPr>
                <w:noProof/>
                <w:webHidden/>
              </w:rPr>
              <w:t>4</w:t>
            </w:r>
            <w:r>
              <w:rPr>
                <w:noProof/>
                <w:webHidden/>
              </w:rPr>
              <w:fldChar w:fldCharType="end"/>
            </w:r>
            <w:r w:rsidRPr="00460629">
              <w:rPr>
                <w:rStyle w:val="Hyperlink"/>
                <w:noProof/>
              </w:rPr>
              <w:fldChar w:fldCharType="end"/>
            </w:r>
          </w:ins>
        </w:p>
        <w:p w14:paraId="6F90B78A" w14:textId="6D357503" w:rsidR="00A77193" w:rsidRDefault="00A77193">
          <w:pPr>
            <w:pStyle w:val="TOC3"/>
            <w:tabs>
              <w:tab w:val="right" w:leader="dot" w:pos="8630"/>
            </w:tabs>
            <w:rPr>
              <w:ins w:id="38" w:author="Trần Diệp Vũ" w:date="2022-11-14T20:36:00Z"/>
              <w:rFonts w:eastAsiaTheme="minorEastAsia" w:cstheme="minorBidi"/>
              <w:i w:val="0"/>
              <w:noProof/>
              <w:lang w:eastAsia="en-US"/>
            </w:rPr>
          </w:pPr>
          <w:ins w:id="39"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"_Toc119350587"</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2.2.3 Testing Complete 12/5/2022</w:t>
            </w:r>
            <w:r>
              <w:rPr>
                <w:noProof/>
                <w:webHidden/>
              </w:rPr>
              <w:tab/>
            </w:r>
            <w:r>
              <w:rPr>
                <w:noProof/>
                <w:webHidden/>
              </w:rPr>
              <w:fldChar w:fldCharType="begin"/>
            </w:r>
            <w:r>
              <w:rPr>
                <w:noProof/>
                <w:webHidden/>
              </w:rPr>
              <w:instrText xml:space="preserve"> PAGEREF _Toc119350587 \h </w:instrText>
            </w:r>
          </w:ins>
          <w:r>
            <w:rPr>
              <w:noProof/>
              <w:webHidden/>
            </w:rPr>
          </w:r>
          <w:r>
            <w:rPr>
              <w:noProof/>
              <w:webHidden/>
            </w:rPr>
            <w:fldChar w:fldCharType="separate"/>
          </w:r>
          <w:ins w:id="40" w:author="Trần Diệp Vũ" w:date="2022-11-14T20:36:00Z">
            <w:r>
              <w:rPr>
                <w:noProof/>
                <w:webHidden/>
              </w:rPr>
              <w:t>4</w:t>
            </w:r>
            <w:r>
              <w:rPr>
                <w:noProof/>
                <w:webHidden/>
              </w:rPr>
              <w:fldChar w:fldCharType="end"/>
            </w:r>
            <w:r w:rsidRPr="00460629">
              <w:rPr>
                <w:rStyle w:val="Hyperlink"/>
                <w:noProof/>
              </w:rPr>
              <w:fldChar w:fldCharType="end"/>
            </w:r>
          </w:ins>
        </w:p>
        <w:p w14:paraId="1DDE18C7" w14:textId="25583149" w:rsidR="00A77193" w:rsidRDefault="00A77193">
          <w:pPr>
            <w:pStyle w:val="TOC1"/>
            <w:tabs>
              <w:tab w:val="right" w:leader="dot" w:pos="8630"/>
            </w:tabs>
            <w:rPr>
              <w:ins w:id="41" w:author="Trần Diệp Vũ" w:date="2022-11-14T20:36:00Z"/>
              <w:rFonts w:eastAsiaTheme="minorEastAsia" w:cstheme="minorBidi"/>
              <w:b w:val="0"/>
              <w:caps w:val="0"/>
              <w:noProof/>
              <w:lang w:eastAsia="en-US"/>
            </w:rPr>
          </w:pPr>
          <w:ins w:id="42"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"_Toc119350588"</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3.0 Component-level design</w:t>
            </w:r>
            <w:r>
              <w:rPr>
                <w:noProof/>
                <w:webHidden/>
              </w:rPr>
              <w:tab/>
            </w:r>
            <w:r>
              <w:rPr>
                <w:noProof/>
                <w:webHidden/>
              </w:rPr>
              <w:fldChar w:fldCharType="begin"/>
            </w:r>
            <w:r>
              <w:rPr>
                <w:noProof/>
                <w:webHidden/>
              </w:rPr>
              <w:instrText xml:space="preserve"> PAGEREF _Toc119350588 \h </w:instrText>
            </w:r>
          </w:ins>
          <w:r>
            <w:rPr>
              <w:noProof/>
              <w:webHidden/>
            </w:rPr>
          </w:r>
          <w:r>
            <w:rPr>
              <w:noProof/>
              <w:webHidden/>
            </w:rPr>
            <w:fldChar w:fldCharType="separate"/>
          </w:r>
          <w:ins w:id="43" w:author="Trần Diệp Vũ" w:date="2022-11-14T20:36:00Z">
            <w:r>
              <w:rPr>
                <w:noProof/>
                <w:webHidden/>
              </w:rPr>
              <w:t>5</w:t>
            </w:r>
            <w:r>
              <w:rPr>
                <w:noProof/>
                <w:webHidden/>
              </w:rPr>
              <w:fldChar w:fldCharType="end"/>
            </w:r>
            <w:r w:rsidRPr="00460629">
              <w:rPr>
                <w:rStyle w:val="Hyperlink"/>
                <w:noProof/>
              </w:rPr>
              <w:fldChar w:fldCharType="end"/>
            </w:r>
          </w:ins>
        </w:p>
        <w:p w14:paraId="6C6956A4" w14:textId="008C38DC" w:rsidR="00A77193" w:rsidRDefault="00A77193">
          <w:pPr>
            <w:pStyle w:val="TOC2"/>
            <w:tabs>
              <w:tab w:val="right" w:leader="dot" w:pos="8630"/>
            </w:tabs>
            <w:rPr>
              <w:ins w:id="44" w:author="Trần Diệp Vũ" w:date="2022-11-14T20:36:00Z"/>
              <w:rFonts w:eastAsiaTheme="minorEastAsia" w:cstheme="minorBidi"/>
              <w:smallCaps w:val="0"/>
              <w:noProof/>
              <w:lang w:eastAsia="en-US"/>
            </w:rPr>
          </w:pPr>
          <w:ins w:id="45"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"_Toc119350589"</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3.1 Description for Main Menu</w:t>
            </w:r>
            <w:r>
              <w:rPr>
                <w:noProof/>
                <w:webHidden/>
              </w:rPr>
              <w:tab/>
            </w:r>
            <w:r>
              <w:rPr>
                <w:noProof/>
                <w:webHidden/>
              </w:rPr>
              <w:fldChar w:fldCharType="begin"/>
            </w:r>
            <w:r>
              <w:rPr>
                <w:noProof/>
                <w:webHidden/>
              </w:rPr>
              <w:instrText xml:space="preserve"> PAGEREF _Toc119350589 \h </w:instrText>
            </w:r>
          </w:ins>
          <w:r>
            <w:rPr>
              <w:noProof/>
              <w:webHidden/>
            </w:rPr>
          </w:r>
          <w:r>
            <w:rPr>
              <w:noProof/>
              <w:webHidden/>
            </w:rPr>
            <w:fldChar w:fldCharType="separate"/>
          </w:r>
          <w:ins w:id="46" w:author="Trần Diệp Vũ" w:date="2022-11-14T20:36:00Z">
            <w:r>
              <w:rPr>
                <w:noProof/>
                <w:webHidden/>
              </w:rPr>
              <w:t>5</w:t>
            </w:r>
            <w:r>
              <w:rPr>
                <w:noProof/>
                <w:webHidden/>
              </w:rPr>
              <w:fldChar w:fldCharType="end"/>
            </w:r>
            <w:r w:rsidRPr="00460629">
              <w:rPr>
                <w:rStyle w:val="Hyperlink"/>
                <w:noProof/>
              </w:rPr>
              <w:fldChar w:fldCharType="end"/>
            </w:r>
          </w:ins>
        </w:p>
        <w:p w14:paraId="202DD54E" w14:textId="6244320D" w:rsidR="00A77193" w:rsidRDefault="00A77193">
          <w:pPr>
            <w:pStyle w:val="TOC3"/>
            <w:tabs>
              <w:tab w:val="right" w:leader="dot" w:pos="8630"/>
            </w:tabs>
            <w:rPr>
              <w:ins w:id="47" w:author="Trần Diệp Vũ" w:date="2022-11-14T20:36:00Z"/>
              <w:rFonts w:eastAsiaTheme="minorEastAsia" w:cstheme="minorBidi"/>
              <w:i w:val="0"/>
              <w:noProof/>
              <w:lang w:eastAsia="en-US"/>
            </w:rPr>
          </w:pPr>
          <w:ins w:id="48"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"_Toc119350590"</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3.1.1 Narration Processing for Main Menu</w:t>
            </w:r>
            <w:r>
              <w:rPr>
                <w:noProof/>
                <w:webHidden/>
              </w:rPr>
              <w:tab/>
            </w:r>
            <w:r>
              <w:rPr>
                <w:noProof/>
                <w:webHidden/>
              </w:rPr>
              <w:fldChar w:fldCharType="begin"/>
            </w:r>
            <w:r>
              <w:rPr>
                <w:noProof/>
                <w:webHidden/>
              </w:rPr>
              <w:instrText xml:space="preserve"> PAGEREF _Toc119350590 \h </w:instrText>
            </w:r>
          </w:ins>
          <w:r>
            <w:rPr>
              <w:noProof/>
              <w:webHidden/>
            </w:rPr>
          </w:r>
          <w:r>
            <w:rPr>
              <w:noProof/>
              <w:webHidden/>
            </w:rPr>
            <w:fldChar w:fldCharType="separate"/>
          </w:r>
          <w:ins w:id="49" w:author="Trần Diệp Vũ" w:date="2022-11-14T20:36:00Z">
            <w:r>
              <w:rPr>
                <w:noProof/>
                <w:webHidden/>
              </w:rPr>
              <w:t>5</w:t>
            </w:r>
            <w:r>
              <w:rPr>
                <w:noProof/>
                <w:webHidden/>
              </w:rPr>
              <w:fldChar w:fldCharType="end"/>
            </w:r>
            <w:r w:rsidRPr="00460629">
              <w:rPr>
                <w:rStyle w:val="Hyperlink"/>
                <w:noProof/>
              </w:rPr>
              <w:fldChar w:fldCharType="end"/>
            </w:r>
          </w:ins>
        </w:p>
        <w:p w14:paraId="195CD167" w14:textId="07ECBE7A" w:rsidR="00A77193" w:rsidRDefault="00A77193">
          <w:pPr>
            <w:pStyle w:val="TOC3"/>
            <w:tabs>
              <w:tab w:val="right" w:leader="dot" w:pos="8630"/>
            </w:tabs>
            <w:rPr>
              <w:ins w:id="50" w:author="Trần Diệp Vũ" w:date="2022-11-14T20:36:00Z"/>
              <w:rFonts w:eastAsiaTheme="minorEastAsia" w:cstheme="minorBidi"/>
              <w:i w:val="0"/>
              <w:noProof/>
              <w:lang w:eastAsia="en-US"/>
            </w:rPr>
          </w:pPr>
          <w:ins w:id="51"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"_Toc119350591"</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3.1.2  Description of the Main Menu interface</w:t>
            </w:r>
            <w:r>
              <w:rPr>
                <w:noProof/>
                <w:webHidden/>
              </w:rPr>
              <w:tab/>
            </w:r>
            <w:r>
              <w:rPr>
                <w:noProof/>
                <w:webHidden/>
              </w:rPr>
              <w:fldChar w:fldCharType="begin"/>
            </w:r>
            <w:r>
              <w:rPr>
                <w:noProof/>
                <w:webHidden/>
              </w:rPr>
              <w:instrText xml:space="preserve"> PAGEREF _Toc119350591 \h </w:instrText>
            </w:r>
          </w:ins>
          <w:r>
            <w:rPr>
              <w:noProof/>
              <w:webHidden/>
            </w:rPr>
          </w:r>
          <w:r>
            <w:rPr>
              <w:noProof/>
              <w:webHidden/>
            </w:rPr>
            <w:fldChar w:fldCharType="separate"/>
          </w:r>
          <w:ins w:id="52" w:author="Trần Diệp Vũ" w:date="2022-11-14T20:36:00Z">
            <w:r>
              <w:rPr>
                <w:noProof/>
                <w:webHidden/>
              </w:rPr>
              <w:t>5</w:t>
            </w:r>
            <w:r>
              <w:rPr>
                <w:noProof/>
                <w:webHidden/>
              </w:rPr>
              <w:fldChar w:fldCharType="end"/>
            </w:r>
            <w:r w:rsidRPr="00460629">
              <w:rPr>
                <w:rStyle w:val="Hyperlink"/>
                <w:noProof/>
              </w:rPr>
              <w:fldChar w:fldCharType="end"/>
            </w:r>
          </w:ins>
        </w:p>
        <w:p w14:paraId="18DA1B83" w14:textId="1BBAEA6E" w:rsidR="00A77193" w:rsidRDefault="00A77193">
          <w:pPr>
            <w:pStyle w:val="TOC3"/>
            <w:tabs>
              <w:tab w:val="right" w:leader="dot" w:pos="8630"/>
            </w:tabs>
            <w:rPr>
              <w:ins w:id="53" w:author="Trần Diệp Vũ" w:date="2022-11-14T20:36:00Z"/>
              <w:rFonts w:eastAsiaTheme="minorEastAsia" w:cstheme="minorBidi"/>
              <w:i w:val="0"/>
              <w:noProof/>
              <w:lang w:eastAsia="en-US"/>
            </w:rPr>
          </w:pPr>
          <w:ins w:id="54"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"_Toc119350592"</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3.1.3 Main Menu processing detail</w:t>
            </w:r>
            <w:r>
              <w:rPr>
                <w:noProof/>
                <w:webHidden/>
              </w:rPr>
              <w:tab/>
            </w:r>
            <w:r>
              <w:rPr>
                <w:noProof/>
                <w:webHidden/>
              </w:rPr>
              <w:fldChar w:fldCharType="begin"/>
            </w:r>
            <w:r>
              <w:rPr>
                <w:noProof/>
                <w:webHidden/>
              </w:rPr>
              <w:instrText xml:space="preserve"> PAGEREF _Toc119350592 \h </w:instrText>
            </w:r>
          </w:ins>
          <w:r>
            <w:rPr>
              <w:noProof/>
              <w:webHidden/>
            </w:rPr>
          </w:r>
          <w:r>
            <w:rPr>
              <w:noProof/>
              <w:webHidden/>
            </w:rPr>
            <w:fldChar w:fldCharType="separate"/>
          </w:r>
          <w:ins w:id="55" w:author="Trần Diệp Vũ" w:date="2022-11-14T20:36:00Z">
            <w:r>
              <w:rPr>
                <w:noProof/>
                <w:webHidden/>
              </w:rPr>
              <w:t>5</w:t>
            </w:r>
            <w:r>
              <w:rPr>
                <w:noProof/>
                <w:webHidden/>
              </w:rPr>
              <w:fldChar w:fldCharType="end"/>
            </w:r>
            <w:r w:rsidRPr="00460629">
              <w:rPr>
                <w:rStyle w:val="Hyperlink"/>
                <w:noProof/>
              </w:rPr>
              <w:fldChar w:fldCharType="end"/>
            </w:r>
          </w:ins>
        </w:p>
        <w:p w14:paraId="025E21D2" w14:textId="1763E2BC" w:rsidR="00A77193" w:rsidRDefault="00A77193">
          <w:pPr>
            <w:pStyle w:val="TOC3"/>
            <w:tabs>
              <w:tab w:val="right" w:leader="dot" w:pos="8630"/>
            </w:tabs>
            <w:rPr>
              <w:ins w:id="56" w:author="Trần Diệp Vũ" w:date="2022-11-14T20:36:00Z"/>
              <w:rFonts w:eastAsiaTheme="minorEastAsia" w:cstheme="minorBidi"/>
              <w:i w:val="0"/>
              <w:noProof/>
              <w:lang w:eastAsia="en-US"/>
            </w:rPr>
          </w:pPr>
          <w:ins w:id="57"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"_Toc119350593"</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3.1.3.1 Performance issues</w:t>
            </w:r>
            <w:r>
              <w:rPr>
                <w:noProof/>
                <w:webHidden/>
              </w:rPr>
              <w:tab/>
            </w:r>
            <w:r>
              <w:rPr>
                <w:noProof/>
                <w:webHidden/>
              </w:rPr>
              <w:fldChar w:fldCharType="begin"/>
            </w:r>
            <w:r>
              <w:rPr>
                <w:noProof/>
                <w:webHidden/>
              </w:rPr>
              <w:instrText xml:space="preserve"> PAGEREF _Toc119350593 \h </w:instrText>
            </w:r>
          </w:ins>
          <w:r>
            <w:rPr>
              <w:noProof/>
              <w:webHidden/>
            </w:rPr>
          </w:r>
          <w:r>
            <w:rPr>
              <w:noProof/>
              <w:webHidden/>
            </w:rPr>
            <w:fldChar w:fldCharType="separate"/>
          </w:r>
          <w:ins w:id="58" w:author="Trần Diệp Vũ" w:date="2022-11-14T20:36:00Z">
            <w:r>
              <w:rPr>
                <w:noProof/>
                <w:webHidden/>
              </w:rPr>
              <w:t>5</w:t>
            </w:r>
            <w:r>
              <w:rPr>
                <w:noProof/>
                <w:webHidden/>
              </w:rPr>
              <w:fldChar w:fldCharType="end"/>
            </w:r>
            <w:r w:rsidRPr="00460629">
              <w:rPr>
                <w:rStyle w:val="Hyperlink"/>
                <w:noProof/>
              </w:rPr>
              <w:fldChar w:fldCharType="end"/>
            </w:r>
          </w:ins>
        </w:p>
        <w:p w14:paraId="704435BA" w14:textId="09FE3A55" w:rsidR="00A77193" w:rsidRDefault="00A77193">
          <w:pPr>
            <w:pStyle w:val="TOC3"/>
            <w:tabs>
              <w:tab w:val="right" w:leader="dot" w:pos="8630"/>
            </w:tabs>
            <w:rPr>
              <w:ins w:id="59" w:author="Trần Diệp Vũ" w:date="2022-11-14T20:36:00Z"/>
              <w:rFonts w:eastAsiaTheme="minorEastAsia" w:cstheme="minorBidi"/>
              <w:i w:val="0"/>
              <w:noProof/>
              <w:lang w:eastAsia="en-US"/>
            </w:rPr>
          </w:pPr>
          <w:ins w:id="60"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"_Toc119350594"</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3.2.3.2 Design constraints</w:t>
            </w:r>
            <w:r>
              <w:rPr>
                <w:noProof/>
                <w:webHidden/>
              </w:rPr>
              <w:tab/>
            </w:r>
            <w:r>
              <w:rPr>
                <w:noProof/>
                <w:webHidden/>
              </w:rPr>
              <w:fldChar w:fldCharType="begin"/>
            </w:r>
            <w:r>
              <w:rPr>
                <w:noProof/>
                <w:webHidden/>
              </w:rPr>
              <w:instrText xml:space="preserve"> PAGEREF _Toc119350594 \h </w:instrText>
            </w:r>
          </w:ins>
          <w:r>
            <w:rPr>
              <w:noProof/>
              <w:webHidden/>
            </w:rPr>
          </w:r>
          <w:r>
            <w:rPr>
              <w:noProof/>
              <w:webHidden/>
            </w:rPr>
            <w:fldChar w:fldCharType="separate"/>
          </w:r>
          <w:ins w:id="61" w:author="Trần Diệp Vũ" w:date="2022-11-14T20:36:00Z">
            <w:r>
              <w:rPr>
                <w:noProof/>
                <w:webHidden/>
              </w:rPr>
              <w:t>5</w:t>
            </w:r>
            <w:r>
              <w:rPr>
                <w:noProof/>
                <w:webHidden/>
              </w:rPr>
              <w:fldChar w:fldCharType="end"/>
            </w:r>
            <w:r w:rsidRPr="00460629">
              <w:rPr>
                <w:rStyle w:val="Hyperlink"/>
                <w:noProof/>
              </w:rPr>
              <w:fldChar w:fldCharType="end"/>
            </w:r>
          </w:ins>
        </w:p>
        <w:p w14:paraId="03CE0282" w14:textId="08D026CD" w:rsidR="00A77193" w:rsidRDefault="00A77193">
          <w:pPr>
            <w:pStyle w:val="TOC2"/>
            <w:tabs>
              <w:tab w:val="right" w:leader="dot" w:pos="8630"/>
            </w:tabs>
            <w:rPr>
              <w:ins w:id="62" w:author="Trần Diệp Vũ" w:date="2022-11-14T20:36:00Z"/>
              <w:rFonts w:eastAsiaTheme="minorEastAsia" w:cstheme="minorBidi"/>
              <w:smallCaps w:val="0"/>
              <w:noProof/>
              <w:lang w:eastAsia="en-US"/>
            </w:rPr>
          </w:pPr>
          <w:ins w:id="63"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"_Toc119350595"</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3.2 Description of the functions</w:t>
            </w:r>
            <w:r>
              <w:rPr>
                <w:noProof/>
                <w:webHidden/>
              </w:rPr>
              <w:tab/>
            </w:r>
            <w:r>
              <w:rPr>
                <w:noProof/>
                <w:webHidden/>
              </w:rPr>
              <w:fldChar w:fldCharType="begin"/>
            </w:r>
            <w:r>
              <w:rPr>
                <w:noProof/>
                <w:webHidden/>
              </w:rPr>
              <w:instrText xml:space="preserve"> PAGEREF _Toc119350595 \h </w:instrText>
            </w:r>
          </w:ins>
          <w:r>
            <w:rPr>
              <w:noProof/>
              <w:webHidden/>
            </w:rPr>
          </w:r>
          <w:r>
            <w:rPr>
              <w:noProof/>
              <w:webHidden/>
            </w:rPr>
            <w:fldChar w:fldCharType="separate"/>
          </w:r>
          <w:ins w:id="64" w:author="Trần Diệp Vũ" w:date="2022-11-14T20:36:00Z">
            <w:r>
              <w:rPr>
                <w:noProof/>
                <w:webHidden/>
              </w:rPr>
              <w:t>5</w:t>
            </w:r>
            <w:r>
              <w:rPr>
                <w:noProof/>
                <w:webHidden/>
              </w:rPr>
              <w:fldChar w:fldCharType="end"/>
            </w:r>
            <w:r w:rsidRPr="00460629">
              <w:rPr>
                <w:rStyle w:val="Hyperlink"/>
                <w:noProof/>
              </w:rPr>
              <w:fldChar w:fldCharType="end"/>
            </w:r>
          </w:ins>
        </w:p>
        <w:p w14:paraId="1142E8DB" w14:textId="6B669566" w:rsidR="00A77193" w:rsidRDefault="00A77193">
          <w:pPr>
            <w:pStyle w:val="TOC3"/>
            <w:tabs>
              <w:tab w:val="right" w:leader="dot" w:pos="8630"/>
            </w:tabs>
            <w:rPr>
              <w:ins w:id="65" w:author="Trần Diệp Vũ" w:date="2022-11-14T20:36:00Z"/>
              <w:rFonts w:eastAsiaTheme="minorEastAsia" w:cstheme="minorBidi"/>
              <w:i w:val="0"/>
              <w:noProof/>
              <w:lang w:eastAsia="en-US"/>
            </w:rPr>
          </w:pPr>
          <w:ins w:id="66"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"_Toc119350596"</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3.2.1  Narrative processing for functions</w:t>
            </w:r>
            <w:r>
              <w:rPr>
                <w:noProof/>
                <w:webHidden/>
              </w:rPr>
              <w:tab/>
            </w:r>
            <w:r>
              <w:rPr>
                <w:noProof/>
                <w:webHidden/>
              </w:rPr>
              <w:fldChar w:fldCharType="begin"/>
            </w:r>
            <w:r>
              <w:rPr>
                <w:noProof/>
                <w:webHidden/>
              </w:rPr>
              <w:instrText xml:space="preserve"> PAGEREF _Toc119350596 \h </w:instrText>
            </w:r>
          </w:ins>
          <w:r>
            <w:rPr>
              <w:noProof/>
              <w:webHidden/>
            </w:rPr>
          </w:r>
          <w:r>
            <w:rPr>
              <w:noProof/>
              <w:webHidden/>
            </w:rPr>
            <w:fldChar w:fldCharType="separate"/>
          </w:r>
          <w:ins w:id="67" w:author="Trần Diệp Vũ" w:date="2022-11-14T20:36:00Z">
            <w:r>
              <w:rPr>
                <w:noProof/>
                <w:webHidden/>
              </w:rPr>
              <w:t>5</w:t>
            </w:r>
            <w:r>
              <w:rPr>
                <w:noProof/>
                <w:webHidden/>
              </w:rPr>
              <w:fldChar w:fldCharType="end"/>
            </w:r>
            <w:r w:rsidRPr="00460629">
              <w:rPr>
                <w:rStyle w:val="Hyperlink"/>
                <w:noProof/>
              </w:rPr>
              <w:fldChar w:fldCharType="end"/>
            </w:r>
          </w:ins>
        </w:p>
        <w:p w14:paraId="4EEBD2CE" w14:textId="3ACA2031" w:rsidR="00A77193" w:rsidRDefault="00A77193">
          <w:pPr>
            <w:pStyle w:val="TOC3"/>
            <w:tabs>
              <w:tab w:val="right" w:leader="dot" w:pos="8630"/>
            </w:tabs>
            <w:rPr>
              <w:ins w:id="68" w:author="Trần Diệp Vũ" w:date="2022-11-14T20:36:00Z"/>
              <w:rFonts w:eastAsiaTheme="minorEastAsia" w:cstheme="minorBidi"/>
              <w:i w:val="0"/>
              <w:noProof/>
              <w:lang w:eastAsia="en-US"/>
            </w:rPr>
          </w:pPr>
          <w:ins w:id="69"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"_Toc119350597"</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3.2.2 Description of individual functional interfaces.</w:t>
            </w:r>
            <w:r>
              <w:rPr>
                <w:noProof/>
                <w:webHidden/>
              </w:rPr>
              <w:tab/>
            </w:r>
            <w:r>
              <w:rPr>
                <w:noProof/>
                <w:webHidden/>
              </w:rPr>
              <w:fldChar w:fldCharType="begin"/>
            </w:r>
            <w:r>
              <w:rPr>
                <w:noProof/>
                <w:webHidden/>
              </w:rPr>
              <w:instrText xml:space="preserve"> PAGEREF _Toc119350597 \h </w:instrText>
            </w:r>
          </w:ins>
          <w:r>
            <w:rPr>
              <w:noProof/>
              <w:webHidden/>
            </w:rPr>
          </w:r>
          <w:r>
            <w:rPr>
              <w:noProof/>
              <w:webHidden/>
            </w:rPr>
            <w:fldChar w:fldCharType="separate"/>
          </w:r>
          <w:ins w:id="70" w:author="Trần Diệp Vũ" w:date="2022-11-14T20:36:00Z">
            <w:r>
              <w:rPr>
                <w:noProof/>
                <w:webHidden/>
              </w:rPr>
              <w:t>6</w:t>
            </w:r>
            <w:r>
              <w:rPr>
                <w:noProof/>
                <w:webHidden/>
              </w:rPr>
              <w:fldChar w:fldCharType="end"/>
            </w:r>
            <w:r w:rsidRPr="00460629">
              <w:rPr>
                <w:rStyle w:val="Hyperlink"/>
                <w:noProof/>
              </w:rPr>
              <w:fldChar w:fldCharType="end"/>
            </w:r>
          </w:ins>
        </w:p>
        <w:p w14:paraId="4802F9FC" w14:textId="5EE417BB" w:rsidR="00A77193" w:rsidRDefault="00A77193">
          <w:pPr>
            <w:pStyle w:val="TOC3"/>
            <w:tabs>
              <w:tab w:val="right" w:leader="dot" w:pos="8630"/>
            </w:tabs>
            <w:rPr>
              <w:ins w:id="71" w:author="Trần Diệp Vũ" w:date="2022-11-14T20:36:00Z"/>
              <w:rFonts w:eastAsiaTheme="minorEastAsia" w:cstheme="minorBidi"/>
              <w:i w:val="0"/>
              <w:noProof/>
              <w:lang w:eastAsia="en-US"/>
            </w:rPr>
          </w:pPr>
          <w:ins w:id="72"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"_Toc119350598"</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3.2.3  Application handling details</w:t>
            </w:r>
            <w:r>
              <w:rPr>
                <w:noProof/>
                <w:webHidden/>
              </w:rPr>
              <w:tab/>
            </w:r>
            <w:r>
              <w:rPr>
                <w:noProof/>
                <w:webHidden/>
              </w:rPr>
              <w:fldChar w:fldCharType="begin"/>
            </w:r>
            <w:r>
              <w:rPr>
                <w:noProof/>
                <w:webHidden/>
              </w:rPr>
              <w:instrText xml:space="preserve"> PAGEREF _Toc119350598 \h </w:instrText>
            </w:r>
          </w:ins>
          <w:r>
            <w:rPr>
              <w:noProof/>
              <w:webHidden/>
            </w:rPr>
          </w:r>
          <w:r>
            <w:rPr>
              <w:noProof/>
              <w:webHidden/>
            </w:rPr>
            <w:fldChar w:fldCharType="separate"/>
          </w:r>
          <w:ins w:id="73" w:author="Trần Diệp Vũ" w:date="2022-11-14T20:36:00Z">
            <w:r>
              <w:rPr>
                <w:noProof/>
                <w:webHidden/>
              </w:rPr>
              <w:t>6</w:t>
            </w:r>
            <w:r>
              <w:rPr>
                <w:noProof/>
                <w:webHidden/>
              </w:rPr>
              <w:fldChar w:fldCharType="end"/>
            </w:r>
            <w:r w:rsidRPr="00460629">
              <w:rPr>
                <w:rStyle w:val="Hyperlink"/>
                <w:noProof/>
              </w:rPr>
              <w:fldChar w:fldCharType="end"/>
            </w:r>
          </w:ins>
        </w:p>
        <w:p w14:paraId="353D0786" w14:textId="68B8DCD7" w:rsidR="00A77193" w:rsidRDefault="00A77193">
          <w:pPr>
            <w:pStyle w:val="TOC3"/>
            <w:tabs>
              <w:tab w:val="right" w:leader="dot" w:pos="8630"/>
            </w:tabs>
            <w:rPr>
              <w:ins w:id="74" w:author="Trần Diệp Vũ" w:date="2022-11-14T20:36:00Z"/>
              <w:rFonts w:eastAsiaTheme="minorEastAsia" w:cstheme="minorBidi"/>
              <w:i w:val="0"/>
              <w:noProof/>
              <w:lang w:eastAsia="en-US"/>
            </w:rPr>
          </w:pPr>
          <w:ins w:id="75"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"_Toc119350599"</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3.2.3.1 Performance issues</w:t>
            </w:r>
            <w:r>
              <w:rPr>
                <w:noProof/>
                <w:webHidden/>
              </w:rPr>
              <w:tab/>
            </w:r>
            <w:r>
              <w:rPr>
                <w:noProof/>
                <w:webHidden/>
              </w:rPr>
              <w:fldChar w:fldCharType="begin"/>
            </w:r>
            <w:r>
              <w:rPr>
                <w:noProof/>
                <w:webHidden/>
              </w:rPr>
              <w:instrText xml:space="preserve"> PAGEREF _Toc119350599 \h </w:instrText>
            </w:r>
          </w:ins>
          <w:r>
            <w:rPr>
              <w:noProof/>
              <w:webHidden/>
            </w:rPr>
          </w:r>
          <w:r>
            <w:rPr>
              <w:noProof/>
              <w:webHidden/>
            </w:rPr>
            <w:fldChar w:fldCharType="separate"/>
          </w:r>
          <w:ins w:id="76" w:author="Trần Diệp Vũ" w:date="2022-11-14T20:36:00Z">
            <w:r>
              <w:rPr>
                <w:noProof/>
                <w:webHidden/>
              </w:rPr>
              <w:t>6</w:t>
            </w:r>
            <w:r>
              <w:rPr>
                <w:noProof/>
                <w:webHidden/>
              </w:rPr>
              <w:fldChar w:fldCharType="end"/>
            </w:r>
            <w:r w:rsidRPr="00460629">
              <w:rPr>
                <w:rStyle w:val="Hyperlink"/>
                <w:noProof/>
              </w:rPr>
              <w:fldChar w:fldCharType="end"/>
            </w:r>
          </w:ins>
        </w:p>
        <w:p w14:paraId="01566465" w14:textId="450152CA" w:rsidR="00A77193" w:rsidRDefault="00A77193">
          <w:pPr>
            <w:pStyle w:val="TOC3"/>
            <w:tabs>
              <w:tab w:val="right" w:leader="dot" w:pos="8630"/>
            </w:tabs>
            <w:rPr>
              <w:ins w:id="77" w:author="Trần Diệp Vũ" w:date="2022-11-14T20:36:00Z"/>
              <w:rFonts w:eastAsiaTheme="minorEastAsia" w:cstheme="minorBidi"/>
              <w:i w:val="0"/>
              <w:noProof/>
              <w:lang w:eastAsia="en-US"/>
            </w:rPr>
          </w:pPr>
          <w:ins w:id="78"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"_Toc119350600"</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3.2.3.2 Design constraints</w:t>
            </w:r>
            <w:r>
              <w:rPr>
                <w:noProof/>
                <w:webHidden/>
              </w:rPr>
              <w:tab/>
            </w:r>
            <w:r>
              <w:rPr>
                <w:noProof/>
                <w:webHidden/>
              </w:rPr>
              <w:fldChar w:fldCharType="begin"/>
            </w:r>
            <w:r>
              <w:rPr>
                <w:noProof/>
                <w:webHidden/>
              </w:rPr>
              <w:instrText xml:space="preserve"> PAGEREF _Toc119350600 \h </w:instrText>
            </w:r>
          </w:ins>
          <w:r>
            <w:rPr>
              <w:noProof/>
              <w:webHidden/>
            </w:rPr>
          </w:r>
          <w:r>
            <w:rPr>
              <w:noProof/>
              <w:webHidden/>
            </w:rPr>
            <w:fldChar w:fldCharType="separate"/>
          </w:r>
          <w:ins w:id="79" w:author="Trần Diệp Vũ" w:date="2022-11-14T20:36:00Z">
            <w:r>
              <w:rPr>
                <w:noProof/>
                <w:webHidden/>
              </w:rPr>
              <w:t>6</w:t>
            </w:r>
            <w:r>
              <w:rPr>
                <w:noProof/>
                <w:webHidden/>
              </w:rPr>
              <w:fldChar w:fldCharType="end"/>
            </w:r>
            <w:r w:rsidRPr="00460629">
              <w:rPr>
                <w:rStyle w:val="Hyperlink"/>
                <w:noProof/>
              </w:rPr>
              <w:fldChar w:fldCharType="end"/>
            </w:r>
          </w:ins>
        </w:p>
        <w:p w14:paraId="6A561975" w14:textId="77E81F08" w:rsidR="00A77193" w:rsidRDefault="00A77193">
          <w:pPr>
            <w:pStyle w:val="TOC1"/>
            <w:tabs>
              <w:tab w:val="right" w:leader="dot" w:pos="8630"/>
            </w:tabs>
            <w:rPr>
              <w:ins w:id="80" w:author="Trần Diệp Vũ" w:date="2022-11-14T20:36:00Z"/>
              <w:rFonts w:eastAsiaTheme="minorEastAsia" w:cstheme="minorBidi"/>
              <w:b w:val="0"/>
              <w:caps w:val="0"/>
              <w:noProof/>
              <w:lang w:eastAsia="en-US"/>
            </w:rPr>
          </w:pPr>
          <w:ins w:id="81"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"_Toc119350601"</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4.0 User interface design</w:t>
            </w:r>
            <w:r>
              <w:rPr>
                <w:noProof/>
                <w:webHidden/>
              </w:rPr>
              <w:tab/>
            </w:r>
            <w:r>
              <w:rPr>
                <w:noProof/>
                <w:webHidden/>
              </w:rPr>
              <w:fldChar w:fldCharType="begin"/>
            </w:r>
            <w:r>
              <w:rPr>
                <w:noProof/>
                <w:webHidden/>
              </w:rPr>
              <w:instrText xml:space="preserve"> PAGEREF _Toc119350601 \h </w:instrText>
            </w:r>
          </w:ins>
          <w:r>
            <w:rPr>
              <w:noProof/>
              <w:webHidden/>
            </w:rPr>
          </w:r>
          <w:r>
            <w:rPr>
              <w:noProof/>
              <w:webHidden/>
            </w:rPr>
            <w:fldChar w:fldCharType="separate"/>
          </w:r>
          <w:ins w:id="82" w:author="Trần Diệp Vũ" w:date="2022-11-14T20:36:00Z">
            <w:r>
              <w:rPr>
                <w:noProof/>
                <w:webHidden/>
              </w:rPr>
              <w:t>6</w:t>
            </w:r>
            <w:r>
              <w:rPr>
                <w:noProof/>
                <w:webHidden/>
              </w:rPr>
              <w:fldChar w:fldCharType="end"/>
            </w:r>
            <w:r w:rsidRPr="00460629">
              <w:rPr>
                <w:rStyle w:val="Hyperlink"/>
                <w:noProof/>
              </w:rPr>
              <w:fldChar w:fldCharType="end"/>
            </w:r>
          </w:ins>
        </w:p>
        <w:p w14:paraId="041B8223" w14:textId="2B817496" w:rsidR="00A77193" w:rsidRDefault="00A77193">
          <w:pPr>
            <w:pStyle w:val="TOC2"/>
            <w:tabs>
              <w:tab w:val="right" w:leader="dot" w:pos="8630"/>
            </w:tabs>
            <w:rPr>
              <w:ins w:id="83" w:author="Trần Diệp Vũ" w:date="2022-11-14T20:36:00Z"/>
              <w:rFonts w:eastAsiaTheme="minorEastAsia" w:cstheme="minorBidi"/>
              <w:smallCaps w:val="0"/>
              <w:noProof/>
              <w:lang w:eastAsia="en-US"/>
            </w:rPr>
          </w:pPr>
          <w:ins w:id="84"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"_Toc119350602"</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 Description of the user interface</w:t>
            </w:r>
            <w:r>
              <w:rPr>
                <w:noProof/>
                <w:webHidden/>
              </w:rPr>
              <w:tab/>
            </w:r>
            <w:r>
              <w:rPr>
                <w:noProof/>
                <w:webHidden/>
              </w:rPr>
              <w:fldChar w:fldCharType="begin"/>
            </w:r>
            <w:r>
              <w:rPr>
                <w:noProof/>
                <w:webHidden/>
              </w:rPr>
              <w:instrText xml:space="preserve"> PAGEREF _Toc119350602 \h </w:instrText>
            </w:r>
          </w:ins>
          <w:r>
            <w:rPr>
              <w:noProof/>
              <w:webHidden/>
            </w:rPr>
          </w:r>
          <w:r>
            <w:rPr>
              <w:noProof/>
              <w:webHidden/>
            </w:rPr>
            <w:fldChar w:fldCharType="separate"/>
          </w:r>
          <w:ins w:id="85" w:author="Trần Diệp Vũ" w:date="2022-11-14T20:36:00Z">
            <w:r>
              <w:rPr>
                <w:noProof/>
                <w:webHidden/>
              </w:rPr>
              <w:t>6</w:t>
            </w:r>
            <w:r>
              <w:rPr>
                <w:noProof/>
                <w:webHidden/>
              </w:rPr>
              <w:fldChar w:fldCharType="end"/>
            </w:r>
            <w:r w:rsidRPr="00460629">
              <w:rPr>
                <w:rStyle w:val="Hyperlink"/>
                <w:noProof/>
              </w:rPr>
              <w:fldChar w:fldCharType="end"/>
            </w:r>
          </w:ins>
        </w:p>
        <w:p w14:paraId="2E5C357C" w14:textId="3526EB85" w:rsidR="00A77193" w:rsidRDefault="00A77193">
          <w:pPr>
            <w:pStyle w:val="TOC3"/>
            <w:tabs>
              <w:tab w:val="right" w:leader="dot" w:pos="8630"/>
            </w:tabs>
            <w:rPr>
              <w:ins w:id="86" w:author="Trần Diệp Vũ" w:date="2022-11-14T20:36:00Z"/>
              <w:rFonts w:eastAsiaTheme="minorEastAsia" w:cstheme="minorBidi"/>
              <w:i w:val="0"/>
              <w:noProof/>
              <w:lang w:eastAsia="en-US"/>
            </w:rPr>
          </w:pPr>
          <w:ins w:id="87"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"_Toc119350603"</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4.1.1 Login Screen</w:t>
            </w:r>
            <w:r>
              <w:rPr>
                <w:noProof/>
                <w:webHidden/>
              </w:rPr>
              <w:tab/>
            </w:r>
            <w:r>
              <w:rPr>
                <w:noProof/>
                <w:webHidden/>
              </w:rPr>
              <w:fldChar w:fldCharType="begin"/>
            </w:r>
            <w:r>
              <w:rPr>
                <w:noProof/>
                <w:webHidden/>
              </w:rPr>
              <w:instrText xml:space="preserve"> PAGEREF _Toc119350603 \h </w:instrText>
            </w:r>
          </w:ins>
          <w:r>
            <w:rPr>
              <w:noProof/>
              <w:webHidden/>
            </w:rPr>
          </w:r>
          <w:r>
            <w:rPr>
              <w:noProof/>
              <w:webHidden/>
            </w:rPr>
            <w:fldChar w:fldCharType="separate"/>
          </w:r>
          <w:ins w:id="88" w:author="Trần Diệp Vũ" w:date="2022-11-14T20:36:00Z">
            <w:r>
              <w:rPr>
                <w:noProof/>
                <w:webHidden/>
              </w:rPr>
              <w:t>6</w:t>
            </w:r>
            <w:r>
              <w:rPr>
                <w:noProof/>
                <w:webHidden/>
              </w:rPr>
              <w:fldChar w:fldCharType="end"/>
            </w:r>
            <w:r w:rsidRPr="00460629">
              <w:rPr>
                <w:rStyle w:val="Hyperlink"/>
                <w:noProof/>
              </w:rPr>
              <w:fldChar w:fldCharType="end"/>
            </w:r>
          </w:ins>
        </w:p>
        <w:p w14:paraId="227C9570" w14:textId="49EECEA7" w:rsidR="00A77193" w:rsidRDefault="00A77193">
          <w:pPr>
            <w:pStyle w:val="TOC3"/>
            <w:tabs>
              <w:tab w:val="right" w:leader="dot" w:pos="8630"/>
            </w:tabs>
            <w:rPr>
              <w:ins w:id="89" w:author="Trần Diệp Vũ" w:date="2022-11-14T20:36:00Z"/>
              <w:rFonts w:eastAsiaTheme="minorEastAsia" w:cstheme="minorBidi"/>
              <w:i w:val="0"/>
              <w:noProof/>
              <w:lang w:eastAsia="en-US"/>
            </w:rPr>
          </w:pPr>
          <w:ins w:id="90"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"_Toc119350604"</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4.1.1.1 Screen Shot for login screen</w:t>
            </w:r>
            <w:r>
              <w:rPr>
                <w:noProof/>
                <w:webHidden/>
              </w:rPr>
              <w:tab/>
            </w:r>
            <w:r>
              <w:rPr>
                <w:noProof/>
                <w:webHidden/>
              </w:rPr>
              <w:fldChar w:fldCharType="begin"/>
            </w:r>
            <w:r>
              <w:rPr>
                <w:noProof/>
                <w:webHidden/>
              </w:rPr>
              <w:instrText xml:space="preserve"> PAGEREF _Toc119350604 \h </w:instrText>
            </w:r>
          </w:ins>
          <w:r>
            <w:rPr>
              <w:noProof/>
              <w:webHidden/>
            </w:rPr>
          </w:r>
          <w:r>
            <w:rPr>
              <w:noProof/>
              <w:webHidden/>
            </w:rPr>
            <w:fldChar w:fldCharType="separate"/>
          </w:r>
          <w:ins w:id="91" w:author="Trần Diệp Vũ" w:date="2022-11-14T20:36:00Z">
            <w:r>
              <w:rPr>
                <w:noProof/>
                <w:webHidden/>
              </w:rPr>
              <w:t>6</w:t>
            </w:r>
            <w:r>
              <w:rPr>
                <w:noProof/>
                <w:webHidden/>
              </w:rPr>
              <w:fldChar w:fldCharType="end"/>
            </w:r>
            <w:r w:rsidRPr="00460629">
              <w:rPr>
                <w:rStyle w:val="Hyperlink"/>
                <w:noProof/>
              </w:rPr>
              <w:fldChar w:fldCharType="end"/>
            </w:r>
          </w:ins>
        </w:p>
        <w:p w14:paraId="207DB6CA" w14:textId="3E1466C4" w:rsidR="00A77193" w:rsidRDefault="00A77193">
          <w:pPr>
            <w:pStyle w:val="TOC3"/>
            <w:tabs>
              <w:tab w:val="right" w:leader="dot" w:pos="8630"/>
            </w:tabs>
            <w:rPr>
              <w:ins w:id="92" w:author="Trần Diệp Vũ" w:date="2022-11-14T20:36:00Z"/>
              <w:rFonts w:eastAsiaTheme="minorEastAsia" w:cstheme="minorBidi"/>
              <w:i w:val="0"/>
              <w:noProof/>
              <w:lang w:eastAsia="en-US"/>
            </w:rPr>
          </w:pPr>
          <w:ins w:id="93"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"_Toc119350605"</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4.1.1.2 Objects and actions for login Screen</w:t>
            </w:r>
            <w:r>
              <w:rPr>
                <w:noProof/>
                <w:webHidden/>
              </w:rPr>
              <w:tab/>
            </w:r>
            <w:r>
              <w:rPr>
                <w:noProof/>
                <w:webHidden/>
              </w:rPr>
              <w:fldChar w:fldCharType="begin"/>
            </w:r>
            <w:r>
              <w:rPr>
                <w:noProof/>
                <w:webHidden/>
              </w:rPr>
              <w:instrText xml:space="preserve"> PAGEREF _Toc119350605 \h </w:instrText>
            </w:r>
          </w:ins>
          <w:r>
            <w:rPr>
              <w:noProof/>
              <w:webHidden/>
            </w:rPr>
          </w:r>
          <w:r>
            <w:rPr>
              <w:noProof/>
              <w:webHidden/>
            </w:rPr>
            <w:fldChar w:fldCharType="separate"/>
          </w:r>
          <w:ins w:id="94" w:author="Trần Diệp Vũ" w:date="2022-11-14T20:36:00Z">
            <w:r>
              <w:rPr>
                <w:noProof/>
                <w:webHidden/>
              </w:rPr>
              <w:t>7</w:t>
            </w:r>
            <w:r>
              <w:rPr>
                <w:noProof/>
                <w:webHidden/>
              </w:rPr>
              <w:fldChar w:fldCharType="end"/>
            </w:r>
            <w:r w:rsidRPr="00460629">
              <w:rPr>
                <w:rStyle w:val="Hyperlink"/>
                <w:noProof/>
              </w:rPr>
              <w:fldChar w:fldCharType="end"/>
            </w:r>
          </w:ins>
        </w:p>
        <w:p w14:paraId="11DA39B4" w14:textId="173DC99C" w:rsidR="00A77193" w:rsidRDefault="00A77193">
          <w:pPr>
            <w:pStyle w:val="TOC3"/>
            <w:tabs>
              <w:tab w:val="right" w:leader="dot" w:pos="8630"/>
            </w:tabs>
            <w:rPr>
              <w:ins w:id="95" w:author="Trần Diệp Vũ" w:date="2022-11-14T20:36:00Z"/>
              <w:rFonts w:eastAsiaTheme="minorEastAsia" w:cstheme="minorBidi"/>
              <w:i w:val="0"/>
              <w:noProof/>
              <w:lang w:eastAsia="en-US"/>
            </w:rPr>
          </w:pPr>
          <w:ins w:id="96"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"_Toc119350606"</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4.1.2 Shop Sale Phone Home Screen</w:t>
            </w:r>
            <w:r>
              <w:rPr>
                <w:noProof/>
                <w:webHidden/>
              </w:rPr>
              <w:tab/>
            </w:r>
            <w:r>
              <w:rPr>
                <w:noProof/>
                <w:webHidden/>
              </w:rPr>
              <w:fldChar w:fldCharType="begin"/>
            </w:r>
            <w:r>
              <w:rPr>
                <w:noProof/>
                <w:webHidden/>
              </w:rPr>
              <w:instrText xml:space="preserve"> PAGEREF _Toc119350606 \h </w:instrText>
            </w:r>
          </w:ins>
          <w:r>
            <w:rPr>
              <w:noProof/>
              <w:webHidden/>
            </w:rPr>
          </w:r>
          <w:r>
            <w:rPr>
              <w:noProof/>
              <w:webHidden/>
            </w:rPr>
            <w:fldChar w:fldCharType="separate"/>
          </w:r>
          <w:ins w:id="97" w:author="Trần Diệp Vũ" w:date="2022-11-14T20:36:00Z">
            <w:r>
              <w:rPr>
                <w:noProof/>
                <w:webHidden/>
              </w:rPr>
              <w:t>8</w:t>
            </w:r>
            <w:r>
              <w:rPr>
                <w:noProof/>
                <w:webHidden/>
              </w:rPr>
              <w:fldChar w:fldCharType="end"/>
            </w:r>
            <w:r w:rsidRPr="00460629">
              <w:rPr>
                <w:rStyle w:val="Hyperlink"/>
                <w:noProof/>
              </w:rPr>
              <w:fldChar w:fldCharType="end"/>
            </w:r>
          </w:ins>
        </w:p>
        <w:p w14:paraId="7BE46B74" w14:textId="7C40EB22" w:rsidR="00A77193" w:rsidRDefault="00A77193">
          <w:pPr>
            <w:pStyle w:val="TOC3"/>
            <w:tabs>
              <w:tab w:val="right" w:leader="dot" w:pos="8630"/>
            </w:tabs>
            <w:rPr>
              <w:ins w:id="98" w:author="Trần Diệp Vũ" w:date="2022-11-14T20:36:00Z"/>
              <w:rFonts w:eastAsiaTheme="minorEastAsia" w:cstheme="minorBidi"/>
              <w:i w:val="0"/>
              <w:noProof/>
              <w:lang w:eastAsia="en-US"/>
            </w:rPr>
          </w:pPr>
          <w:ins w:id="99"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"_Toc119350607"</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4.1.2.1 User Interfaces</w:t>
            </w:r>
            <w:r>
              <w:rPr>
                <w:noProof/>
                <w:webHidden/>
              </w:rPr>
              <w:tab/>
            </w:r>
            <w:r>
              <w:rPr>
                <w:noProof/>
                <w:webHidden/>
              </w:rPr>
              <w:fldChar w:fldCharType="begin"/>
            </w:r>
            <w:r>
              <w:rPr>
                <w:noProof/>
                <w:webHidden/>
              </w:rPr>
              <w:instrText xml:space="preserve"> PAGEREF _Toc119350607 \h </w:instrText>
            </w:r>
          </w:ins>
          <w:r>
            <w:rPr>
              <w:noProof/>
              <w:webHidden/>
            </w:rPr>
          </w:r>
          <w:r>
            <w:rPr>
              <w:noProof/>
              <w:webHidden/>
            </w:rPr>
            <w:fldChar w:fldCharType="separate"/>
          </w:r>
          <w:ins w:id="100" w:author="Trần Diệp Vũ" w:date="2022-11-14T20:36:00Z">
            <w:r>
              <w:rPr>
                <w:noProof/>
                <w:webHidden/>
              </w:rPr>
              <w:t>8</w:t>
            </w:r>
            <w:r>
              <w:rPr>
                <w:noProof/>
                <w:webHidden/>
              </w:rPr>
              <w:fldChar w:fldCharType="end"/>
            </w:r>
            <w:r w:rsidRPr="00460629">
              <w:rPr>
                <w:rStyle w:val="Hyperlink"/>
                <w:noProof/>
              </w:rPr>
              <w:fldChar w:fldCharType="end"/>
            </w:r>
          </w:ins>
        </w:p>
        <w:p w14:paraId="04FB42C5" w14:textId="3FAE134C" w:rsidR="00A77193" w:rsidRDefault="00A77193">
          <w:pPr>
            <w:pStyle w:val="TOC3"/>
            <w:tabs>
              <w:tab w:val="right" w:leader="dot" w:pos="8630"/>
            </w:tabs>
            <w:rPr>
              <w:ins w:id="101" w:author="Trần Diệp Vũ" w:date="2022-11-14T20:36:00Z"/>
              <w:rFonts w:eastAsiaTheme="minorEastAsia" w:cstheme="minorBidi"/>
              <w:i w:val="0"/>
              <w:noProof/>
              <w:lang w:eastAsia="en-US"/>
            </w:rPr>
          </w:pPr>
          <w:ins w:id="102"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"_Toc119350608"</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4.1.2.2 Objects and actions</w:t>
            </w:r>
            <w:r>
              <w:rPr>
                <w:noProof/>
                <w:webHidden/>
              </w:rPr>
              <w:tab/>
            </w:r>
            <w:r>
              <w:rPr>
                <w:noProof/>
                <w:webHidden/>
              </w:rPr>
              <w:fldChar w:fldCharType="begin"/>
            </w:r>
            <w:r>
              <w:rPr>
                <w:noProof/>
                <w:webHidden/>
              </w:rPr>
              <w:instrText xml:space="preserve"> PAGEREF _Toc119350608 \h </w:instrText>
            </w:r>
          </w:ins>
          <w:r>
            <w:rPr>
              <w:noProof/>
              <w:webHidden/>
            </w:rPr>
          </w:r>
          <w:r>
            <w:rPr>
              <w:noProof/>
              <w:webHidden/>
            </w:rPr>
            <w:fldChar w:fldCharType="separate"/>
          </w:r>
          <w:ins w:id="103" w:author="Trần Diệp Vũ" w:date="2022-11-14T20:36:00Z">
            <w:r>
              <w:rPr>
                <w:noProof/>
                <w:webHidden/>
              </w:rPr>
              <w:t>8</w:t>
            </w:r>
            <w:r>
              <w:rPr>
                <w:noProof/>
                <w:webHidden/>
              </w:rPr>
              <w:fldChar w:fldCharType="end"/>
            </w:r>
            <w:r w:rsidRPr="00460629">
              <w:rPr>
                <w:rStyle w:val="Hyperlink"/>
                <w:noProof/>
              </w:rPr>
              <w:fldChar w:fldCharType="end"/>
            </w:r>
          </w:ins>
        </w:p>
        <w:p w14:paraId="363D3C56" w14:textId="4C5D8B39" w:rsidR="00A77193" w:rsidRDefault="00A77193">
          <w:pPr>
            <w:pStyle w:val="TOC3"/>
            <w:tabs>
              <w:tab w:val="right" w:leader="dot" w:pos="8630"/>
            </w:tabs>
            <w:rPr>
              <w:ins w:id="104" w:author="Trần Diệp Vũ" w:date="2022-11-14T20:36:00Z"/>
              <w:rFonts w:eastAsiaTheme="minorEastAsia" w:cstheme="minorBidi"/>
              <w:i w:val="0"/>
              <w:noProof/>
              <w:lang w:eastAsia="en-US"/>
            </w:rPr>
          </w:pPr>
          <w:ins w:id="105"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"_Toc119350609"</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4.1.3 Shop Sale Phone Register Screen</w:t>
            </w:r>
            <w:r>
              <w:rPr>
                <w:noProof/>
                <w:webHidden/>
              </w:rPr>
              <w:tab/>
            </w:r>
            <w:r>
              <w:rPr>
                <w:noProof/>
                <w:webHidden/>
              </w:rPr>
              <w:fldChar w:fldCharType="begin"/>
            </w:r>
            <w:r>
              <w:rPr>
                <w:noProof/>
                <w:webHidden/>
              </w:rPr>
              <w:instrText xml:space="preserve"> PAGEREF _Toc119350609 \h </w:instrText>
            </w:r>
          </w:ins>
          <w:r>
            <w:rPr>
              <w:noProof/>
              <w:webHidden/>
            </w:rPr>
          </w:r>
          <w:r>
            <w:rPr>
              <w:noProof/>
              <w:webHidden/>
            </w:rPr>
            <w:fldChar w:fldCharType="separate"/>
          </w:r>
          <w:ins w:id="106" w:author="Trần Diệp Vũ" w:date="2022-11-14T20:36:00Z">
            <w:r>
              <w:rPr>
                <w:noProof/>
                <w:webHidden/>
              </w:rPr>
              <w:t>10</w:t>
            </w:r>
            <w:r>
              <w:rPr>
                <w:noProof/>
                <w:webHidden/>
              </w:rPr>
              <w:fldChar w:fldCharType="end"/>
            </w:r>
            <w:r w:rsidRPr="00460629">
              <w:rPr>
                <w:rStyle w:val="Hyperlink"/>
                <w:noProof/>
              </w:rPr>
              <w:fldChar w:fldCharType="end"/>
            </w:r>
          </w:ins>
        </w:p>
        <w:p w14:paraId="66406EA1" w14:textId="1F366211" w:rsidR="00A77193" w:rsidRDefault="00A77193">
          <w:pPr>
            <w:pStyle w:val="TOC3"/>
            <w:tabs>
              <w:tab w:val="right" w:leader="dot" w:pos="8630"/>
            </w:tabs>
            <w:rPr>
              <w:ins w:id="107" w:author="Trần Diệp Vũ" w:date="2022-11-14T20:36:00Z"/>
              <w:rFonts w:eastAsiaTheme="minorEastAsia" w:cstheme="minorBidi"/>
              <w:i w:val="0"/>
              <w:noProof/>
              <w:lang w:eastAsia="en-US"/>
            </w:rPr>
          </w:pPr>
          <w:ins w:id="108"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"_Toc119350610"</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4.1.3.1 User Interfaces</w:t>
            </w:r>
            <w:r>
              <w:rPr>
                <w:noProof/>
                <w:webHidden/>
              </w:rPr>
              <w:tab/>
            </w:r>
            <w:r>
              <w:rPr>
                <w:noProof/>
                <w:webHidden/>
              </w:rPr>
              <w:fldChar w:fldCharType="begin"/>
            </w:r>
            <w:r>
              <w:rPr>
                <w:noProof/>
                <w:webHidden/>
              </w:rPr>
              <w:instrText xml:space="preserve"> PAGEREF _Toc119350610 \h </w:instrText>
            </w:r>
          </w:ins>
          <w:r>
            <w:rPr>
              <w:noProof/>
              <w:webHidden/>
            </w:rPr>
          </w:r>
          <w:r>
            <w:rPr>
              <w:noProof/>
              <w:webHidden/>
            </w:rPr>
            <w:fldChar w:fldCharType="separate"/>
          </w:r>
          <w:ins w:id="109" w:author="Trần Diệp Vũ" w:date="2022-11-14T20:36:00Z">
            <w:r>
              <w:rPr>
                <w:noProof/>
                <w:webHidden/>
              </w:rPr>
              <w:t>10</w:t>
            </w:r>
            <w:r>
              <w:rPr>
                <w:noProof/>
                <w:webHidden/>
              </w:rPr>
              <w:fldChar w:fldCharType="end"/>
            </w:r>
            <w:r w:rsidRPr="00460629">
              <w:rPr>
                <w:rStyle w:val="Hyperlink"/>
                <w:noProof/>
              </w:rPr>
              <w:fldChar w:fldCharType="end"/>
            </w:r>
          </w:ins>
        </w:p>
        <w:p w14:paraId="50E109F4" w14:textId="61C8B049" w:rsidR="00A77193" w:rsidRDefault="00A77193">
          <w:pPr>
            <w:pStyle w:val="TOC3"/>
            <w:tabs>
              <w:tab w:val="right" w:leader="dot" w:pos="8630"/>
            </w:tabs>
            <w:rPr>
              <w:ins w:id="110" w:author="Trần Diệp Vũ" w:date="2022-11-14T20:36:00Z"/>
              <w:rFonts w:eastAsiaTheme="minorEastAsia" w:cstheme="minorBidi"/>
              <w:i w:val="0"/>
              <w:noProof/>
              <w:lang w:eastAsia="en-US"/>
            </w:rPr>
          </w:pPr>
          <w:ins w:id="111"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"_Toc119350611"</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4.1.3.2 Objects and actions for Enter user information</w:t>
            </w:r>
            <w:r>
              <w:rPr>
                <w:noProof/>
                <w:webHidden/>
              </w:rPr>
              <w:tab/>
            </w:r>
            <w:r>
              <w:rPr>
                <w:noProof/>
                <w:webHidden/>
              </w:rPr>
              <w:fldChar w:fldCharType="begin"/>
            </w:r>
            <w:r>
              <w:rPr>
                <w:noProof/>
                <w:webHidden/>
              </w:rPr>
              <w:instrText xml:space="preserve"> PAGEREF _Toc119350611 \h </w:instrText>
            </w:r>
          </w:ins>
          <w:r>
            <w:rPr>
              <w:noProof/>
              <w:webHidden/>
            </w:rPr>
          </w:r>
          <w:r>
            <w:rPr>
              <w:noProof/>
              <w:webHidden/>
            </w:rPr>
            <w:fldChar w:fldCharType="separate"/>
          </w:r>
          <w:ins w:id="112" w:author="Trần Diệp Vũ" w:date="2022-11-14T20:36:00Z">
            <w:r>
              <w:rPr>
                <w:noProof/>
                <w:webHidden/>
              </w:rPr>
              <w:t>10</w:t>
            </w:r>
            <w:r>
              <w:rPr>
                <w:noProof/>
                <w:webHidden/>
              </w:rPr>
              <w:fldChar w:fldCharType="end"/>
            </w:r>
            <w:r w:rsidRPr="00460629">
              <w:rPr>
                <w:rStyle w:val="Hyperlink"/>
                <w:noProof/>
              </w:rPr>
              <w:fldChar w:fldCharType="end"/>
            </w:r>
          </w:ins>
        </w:p>
        <w:p w14:paraId="6447ABF5" w14:textId="5FC84D84" w:rsidR="00A77193" w:rsidRDefault="00A77193">
          <w:pPr>
            <w:pStyle w:val="TOC3"/>
            <w:tabs>
              <w:tab w:val="right" w:leader="dot" w:pos="8630"/>
            </w:tabs>
            <w:rPr>
              <w:ins w:id="113" w:author="Trần Diệp Vũ" w:date="2022-11-14T20:36:00Z"/>
              <w:rFonts w:eastAsiaTheme="minorEastAsia" w:cstheme="minorBidi"/>
              <w:i w:val="0"/>
              <w:noProof/>
              <w:lang w:eastAsia="en-US"/>
            </w:rPr>
          </w:pPr>
          <w:ins w:id="114"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"_Toc119350612"</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4.1.4 Shop Sale Phone Cart Screen</w:t>
            </w:r>
            <w:r>
              <w:rPr>
                <w:noProof/>
                <w:webHidden/>
              </w:rPr>
              <w:tab/>
            </w:r>
            <w:r>
              <w:rPr>
                <w:noProof/>
                <w:webHidden/>
              </w:rPr>
              <w:fldChar w:fldCharType="begin"/>
            </w:r>
            <w:r>
              <w:rPr>
                <w:noProof/>
                <w:webHidden/>
              </w:rPr>
              <w:instrText xml:space="preserve"> PAGEREF _Toc119350612 \h </w:instrText>
            </w:r>
          </w:ins>
          <w:r>
            <w:rPr>
              <w:noProof/>
              <w:webHidden/>
            </w:rPr>
          </w:r>
          <w:r>
            <w:rPr>
              <w:noProof/>
              <w:webHidden/>
            </w:rPr>
            <w:fldChar w:fldCharType="separate"/>
          </w:r>
          <w:ins w:id="115" w:author="Trần Diệp Vũ" w:date="2022-11-14T20:36:00Z">
            <w:r>
              <w:rPr>
                <w:noProof/>
                <w:webHidden/>
              </w:rPr>
              <w:t>11</w:t>
            </w:r>
            <w:r>
              <w:rPr>
                <w:noProof/>
                <w:webHidden/>
              </w:rPr>
              <w:fldChar w:fldCharType="end"/>
            </w:r>
            <w:r w:rsidRPr="00460629">
              <w:rPr>
                <w:rStyle w:val="Hyperlink"/>
                <w:noProof/>
              </w:rPr>
              <w:fldChar w:fldCharType="end"/>
            </w:r>
          </w:ins>
        </w:p>
        <w:p w14:paraId="2C9CB96F" w14:textId="505EC322" w:rsidR="00A77193" w:rsidRDefault="00A77193">
          <w:pPr>
            <w:pStyle w:val="TOC3"/>
            <w:tabs>
              <w:tab w:val="right" w:leader="dot" w:pos="8630"/>
            </w:tabs>
            <w:rPr>
              <w:ins w:id="116" w:author="Trần Diệp Vũ" w:date="2022-11-14T20:36:00Z"/>
              <w:rFonts w:eastAsiaTheme="minorEastAsia" w:cstheme="minorBidi"/>
              <w:i w:val="0"/>
              <w:noProof/>
              <w:lang w:eastAsia="en-US"/>
            </w:rPr>
          </w:pPr>
          <w:ins w:id="117"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"_Toc119350613"</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4.1.4.1 User Interfaces</w:t>
            </w:r>
            <w:r>
              <w:rPr>
                <w:noProof/>
                <w:webHidden/>
              </w:rPr>
              <w:tab/>
            </w:r>
            <w:r>
              <w:rPr>
                <w:noProof/>
                <w:webHidden/>
              </w:rPr>
              <w:fldChar w:fldCharType="begin"/>
            </w:r>
            <w:r>
              <w:rPr>
                <w:noProof/>
                <w:webHidden/>
              </w:rPr>
              <w:instrText xml:space="preserve"> PAGEREF _Toc119350613 \h </w:instrText>
            </w:r>
          </w:ins>
          <w:r>
            <w:rPr>
              <w:noProof/>
              <w:webHidden/>
            </w:rPr>
          </w:r>
          <w:r>
            <w:rPr>
              <w:noProof/>
              <w:webHidden/>
            </w:rPr>
            <w:fldChar w:fldCharType="separate"/>
          </w:r>
          <w:ins w:id="118" w:author="Trần Diệp Vũ" w:date="2022-11-14T20:36:00Z">
            <w:r>
              <w:rPr>
                <w:noProof/>
                <w:webHidden/>
              </w:rPr>
              <w:t>11</w:t>
            </w:r>
            <w:r>
              <w:rPr>
                <w:noProof/>
                <w:webHidden/>
              </w:rPr>
              <w:fldChar w:fldCharType="end"/>
            </w:r>
            <w:r w:rsidRPr="00460629">
              <w:rPr>
                <w:rStyle w:val="Hyperlink"/>
                <w:noProof/>
              </w:rPr>
              <w:fldChar w:fldCharType="end"/>
            </w:r>
          </w:ins>
        </w:p>
        <w:p w14:paraId="1382B297" w14:textId="5916419A" w:rsidR="00A77193" w:rsidRDefault="00A77193">
          <w:pPr>
            <w:pStyle w:val="TOC3"/>
            <w:tabs>
              <w:tab w:val="right" w:leader="dot" w:pos="8630"/>
            </w:tabs>
            <w:rPr>
              <w:ins w:id="119" w:author="Trần Diệp Vũ" w:date="2022-11-14T20:36:00Z"/>
              <w:rFonts w:eastAsiaTheme="minorEastAsia" w:cstheme="minorBidi"/>
              <w:i w:val="0"/>
              <w:noProof/>
              <w:lang w:eastAsia="en-US"/>
            </w:rPr>
          </w:pPr>
          <w:ins w:id="120"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"_Toc119350614"</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4.1.4.2 Objects and actions</w:t>
            </w:r>
            <w:r>
              <w:rPr>
                <w:noProof/>
                <w:webHidden/>
              </w:rPr>
              <w:tab/>
            </w:r>
            <w:r>
              <w:rPr>
                <w:noProof/>
                <w:webHidden/>
              </w:rPr>
              <w:fldChar w:fldCharType="begin"/>
            </w:r>
            <w:r>
              <w:rPr>
                <w:noProof/>
                <w:webHidden/>
              </w:rPr>
              <w:instrText xml:space="preserve"> PAGEREF _Toc119350614 \h </w:instrText>
            </w:r>
          </w:ins>
          <w:r>
            <w:rPr>
              <w:noProof/>
              <w:webHidden/>
            </w:rPr>
          </w:r>
          <w:r>
            <w:rPr>
              <w:noProof/>
              <w:webHidden/>
            </w:rPr>
            <w:fldChar w:fldCharType="separate"/>
          </w:r>
          <w:ins w:id="121" w:author="Trần Diệp Vũ" w:date="2022-11-14T20:36:00Z">
            <w:r>
              <w:rPr>
                <w:noProof/>
                <w:webHidden/>
              </w:rPr>
              <w:t>12</w:t>
            </w:r>
            <w:r>
              <w:rPr>
                <w:noProof/>
                <w:webHidden/>
              </w:rPr>
              <w:fldChar w:fldCharType="end"/>
            </w:r>
            <w:r w:rsidRPr="00460629">
              <w:rPr>
                <w:rStyle w:val="Hyperlink"/>
                <w:noProof/>
              </w:rPr>
              <w:fldChar w:fldCharType="end"/>
            </w:r>
          </w:ins>
        </w:p>
        <w:p w14:paraId="180A077A" w14:textId="0959D5E6" w:rsidR="00A77193" w:rsidRDefault="00A77193">
          <w:pPr>
            <w:pStyle w:val="TOC3"/>
            <w:tabs>
              <w:tab w:val="right" w:leader="dot" w:pos="8630"/>
            </w:tabs>
            <w:rPr>
              <w:ins w:id="122" w:author="Trần Diệp Vũ" w:date="2022-11-14T20:36:00Z"/>
              <w:rFonts w:eastAsiaTheme="minorEastAsia" w:cstheme="minorBidi"/>
              <w:i w:val="0"/>
              <w:noProof/>
              <w:lang w:eastAsia="en-US"/>
            </w:rPr>
          </w:pPr>
          <w:ins w:id="123"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"_Toc119350615"</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4.1.5 Shop Sale Phone References Screen</w:t>
            </w:r>
            <w:r>
              <w:rPr>
                <w:noProof/>
                <w:webHidden/>
              </w:rPr>
              <w:tab/>
            </w:r>
            <w:r>
              <w:rPr>
                <w:noProof/>
                <w:webHidden/>
              </w:rPr>
              <w:fldChar w:fldCharType="begin"/>
            </w:r>
            <w:r>
              <w:rPr>
                <w:noProof/>
                <w:webHidden/>
              </w:rPr>
              <w:instrText xml:space="preserve"> PAGEREF _Toc119350615 \h </w:instrText>
            </w:r>
          </w:ins>
          <w:r>
            <w:rPr>
              <w:noProof/>
              <w:webHidden/>
            </w:rPr>
          </w:r>
          <w:r>
            <w:rPr>
              <w:noProof/>
              <w:webHidden/>
            </w:rPr>
            <w:fldChar w:fldCharType="separate"/>
          </w:r>
          <w:ins w:id="124" w:author="Trần Diệp Vũ" w:date="2022-11-14T20:36:00Z">
            <w:r>
              <w:rPr>
                <w:noProof/>
                <w:webHidden/>
              </w:rPr>
              <w:t>12</w:t>
            </w:r>
            <w:r>
              <w:rPr>
                <w:noProof/>
                <w:webHidden/>
              </w:rPr>
              <w:fldChar w:fldCharType="end"/>
            </w:r>
            <w:r w:rsidRPr="00460629">
              <w:rPr>
                <w:rStyle w:val="Hyperlink"/>
                <w:noProof/>
              </w:rPr>
              <w:fldChar w:fldCharType="end"/>
            </w:r>
          </w:ins>
        </w:p>
        <w:p w14:paraId="53CD84C6" w14:textId="1204E722" w:rsidR="00A77193" w:rsidRDefault="00A77193">
          <w:pPr>
            <w:pStyle w:val="TOC3"/>
            <w:tabs>
              <w:tab w:val="right" w:leader="dot" w:pos="8630"/>
            </w:tabs>
            <w:rPr>
              <w:ins w:id="125" w:author="Trần Diệp Vũ" w:date="2022-11-14T20:36:00Z"/>
              <w:rFonts w:eastAsiaTheme="minorEastAsia" w:cstheme="minorBidi"/>
              <w:i w:val="0"/>
              <w:noProof/>
              <w:lang w:eastAsia="en-US"/>
            </w:rPr>
          </w:pPr>
          <w:ins w:id="126"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"_Toc119350616"</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4.1.5.1 User Interfaces</w:t>
            </w:r>
            <w:r>
              <w:rPr>
                <w:noProof/>
                <w:webHidden/>
              </w:rPr>
              <w:tab/>
            </w:r>
            <w:r>
              <w:rPr>
                <w:noProof/>
                <w:webHidden/>
              </w:rPr>
              <w:fldChar w:fldCharType="begin"/>
            </w:r>
            <w:r>
              <w:rPr>
                <w:noProof/>
                <w:webHidden/>
              </w:rPr>
              <w:instrText xml:space="preserve"> PAGEREF _Toc119350616 \h </w:instrText>
            </w:r>
          </w:ins>
          <w:r>
            <w:rPr>
              <w:noProof/>
              <w:webHidden/>
            </w:rPr>
          </w:r>
          <w:r>
            <w:rPr>
              <w:noProof/>
              <w:webHidden/>
            </w:rPr>
            <w:fldChar w:fldCharType="separate"/>
          </w:r>
          <w:ins w:id="127" w:author="Trần Diệp Vũ" w:date="2022-11-14T20:36:00Z">
            <w:r>
              <w:rPr>
                <w:noProof/>
                <w:webHidden/>
              </w:rPr>
              <w:t>12</w:t>
            </w:r>
            <w:r>
              <w:rPr>
                <w:noProof/>
                <w:webHidden/>
              </w:rPr>
              <w:fldChar w:fldCharType="end"/>
            </w:r>
            <w:r w:rsidRPr="00460629">
              <w:rPr>
                <w:rStyle w:val="Hyperlink"/>
                <w:noProof/>
              </w:rPr>
              <w:fldChar w:fldCharType="end"/>
            </w:r>
          </w:ins>
        </w:p>
        <w:p w14:paraId="0E6B7547" w14:textId="1ED7381F" w:rsidR="00A77193" w:rsidRDefault="00A77193">
          <w:pPr>
            <w:pStyle w:val="TOC3"/>
            <w:tabs>
              <w:tab w:val="right" w:leader="dot" w:pos="8630"/>
            </w:tabs>
            <w:rPr>
              <w:ins w:id="128" w:author="Trần Diệp Vũ" w:date="2022-11-14T20:36:00Z"/>
              <w:rFonts w:eastAsiaTheme="minorEastAsia" w:cstheme="minorBidi"/>
              <w:i w:val="0"/>
              <w:noProof/>
              <w:lang w:eastAsia="en-US"/>
            </w:rPr>
          </w:pPr>
          <w:ins w:id="129"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"_Toc119350617"</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4.1.5.2 Objects and actions</w:t>
            </w:r>
            <w:r>
              <w:rPr>
                <w:noProof/>
                <w:webHidden/>
              </w:rPr>
              <w:tab/>
            </w:r>
            <w:r>
              <w:rPr>
                <w:noProof/>
                <w:webHidden/>
              </w:rPr>
              <w:fldChar w:fldCharType="begin"/>
            </w:r>
            <w:r>
              <w:rPr>
                <w:noProof/>
                <w:webHidden/>
              </w:rPr>
              <w:instrText xml:space="preserve"> PAGEREF _Toc119350617 \h </w:instrText>
            </w:r>
          </w:ins>
          <w:r>
            <w:rPr>
              <w:noProof/>
              <w:webHidden/>
            </w:rPr>
          </w:r>
          <w:r>
            <w:rPr>
              <w:noProof/>
              <w:webHidden/>
            </w:rPr>
            <w:fldChar w:fldCharType="separate"/>
          </w:r>
          <w:ins w:id="130" w:author="Trần Diệp Vũ" w:date="2022-11-14T20:36:00Z">
            <w:r>
              <w:rPr>
                <w:noProof/>
                <w:webHidden/>
              </w:rPr>
              <w:t>13</w:t>
            </w:r>
            <w:r>
              <w:rPr>
                <w:noProof/>
                <w:webHidden/>
              </w:rPr>
              <w:fldChar w:fldCharType="end"/>
            </w:r>
            <w:r w:rsidRPr="00460629">
              <w:rPr>
                <w:rStyle w:val="Hyperlink"/>
                <w:noProof/>
              </w:rPr>
              <w:fldChar w:fldCharType="end"/>
            </w:r>
          </w:ins>
        </w:p>
        <w:p w14:paraId="4B7ED3FF" w14:textId="070B5338" w:rsidR="00A77193" w:rsidRDefault="00A77193">
          <w:pPr>
            <w:pStyle w:val="TOC3"/>
            <w:tabs>
              <w:tab w:val="right" w:leader="dot" w:pos="8630"/>
            </w:tabs>
            <w:rPr>
              <w:ins w:id="131" w:author="Trần Diệp Vũ" w:date="2022-11-14T20:36:00Z"/>
              <w:rFonts w:eastAsiaTheme="minorEastAsia" w:cstheme="minorBidi"/>
              <w:i w:val="0"/>
              <w:noProof/>
              <w:lang w:eastAsia="en-US"/>
            </w:rPr>
          </w:pPr>
          <w:ins w:id="132" w:author="Trần Diệp Vũ" w:date="2022-11-14T20:36:00Z">
            <w:r w:rsidRPr="00460629">
              <w:rPr>
                <w:rStyle w:val="Hyperlink"/>
                <w:noProof/>
              </w:rPr>
              <w:lastRenderedPageBreak/>
              <w:fldChar w:fldCharType="begin"/>
            </w:r>
            <w:r w:rsidRPr="00460629">
              <w:rPr>
                <w:rStyle w:val="Hyperlink"/>
                <w:noProof/>
              </w:rPr>
              <w:instrText xml:space="preserve"> </w:instrText>
            </w:r>
            <w:r>
              <w:rPr>
                <w:noProof/>
              </w:rPr>
              <w:instrText>HYPERLINK \l "_Toc119350618"</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4.1.6 Shop Sale Phone Account Screen</w:t>
            </w:r>
            <w:r>
              <w:rPr>
                <w:noProof/>
                <w:webHidden/>
              </w:rPr>
              <w:tab/>
            </w:r>
            <w:r>
              <w:rPr>
                <w:noProof/>
                <w:webHidden/>
              </w:rPr>
              <w:fldChar w:fldCharType="begin"/>
            </w:r>
            <w:r>
              <w:rPr>
                <w:noProof/>
                <w:webHidden/>
              </w:rPr>
              <w:instrText xml:space="preserve"> PAGEREF _Toc119350618 \h </w:instrText>
            </w:r>
          </w:ins>
          <w:r>
            <w:rPr>
              <w:noProof/>
              <w:webHidden/>
            </w:rPr>
          </w:r>
          <w:r>
            <w:rPr>
              <w:noProof/>
              <w:webHidden/>
            </w:rPr>
            <w:fldChar w:fldCharType="separate"/>
          </w:r>
          <w:ins w:id="133" w:author="Trần Diệp Vũ" w:date="2022-11-14T20:36:00Z">
            <w:r>
              <w:rPr>
                <w:noProof/>
                <w:webHidden/>
              </w:rPr>
              <w:t>13</w:t>
            </w:r>
            <w:r>
              <w:rPr>
                <w:noProof/>
                <w:webHidden/>
              </w:rPr>
              <w:fldChar w:fldCharType="end"/>
            </w:r>
            <w:r w:rsidRPr="00460629">
              <w:rPr>
                <w:rStyle w:val="Hyperlink"/>
                <w:noProof/>
              </w:rPr>
              <w:fldChar w:fldCharType="end"/>
            </w:r>
          </w:ins>
        </w:p>
        <w:p w14:paraId="5B97C81C" w14:textId="41029968" w:rsidR="00A77193" w:rsidRDefault="00A77193">
          <w:pPr>
            <w:pStyle w:val="TOC3"/>
            <w:tabs>
              <w:tab w:val="right" w:leader="dot" w:pos="8630"/>
            </w:tabs>
            <w:rPr>
              <w:ins w:id="134" w:author="Trần Diệp Vũ" w:date="2022-11-14T20:36:00Z"/>
              <w:rFonts w:eastAsiaTheme="minorEastAsia" w:cstheme="minorBidi"/>
              <w:i w:val="0"/>
              <w:noProof/>
              <w:lang w:eastAsia="en-US"/>
            </w:rPr>
          </w:pPr>
          <w:ins w:id="135"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"_Toc119350619"</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4.1.6.1 User Interfaces</w:t>
            </w:r>
            <w:r>
              <w:rPr>
                <w:noProof/>
                <w:webHidden/>
              </w:rPr>
              <w:tab/>
            </w:r>
            <w:r>
              <w:rPr>
                <w:noProof/>
                <w:webHidden/>
              </w:rPr>
              <w:fldChar w:fldCharType="begin"/>
            </w:r>
            <w:r>
              <w:rPr>
                <w:noProof/>
                <w:webHidden/>
              </w:rPr>
              <w:instrText xml:space="preserve"> PAGEREF _Toc119350619 \h </w:instrText>
            </w:r>
          </w:ins>
          <w:r>
            <w:rPr>
              <w:noProof/>
              <w:webHidden/>
            </w:rPr>
          </w:r>
          <w:r>
            <w:rPr>
              <w:noProof/>
              <w:webHidden/>
            </w:rPr>
            <w:fldChar w:fldCharType="separate"/>
          </w:r>
          <w:ins w:id="136" w:author="Trần Diệp Vũ" w:date="2022-11-14T20:36:00Z">
            <w:r>
              <w:rPr>
                <w:noProof/>
                <w:webHidden/>
              </w:rPr>
              <w:t>13</w:t>
            </w:r>
            <w:r>
              <w:rPr>
                <w:noProof/>
                <w:webHidden/>
              </w:rPr>
              <w:fldChar w:fldCharType="end"/>
            </w:r>
            <w:r w:rsidRPr="00460629">
              <w:rPr>
                <w:rStyle w:val="Hyperlink"/>
                <w:noProof/>
              </w:rPr>
              <w:fldChar w:fldCharType="end"/>
            </w:r>
          </w:ins>
        </w:p>
        <w:p w14:paraId="68E4B848" w14:textId="1AED51E0" w:rsidR="00A77193" w:rsidRDefault="00A77193">
          <w:pPr>
            <w:pStyle w:val="TOC3"/>
            <w:tabs>
              <w:tab w:val="right" w:leader="dot" w:pos="8630"/>
            </w:tabs>
            <w:rPr>
              <w:ins w:id="137" w:author="Trần Diệp Vũ" w:date="2022-11-14T20:36:00Z"/>
              <w:rFonts w:eastAsiaTheme="minorEastAsia" w:cstheme="minorBidi"/>
              <w:i w:val="0"/>
              <w:noProof/>
              <w:lang w:eastAsia="en-US"/>
            </w:rPr>
          </w:pPr>
          <w:ins w:id="138"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"_Toc119350620"</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4.1.6.2 Objects and actions</w:t>
            </w:r>
            <w:r>
              <w:rPr>
                <w:noProof/>
                <w:webHidden/>
              </w:rPr>
              <w:tab/>
            </w:r>
            <w:r>
              <w:rPr>
                <w:noProof/>
                <w:webHidden/>
              </w:rPr>
              <w:fldChar w:fldCharType="begin"/>
            </w:r>
            <w:r>
              <w:rPr>
                <w:noProof/>
                <w:webHidden/>
              </w:rPr>
              <w:instrText xml:space="preserve"> PAGEREF _Toc119350620 \h </w:instrText>
            </w:r>
          </w:ins>
          <w:r>
            <w:rPr>
              <w:noProof/>
              <w:webHidden/>
            </w:rPr>
          </w:r>
          <w:r>
            <w:rPr>
              <w:noProof/>
              <w:webHidden/>
            </w:rPr>
            <w:fldChar w:fldCharType="separate"/>
          </w:r>
          <w:ins w:id="139" w:author="Trần Diệp Vũ" w:date="2022-11-14T20:36:00Z">
            <w:r>
              <w:rPr>
                <w:noProof/>
                <w:webHidden/>
              </w:rPr>
              <w:t>13</w:t>
            </w:r>
            <w:r>
              <w:rPr>
                <w:noProof/>
                <w:webHidden/>
              </w:rPr>
              <w:fldChar w:fldCharType="end"/>
            </w:r>
            <w:r w:rsidRPr="00460629">
              <w:rPr>
                <w:rStyle w:val="Hyperlink"/>
                <w:noProof/>
              </w:rPr>
              <w:fldChar w:fldCharType="end"/>
            </w:r>
          </w:ins>
        </w:p>
        <w:p w14:paraId="297E8164" w14:textId="62ADCBC5" w:rsidR="00A77193" w:rsidRDefault="00A77193">
          <w:pPr>
            <w:pStyle w:val="TOC3"/>
            <w:tabs>
              <w:tab w:val="right" w:leader="dot" w:pos="8630"/>
            </w:tabs>
            <w:rPr>
              <w:ins w:id="140" w:author="Trần Diệp Vũ" w:date="2022-11-14T20:36:00Z"/>
              <w:rFonts w:eastAsiaTheme="minorEastAsia" w:cstheme="minorBidi"/>
              <w:i w:val="0"/>
              <w:noProof/>
              <w:lang w:eastAsia="en-US"/>
            </w:rPr>
          </w:pPr>
          <w:ins w:id="141"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"_Toc119350621"</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4.1.7 Shop Sale Phone Shop Account Screen</w:t>
            </w:r>
            <w:r>
              <w:rPr>
                <w:noProof/>
                <w:webHidden/>
              </w:rPr>
              <w:tab/>
            </w:r>
            <w:r>
              <w:rPr>
                <w:noProof/>
                <w:webHidden/>
              </w:rPr>
              <w:fldChar w:fldCharType="begin"/>
            </w:r>
            <w:r>
              <w:rPr>
                <w:noProof/>
                <w:webHidden/>
              </w:rPr>
              <w:instrText xml:space="preserve"> PAGEREF _Toc119350621 \h </w:instrText>
            </w:r>
          </w:ins>
          <w:r>
            <w:rPr>
              <w:noProof/>
              <w:webHidden/>
            </w:rPr>
          </w:r>
          <w:r>
            <w:rPr>
              <w:noProof/>
              <w:webHidden/>
            </w:rPr>
            <w:fldChar w:fldCharType="separate"/>
          </w:r>
          <w:ins w:id="142" w:author="Trần Diệp Vũ" w:date="2022-11-14T20:36:00Z">
            <w:r>
              <w:rPr>
                <w:noProof/>
                <w:webHidden/>
              </w:rPr>
              <w:t>14</w:t>
            </w:r>
            <w:r>
              <w:rPr>
                <w:noProof/>
                <w:webHidden/>
              </w:rPr>
              <w:fldChar w:fldCharType="end"/>
            </w:r>
            <w:r w:rsidRPr="00460629">
              <w:rPr>
                <w:rStyle w:val="Hyperlink"/>
                <w:noProof/>
              </w:rPr>
              <w:fldChar w:fldCharType="end"/>
            </w:r>
          </w:ins>
        </w:p>
        <w:p w14:paraId="7536ADFF" w14:textId="1DEE2B2B" w:rsidR="00A77193" w:rsidRDefault="00A77193">
          <w:pPr>
            <w:pStyle w:val="TOC3"/>
            <w:tabs>
              <w:tab w:val="right" w:leader="dot" w:pos="8630"/>
            </w:tabs>
            <w:rPr>
              <w:ins w:id="143" w:author="Trần Diệp Vũ" w:date="2022-11-14T20:36:00Z"/>
              <w:rFonts w:eastAsiaTheme="minorEastAsia" w:cstheme="minorBidi"/>
              <w:i w:val="0"/>
              <w:noProof/>
              <w:lang w:eastAsia="en-US"/>
            </w:rPr>
          </w:pPr>
          <w:ins w:id="144"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"_Toc119350622"</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4.1.7.1 User Interfaces</w:t>
            </w:r>
            <w:r>
              <w:rPr>
                <w:noProof/>
                <w:webHidden/>
              </w:rPr>
              <w:tab/>
            </w:r>
            <w:r>
              <w:rPr>
                <w:noProof/>
                <w:webHidden/>
              </w:rPr>
              <w:fldChar w:fldCharType="begin"/>
            </w:r>
            <w:r>
              <w:rPr>
                <w:noProof/>
                <w:webHidden/>
              </w:rPr>
              <w:instrText xml:space="preserve"> PAGEREF _Toc119350622 \h </w:instrText>
            </w:r>
          </w:ins>
          <w:r>
            <w:rPr>
              <w:noProof/>
              <w:webHidden/>
            </w:rPr>
          </w:r>
          <w:r>
            <w:rPr>
              <w:noProof/>
              <w:webHidden/>
            </w:rPr>
            <w:fldChar w:fldCharType="separate"/>
          </w:r>
          <w:ins w:id="145" w:author="Trần Diệp Vũ" w:date="2022-11-14T20:36:00Z">
            <w:r>
              <w:rPr>
                <w:noProof/>
                <w:webHidden/>
              </w:rPr>
              <w:t>14</w:t>
            </w:r>
            <w:r>
              <w:rPr>
                <w:noProof/>
                <w:webHidden/>
              </w:rPr>
              <w:fldChar w:fldCharType="end"/>
            </w:r>
            <w:r w:rsidRPr="00460629">
              <w:rPr>
                <w:rStyle w:val="Hyperlink"/>
                <w:noProof/>
              </w:rPr>
              <w:fldChar w:fldCharType="end"/>
            </w:r>
          </w:ins>
        </w:p>
        <w:p w14:paraId="4DBDF337" w14:textId="4DEC1D94" w:rsidR="00A77193" w:rsidRDefault="00A77193">
          <w:pPr>
            <w:pStyle w:val="TOC3"/>
            <w:tabs>
              <w:tab w:val="right" w:leader="dot" w:pos="8630"/>
            </w:tabs>
            <w:rPr>
              <w:ins w:id="146" w:author="Trần Diệp Vũ" w:date="2022-11-14T20:36:00Z"/>
              <w:rFonts w:eastAsiaTheme="minorEastAsia" w:cstheme="minorBidi"/>
              <w:i w:val="0"/>
              <w:noProof/>
              <w:lang w:eastAsia="en-US"/>
            </w:rPr>
          </w:pPr>
          <w:ins w:id="147"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"_Toc119350623"</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4.1.7.2 Objects and Action</w:t>
            </w:r>
            <w:r>
              <w:rPr>
                <w:noProof/>
                <w:webHidden/>
              </w:rPr>
              <w:tab/>
            </w:r>
            <w:r>
              <w:rPr>
                <w:noProof/>
                <w:webHidden/>
              </w:rPr>
              <w:fldChar w:fldCharType="begin"/>
            </w:r>
            <w:r>
              <w:rPr>
                <w:noProof/>
                <w:webHidden/>
              </w:rPr>
              <w:instrText xml:space="preserve"> PAGEREF _Toc119350623 \h </w:instrText>
            </w:r>
          </w:ins>
          <w:r>
            <w:rPr>
              <w:noProof/>
              <w:webHidden/>
            </w:rPr>
          </w:r>
          <w:r>
            <w:rPr>
              <w:noProof/>
              <w:webHidden/>
            </w:rPr>
            <w:fldChar w:fldCharType="separate"/>
          </w:r>
          <w:ins w:id="148" w:author="Trần Diệp Vũ" w:date="2022-11-14T20:36:00Z">
            <w:r>
              <w:rPr>
                <w:noProof/>
                <w:webHidden/>
              </w:rPr>
              <w:t>14</w:t>
            </w:r>
            <w:r>
              <w:rPr>
                <w:noProof/>
                <w:webHidden/>
              </w:rPr>
              <w:fldChar w:fldCharType="end"/>
            </w:r>
            <w:r w:rsidRPr="00460629">
              <w:rPr>
                <w:rStyle w:val="Hyperlink"/>
                <w:noProof/>
              </w:rPr>
              <w:fldChar w:fldCharType="end"/>
            </w:r>
          </w:ins>
        </w:p>
        <w:p w14:paraId="0B286E42" w14:textId="73ECE4ED" w:rsidR="00A77193" w:rsidRDefault="00A77193">
          <w:pPr>
            <w:pStyle w:val="TOC3"/>
            <w:tabs>
              <w:tab w:val="right" w:leader="dot" w:pos="8630"/>
            </w:tabs>
            <w:rPr>
              <w:ins w:id="149" w:author="Trần Diệp Vũ" w:date="2022-11-14T20:36:00Z"/>
              <w:rFonts w:eastAsiaTheme="minorEastAsia" w:cstheme="minorBidi"/>
              <w:i w:val="0"/>
              <w:noProof/>
              <w:lang w:eastAsia="en-US"/>
            </w:rPr>
          </w:pPr>
          <w:ins w:id="150"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"_Toc119350624"</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4.1.8 Shop Sale Phone Order Screen</w:t>
            </w:r>
            <w:r>
              <w:rPr>
                <w:noProof/>
                <w:webHidden/>
              </w:rPr>
              <w:tab/>
            </w:r>
            <w:r>
              <w:rPr>
                <w:noProof/>
                <w:webHidden/>
              </w:rPr>
              <w:fldChar w:fldCharType="begin"/>
            </w:r>
            <w:r>
              <w:rPr>
                <w:noProof/>
                <w:webHidden/>
              </w:rPr>
              <w:instrText xml:space="preserve"> PAGEREF _Toc119350624 \h </w:instrText>
            </w:r>
          </w:ins>
          <w:r>
            <w:rPr>
              <w:noProof/>
              <w:webHidden/>
            </w:rPr>
          </w:r>
          <w:r>
            <w:rPr>
              <w:noProof/>
              <w:webHidden/>
            </w:rPr>
            <w:fldChar w:fldCharType="separate"/>
          </w:r>
          <w:ins w:id="151" w:author="Trần Diệp Vũ" w:date="2022-11-14T20:36:00Z">
            <w:r>
              <w:rPr>
                <w:noProof/>
                <w:webHidden/>
              </w:rPr>
              <w:t>16</w:t>
            </w:r>
            <w:r>
              <w:rPr>
                <w:noProof/>
                <w:webHidden/>
              </w:rPr>
              <w:fldChar w:fldCharType="end"/>
            </w:r>
            <w:r w:rsidRPr="00460629">
              <w:rPr>
                <w:rStyle w:val="Hyperlink"/>
                <w:noProof/>
              </w:rPr>
              <w:fldChar w:fldCharType="end"/>
            </w:r>
          </w:ins>
        </w:p>
        <w:p w14:paraId="291A9552" w14:textId="5A06E1BA" w:rsidR="00A77193" w:rsidRDefault="00A77193">
          <w:pPr>
            <w:pStyle w:val="TOC3"/>
            <w:tabs>
              <w:tab w:val="right" w:leader="dot" w:pos="8630"/>
            </w:tabs>
            <w:rPr>
              <w:ins w:id="152" w:author="Trần Diệp Vũ" w:date="2022-11-14T20:36:00Z"/>
              <w:rFonts w:eastAsiaTheme="minorEastAsia" w:cstheme="minorBidi"/>
              <w:i w:val="0"/>
              <w:noProof/>
              <w:lang w:eastAsia="en-US"/>
            </w:rPr>
          </w:pPr>
          <w:ins w:id="153"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"_Toc119350625"</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4.1.8.1 User Interfaces</w:t>
            </w:r>
            <w:r>
              <w:rPr>
                <w:noProof/>
                <w:webHidden/>
              </w:rPr>
              <w:tab/>
            </w:r>
            <w:r>
              <w:rPr>
                <w:noProof/>
                <w:webHidden/>
              </w:rPr>
              <w:fldChar w:fldCharType="begin"/>
            </w:r>
            <w:r>
              <w:rPr>
                <w:noProof/>
                <w:webHidden/>
              </w:rPr>
              <w:instrText xml:space="preserve"> PAGEREF _Toc119350625 \h </w:instrText>
            </w:r>
          </w:ins>
          <w:r>
            <w:rPr>
              <w:noProof/>
              <w:webHidden/>
            </w:rPr>
          </w:r>
          <w:r>
            <w:rPr>
              <w:noProof/>
              <w:webHidden/>
            </w:rPr>
            <w:fldChar w:fldCharType="separate"/>
          </w:r>
          <w:ins w:id="154" w:author="Trần Diệp Vũ" w:date="2022-11-14T20:36:00Z">
            <w:r>
              <w:rPr>
                <w:noProof/>
                <w:webHidden/>
              </w:rPr>
              <w:t>16</w:t>
            </w:r>
            <w:r>
              <w:rPr>
                <w:noProof/>
                <w:webHidden/>
              </w:rPr>
              <w:fldChar w:fldCharType="end"/>
            </w:r>
            <w:r w:rsidRPr="00460629">
              <w:rPr>
                <w:rStyle w:val="Hyperlink"/>
                <w:noProof/>
              </w:rPr>
              <w:fldChar w:fldCharType="end"/>
            </w:r>
          </w:ins>
        </w:p>
        <w:p w14:paraId="7BDF3F3B" w14:textId="30375BAD" w:rsidR="00A77193" w:rsidRDefault="00A77193">
          <w:pPr>
            <w:pStyle w:val="TOC3"/>
            <w:tabs>
              <w:tab w:val="right" w:leader="dot" w:pos="8630"/>
            </w:tabs>
            <w:rPr>
              <w:ins w:id="155" w:author="Trần Diệp Vũ" w:date="2022-11-14T20:36:00Z"/>
              <w:rFonts w:eastAsiaTheme="minorEastAsia" w:cstheme="minorBidi"/>
              <w:i w:val="0"/>
              <w:noProof/>
              <w:lang w:eastAsia="en-US"/>
            </w:rPr>
          </w:pPr>
          <w:ins w:id="156"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"_Toc119350626"</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4.1.8.2 Objects and actions</w:t>
            </w:r>
            <w:r>
              <w:rPr>
                <w:noProof/>
                <w:webHidden/>
              </w:rPr>
              <w:tab/>
            </w:r>
            <w:r>
              <w:rPr>
                <w:noProof/>
                <w:webHidden/>
              </w:rPr>
              <w:fldChar w:fldCharType="begin"/>
            </w:r>
            <w:r>
              <w:rPr>
                <w:noProof/>
                <w:webHidden/>
              </w:rPr>
              <w:instrText xml:space="preserve"> PAGEREF _Toc119350626 \h </w:instrText>
            </w:r>
          </w:ins>
          <w:r>
            <w:rPr>
              <w:noProof/>
              <w:webHidden/>
            </w:rPr>
          </w:r>
          <w:r>
            <w:rPr>
              <w:noProof/>
              <w:webHidden/>
            </w:rPr>
            <w:fldChar w:fldCharType="separate"/>
          </w:r>
          <w:ins w:id="157" w:author="Trần Diệp Vũ" w:date="2022-11-14T20:36:00Z">
            <w:r>
              <w:rPr>
                <w:noProof/>
                <w:webHidden/>
              </w:rPr>
              <w:t>16</w:t>
            </w:r>
            <w:r>
              <w:rPr>
                <w:noProof/>
                <w:webHidden/>
              </w:rPr>
              <w:fldChar w:fldCharType="end"/>
            </w:r>
            <w:r w:rsidRPr="00460629">
              <w:rPr>
                <w:rStyle w:val="Hyperlink"/>
                <w:noProof/>
              </w:rPr>
              <w:fldChar w:fldCharType="end"/>
            </w:r>
          </w:ins>
        </w:p>
        <w:p w14:paraId="3E89AF79" w14:textId="2ADC9DBA" w:rsidR="00A77193" w:rsidRDefault="00A77193">
          <w:pPr>
            <w:pStyle w:val="TOC3"/>
            <w:tabs>
              <w:tab w:val="right" w:leader="dot" w:pos="8630"/>
            </w:tabs>
            <w:rPr>
              <w:ins w:id="158" w:author="Trần Diệp Vũ" w:date="2022-11-14T20:36:00Z"/>
              <w:rFonts w:eastAsiaTheme="minorEastAsia" w:cstheme="minorBidi"/>
              <w:i w:val="0"/>
              <w:noProof/>
              <w:lang w:eastAsia="en-US"/>
            </w:rPr>
          </w:pPr>
          <w:ins w:id="159"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"_Toc119350627"</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4.1.9 Shop Sale Phone Add Product Screen</w:t>
            </w:r>
            <w:r>
              <w:rPr>
                <w:noProof/>
                <w:webHidden/>
              </w:rPr>
              <w:tab/>
            </w:r>
            <w:r>
              <w:rPr>
                <w:noProof/>
                <w:webHidden/>
              </w:rPr>
              <w:fldChar w:fldCharType="begin"/>
            </w:r>
            <w:r>
              <w:rPr>
                <w:noProof/>
                <w:webHidden/>
              </w:rPr>
              <w:instrText xml:space="preserve"> PAGEREF _Toc119350627 \h </w:instrText>
            </w:r>
          </w:ins>
          <w:r>
            <w:rPr>
              <w:noProof/>
              <w:webHidden/>
            </w:rPr>
          </w:r>
          <w:r>
            <w:rPr>
              <w:noProof/>
              <w:webHidden/>
            </w:rPr>
            <w:fldChar w:fldCharType="separate"/>
          </w:r>
          <w:ins w:id="160" w:author="Trần Diệp Vũ" w:date="2022-11-14T20:36:00Z">
            <w:r>
              <w:rPr>
                <w:noProof/>
                <w:webHidden/>
              </w:rPr>
              <w:t>17</w:t>
            </w:r>
            <w:r>
              <w:rPr>
                <w:noProof/>
                <w:webHidden/>
              </w:rPr>
              <w:fldChar w:fldCharType="end"/>
            </w:r>
            <w:r w:rsidRPr="00460629">
              <w:rPr>
                <w:rStyle w:val="Hyperlink"/>
                <w:noProof/>
              </w:rPr>
              <w:fldChar w:fldCharType="end"/>
            </w:r>
          </w:ins>
        </w:p>
        <w:p w14:paraId="431D844E" w14:textId="1F12E9C4" w:rsidR="00A77193" w:rsidRDefault="00A77193">
          <w:pPr>
            <w:pStyle w:val="TOC3"/>
            <w:tabs>
              <w:tab w:val="right" w:leader="dot" w:pos="8630"/>
            </w:tabs>
            <w:rPr>
              <w:ins w:id="161" w:author="Trần Diệp Vũ" w:date="2022-11-14T20:36:00Z"/>
              <w:rFonts w:eastAsiaTheme="minorEastAsia" w:cstheme="minorBidi"/>
              <w:i w:val="0"/>
              <w:noProof/>
              <w:lang w:eastAsia="en-US"/>
            </w:rPr>
          </w:pPr>
          <w:ins w:id="162"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"_Toc119350628"</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4.1.9.1 User Interfaces</w:t>
            </w:r>
            <w:r>
              <w:rPr>
                <w:noProof/>
                <w:webHidden/>
              </w:rPr>
              <w:tab/>
            </w:r>
            <w:r>
              <w:rPr>
                <w:noProof/>
                <w:webHidden/>
              </w:rPr>
              <w:fldChar w:fldCharType="begin"/>
            </w:r>
            <w:r>
              <w:rPr>
                <w:noProof/>
                <w:webHidden/>
              </w:rPr>
              <w:instrText xml:space="preserve"> PAGEREF _Toc119350628 \h </w:instrText>
            </w:r>
          </w:ins>
          <w:r>
            <w:rPr>
              <w:noProof/>
              <w:webHidden/>
            </w:rPr>
          </w:r>
          <w:r>
            <w:rPr>
              <w:noProof/>
              <w:webHidden/>
            </w:rPr>
            <w:fldChar w:fldCharType="separate"/>
          </w:r>
          <w:ins w:id="163" w:author="Trần Diệp Vũ" w:date="2022-11-14T20:36:00Z">
            <w:r>
              <w:rPr>
                <w:noProof/>
                <w:webHidden/>
              </w:rPr>
              <w:t>17</w:t>
            </w:r>
            <w:r>
              <w:rPr>
                <w:noProof/>
                <w:webHidden/>
              </w:rPr>
              <w:fldChar w:fldCharType="end"/>
            </w:r>
            <w:r w:rsidRPr="00460629">
              <w:rPr>
                <w:rStyle w:val="Hyperlink"/>
                <w:noProof/>
              </w:rPr>
              <w:fldChar w:fldCharType="end"/>
            </w:r>
          </w:ins>
        </w:p>
        <w:p w14:paraId="5E698BE3" w14:textId="211B2DAB" w:rsidR="00A77193" w:rsidRDefault="00A77193">
          <w:pPr>
            <w:pStyle w:val="TOC3"/>
            <w:tabs>
              <w:tab w:val="right" w:leader="dot" w:pos="8630"/>
            </w:tabs>
            <w:rPr>
              <w:ins w:id="164" w:author="Trần Diệp Vũ" w:date="2022-11-14T20:36:00Z"/>
              <w:rFonts w:eastAsiaTheme="minorEastAsia" w:cstheme="minorBidi"/>
              <w:i w:val="0"/>
              <w:noProof/>
              <w:lang w:eastAsia="en-US"/>
            </w:rPr>
          </w:pPr>
          <w:ins w:id="165"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"_Toc119350629"</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4.1.9.2 Objects and actions</w:t>
            </w:r>
            <w:r>
              <w:rPr>
                <w:noProof/>
                <w:webHidden/>
              </w:rPr>
              <w:tab/>
            </w:r>
            <w:r>
              <w:rPr>
                <w:noProof/>
                <w:webHidden/>
              </w:rPr>
              <w:fldChar w:fldCharType="begin"/>
            </w:r>
            <w:r>
              <w:rPr>
                <w:noProof/>
                <w:webHidden/>
              </w:rPr>
              <w:instrText xml:space="preserve"> PAGEREF _Toc119350629 \h </w:instrText>
            </w:r>
          </w:ins>
          <w:r>
            <w:rPr>
              <w:noProof/>
              <w:webHidden/>
            </w:rPr>
          </w:r>
          <w:r>
            <w:rPr>
              <w:noProof/>
              <w:webHidden/>
            </w:rPr>
            <w:fldChar w:fldCharType="separate"/>
          </w:r>
          <w:ins w:id="166" w:author="Trần Diệp Vũ" w:date="2022-11-14T20:36:00Z">
            <w:r>
              <w:rPr>
                <w:noProof/>
                <w:webHidden/>
              </w:rPr>
              <w:t>17</w:t>
            </w:r>
            <w:r>
              <w:rPr>
                <w:noProof/>
                <w:webHidden/>
              </w:rPr>
              <w:fldChar w:fldCharType="end"/>
            </w:r>
            <w:r w:rsidRPr="00460629">
              <w:rPr>
                <w:rStyle w:val="Hyperlink"/>
                <w:noProof/>
              </w:rPr>
              <w:fldChar w:fldCharType="end"/>
            </w:r>
          </w:ins>
        </w:p>
        <w:p w14:paraId="12285E5B" w14:textId="3BFFA8D4" w:rsidR="00A77193" w:rsidRDefault="00A77193">
          <w:pPr>
            <w:pStyle w:val="TOC3"/>
            <w:tabs>
              <w:tab w:val="right" w:leader="dot" w:pos="8630"/>
            </w:tabs>
            <w:rPr>
              <w:ins w:id="167" w:author="Trần Diệp Vũ" w:date="2022-11-14T20:36:00Z"/>
              <w:rFonts w:eastAsiaTheme="minorEastAsia" w:cstheme="minorBidi"/>
              <w:i w:val="0"/>
              <w:noProof/>
              <w:lang w:eastAsia="en-US"/>
            </w:rPr>
          </w:pPr>
          <w:ins w:id="168"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"_Toc119350630"</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4.1.10 Shop Sale Phone Shop Order Screen</w:t>
            </w:r>
            <w:r>
              <w:rPr>
                <w:noProof/>
                <w:webHidden/>
              </w:rPr>
              <w:tab/>
            </w:r>
            <w:r>
              <w:rPr>
                <w:noProof/>
                <w:webHidden/>
              </w:rPr>
              <w:fldChar w:fldCharType="begin"/>
            </w:r>
            <w:r>
              <w:rPr>
                <w:noProof/>
                <w:webHidden/>
              </w:rPr>
              <w:instrText xml:space="preserve"> PAGEREF _Toc119350630 \h </w:instrText>
            </w:r>
          </w:ins>
          <w:r>
            <w:rPr>
              <w:noProof/>
              <w:webHidden/>
            </w:rPr>
          </w:r>
          <w:r>
            <w:rPr>
              <w:noProof/>
              <w:webHidden/>
            </w:rPr>
            <w:fldChar w:fldCharType="separate"/>
          </w:r>
          <w:ins w:id="169" w:author="Trần Diệp Vũ" w:date="2022-11-14T20:36:00Z">
            <w:r>
              <w:rPr>
                <w:noProof/>
                <w:webHidden/>
              </w:rPr>
              <w:t>18</w:t>
            </w:r>
            <w:r>
              <w:rPr>
                <w:noProof/>
                <w:webHidden/>
              </w:rPr>
              <w:fldChar w:fldCharType="end"/>
            </w:r>
            <w:r w:rsidRPr="00460629">
              <w:rPr>
                <w:rStyle w:val="Hyperlink"/>
                <w:noProof/>
              </w:rPr>
              <w:fldChar w:fldCharType="end"/>
            </w:r>
          </w:ins>
        </w:p>
        <w:p w14:paraId="31B88933" w14:textId="2941F6D7" w:rsidR="00A77193" w:rsidRDefault="00A77193">
          <w:pPr>
            <w:pStyle w:val="TOC3"/>
            <w:tabs>
              <w:tab w:val="right" w:leader="dot" w:pos="8630"/>
            </w:tabs>
            <w:rPr>
              <w:ins w:id="170" w:author="Trần Diệp Vũ" w:date="2022-11-14T20:36:00Z"/>
              <w:rFonts w:eastAsiaTheme="minorEastAsia" w:cstheme="minorBidi"/>
              <w:i w:val="0"/>
              <w:noProof/>
              <w:lang w:eastAsia="en-US"/>
            </w:rPr>
          </w:pPr>
          <w:ins w:id="171"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"_Toc119350631"</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4.1.10.1 User Interfaces</w:t>
            </w:r>
            <w:r>
              <w:rPr>
                <w:noProof/>
                <w:webHidden/>
              </w:rPr>
              <w:tab/>
            </w:r>
            <w:r>
              <w:rPr>
                <w:noProof/>
                <w:webHidden/>
              </w:rPr>
              <w:fldChar w:fldCharType="begin"/>
            </w:r>
            <w:r>
              <w:rPr>
                <w:noProof/>
                <w:webHidden/>
              </w:rPr>
              <w:instrText xml:space="preserve"> PAGEREF _Toc119350631 \h </w:instrText>
            </w:r>
          </w:ins>
          <w:r>
            <w:rPr>
              <w:noProof/>
              <w:webHidden/>
            </w:rPr>
          </w:r>
          <w:r>
            <w:rPr>
              <w:noProof/>
              <w:webHidden/>
            </w:rPr>
            <w:fldChar w:fldCharType="separate"/>
          </w:r>
          <w:ins w:id="172" w:author="Trần Diệp Vũ" w:date="2022-11-14T20:36:00Z">
            <w:r>
              <w:rPr>
                <w:noProof/>
                <w:webHidden/>
              </w:rPr>
              <w:t>18</w:t>
            </w:r>
            <w:r>
              <w:rPr>
                <w:noProof/>
                <w:webHidden/>
              </w:rPr>
              <w:fldChar w:fldCharType="end"/>
            </w:r>
            <w:r w:rsidRPr="00460629">
              <w:rPr>
                <w:rStyle w:val="Hyperlink"/>
                <w:noProof/>
              </w:rPr>
              <w:fldChar w:fldCharType="end"/>
            </w:r>
          </w:ins>
        </w:p>
        <w:p w14:paraId="0F742F97" w14:textId="463D9BE9" w:rsidR="00A77193" w:rsidRDefault="00A77193">
          <w:pPr>
            <w:pStyle w:val="TOC3"/>
            <w:tabs>
              <w:tab w:val="right" w:leader="dot" w:pos="8630"/>
            </w:tabs>
            <w:rPr>
              <w:ins w:id="173" w:author="Trần Diệp Vũ" w:date="2022-11-14T20:36:00Z"/>
              <w:rFonts w:eastAsiaTheme="minorEastAsia" w:cstheme="minorBidi"/>
              <w:i w:val="0"/>
              <w:noProof/>
              <w:lang w:eastAsia="en-US"/>
            </w:rPr>
          </w:pPr>
          <w:ins w:id="174"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"_Toc119350632"</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4.1.10.2 Object and actions</w:t>
            </w:r>
            <w:r>
              <w:rPr>
                <w:noProof/>
                <w:webHidden/>
              </w:rPr>
              <w:tab/>
            </w:r>
            <w:r>
              <w:rPr>
                <w:noProof/>
                <w:webHidden/>
              </w:rPr>
              <w:fldChar w:fldCharType="begin"/>
            </w:r>
            <w:r>
              <w:rPr>
                <w:noProof/>
                <w:webHidden/>
              </w:rPr>
              <w:instrText xml:space="preserve"> PAGEREF _Toc119350632 \h </w:instrText>
            </w:r>
          </w:ins>
          <w:r>
            <w:rPr>
              <w:noProof/>
              <w:webHidden/>
            </w:rPr>
          </w:r>
          <w:r>
            <w:rPr>
              <w:noProof/>
              <w:webHidden/>
            </w:rPr>
            <w:fldChar w:fldCharType="separate"/>
          </w:r>
          <w:ins w:id="175" w:author="Trần Diệp Vũ" w:date="2022-11-14T20:36:00Z">
            <w:r>
              <w:rPr>
                <w:noProof/>
                <w:webHidden/>
              </w:rPr>
              <w:t>19</w:t>
            </w:r>
            <w:r>
              <w:rPr>
                <w:noProof/>
                <w:webHidden/>
              </w:rPr>
              <w:fldChar w:fldCharType="end"/>
            </w:r>
            <w:r w:rsidRPr="00460629">
              <w:rPr>
                <w:rStyle w:val="Hyperlink"/>
                <w:noProof/>
              </w:rPr>
              <w:fldChar w:fldCharType="end"/>
            </w:r>
          </w:ins>
        </w:p>
        <w:p w14:paraId="775260F6" w14:textId="151F9057" w:rsidR="00A77193" w:rsidRDefault="00A77193">
          <w:pPr>
            <w:pStyle w:val="TOC3"/>
            <w:tabs>
              <w:tab w:val="right" w:leader="dot" w:pos="8630"/>
            </w:tabs>
            <w:rPr>
              <w:ins w:id="176" w:author="Trần Diệp Vũ" w:date="2022-11-14T20:36:00Z"/>
              <w:rFonts w:eastAsiaTheme="minorEastAsia" w:cstheme="minorBidi"/>
              <w:i w:val="0"/>
              <w:noProof/>
              <w:lang w:eastAsia="en-US"/>
            </w:rPr>
          </w:pPr>
          <w:ins w:id="177"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"_Toc119350633"</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4.1.11 Shop Sale Phone Account User Screen</w:t>
            </w:r>
            <w:r>
              <w:rPr>
                <w:noProof/>
                <w:webHidden/>
              </w:rPr>
              <w:tab/>
            </w:r>
            <w:r>
              <w:rPr>
                <w:noProof/>
                <w:webHidden/>
              </w:rPr>
              <w:fldChar w:fldCharType="begin"/>
            </w:r>
            <w:r>
              <w:rPr>
                <w:noProof/>
                <w:webHidden/>
              </w:rPr>
              <w:instrText xml:space="preserve"> PAGEREF _Toc119350633 \h </w:instrText>
            </w:r>
          </w:ins>
          <w:r>
            <w:rPr>
              <w:noProof/>
              <w:webHidden/>
            </w:rPr>
          </w:r>
          <w:r>
            <w:rPr>
              <w:noProof/>
              <w:webHidden/>
            </w:rPr>
            <w:fldChar w:fldCharType="separate"/>
          </w:r>
          <w:ins w:id="178" w:author="Trần Diệp Vũ" w:date="2022-11-14T20:36:00Z">
            <w:r>
              <w:rPr>
                <w:noProof/>
                <w:webHidden/>
              </w:rPr>
              <w:t>20</w:t>
            </w:r>
            <w:r>
              <w:rPr>
                <w:noProof/>
                <w:webHidden/>
              </w:rPr>
              <w:fldChar w:fldCharType="end"/>
            </w:r>
            <w:r w:rsidRPr="00460629">
              <w:rPr>
                <w:rStyle w:val="Hyperlink"/>
                <w:noProof/>
              </w:rPr>
              <w:fldChar w:fldCharType="end"/>
            </w:r>
          </w:ins>
        </w:p>
        <w:p w14:paraId="2E5EA48B" w14:textId="01039E03" w:rsidR="00A77193" w:rsidRDefault="00A77193">
          <w:pPr>
            <w:pStyle w:val="TOC3"/>
            <w:tabs>
              <w:tab w:val="right" w:leader="dot" w:pos="8630"/>
            </w:tabs>
            <w:rPr>
              <w:ins w:id="179" w:author="Trần Diệp Vũ" w:date="2022-11-14T20:36:00Z"/>
              <w:rFonts w:eastAsiaTheme="minorEastAsia" w:cstheme="minorBidi"/>
              <w:i w:val="0"/>
              <w:noProof/>
              <w:lang w:eastAsia="en-US"/>
            </w:rPr>
          </w:pPr>
          <w:ins w:id="180"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"_Toc119350634"</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4.1.11.1 User Interfaces</w:t>
            </w:r>
            <w:r>
              <w:rPr>
                <w:noProof/>
                <w:webHidden/>
              </w:rPr>
              <w:tab/>
            </w:r>
            <w:r>
              <w:rPr>
                <w:noProof/>
                <w:webHidden/>
              </w:rPr>
              <w:fldChar w:fldCharType="begin"/>
            </w:r>
            <w:r>
              <w:rPr>
                <w:noProof/>
                <w:webHidden/>
              </w:rPr>
              <w:instrText xml:space="preserve"> PAGEREF _Toc119350634 \h </w:instrText>
            </w:r>
          </w:ins>
          <w:r>
            <w:rPr>
              <w:noProof/>
              <w:webHidden/>
            </w:rPr>
          </w:r>
          <w:r>
            <w:rPr>
              <w:noProof/>
              <w:webHidden/>
            </w:rPr>
            <w:fldChar w:fldCharType="separate"/>
          </w:r>
          <w:ins w:id="181" w:author="Trần Diệp Vũ" w:date="2022-11-14T20:36:00Z">
            <w:r>
              <w:rPr>
                <w:noProof/>
                <w:webHidden/>
              </w:rPr>
              <w:t>20</w:t>
            </w:r>
            <w:r>
              <w:rPr>
                <w:noProof/>
                <w:webHidden/>
              </w:rPr>
              <w:fldChar w:fldCharType="end"/>
            </w:r>
            <w:r w:rsidRPr="00460629">
              <w:rPr>
                <w:rStyle w:val="Hyperlink"/>
                <w:noProof/>
              </w:rPr>
              <w:fldChar w:fldCharType="end"/>
            </w:r>
          </w:ins>
        </w:p>
        <w:p w14:paraId="7FDB46FA" w14:textId="19A61256" w:rsidR="00A77193" w:rsidRDefault="00A77193">
          <w:pPr>
            <w:pStyle w:val="TOC3"/>
            <w:tabs>
              <w:tab w:val="right" w:leader="dot" w:pos="8630"/>
            </w:tabs>
            <w:rPr>
              <w:ins w:id="182" w:author="Trần Diệp Vũ" w:date="2022-11-14T20:36:00Z"/>
              <w:rFonts w:eastAsiaTheme="minorEastAsia" w:cstheme="minorBidi"/>
              <w:i w:val="0"/>
              <w:noProof/>
              <w:lang w:eastAsia="en-US"/>
            </w:rPr>
          </w:pPr>
          <w:ins w:id="183"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"_Toc119350635"</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4.1.11.2 Object and actions</w:t>
            </w:r>
            <w:r>
              <w:rPr>
                <w:noProof/>
                <w:webHidden/>
              </w:rPr>
              <w:tab/>
            </w:r>
            <w:r>
              <w:rPr>
                <w:noProof/>
                <w:webHidden/>
              </w:rPr>
              <w:fldChar w:fldCharType="begin"/>
            </w:r>
            <w:r>
              <w:rPr>
                <w:noProof/>
                <w:webHidden/>
              </w:rPr>
              <w:instrText xml:space="preserve"> PAGEREF _Toc119350635 \h </w:instrText>
            </w:r>
          </w:ins>
          <w:r>
            <w:rPr>
              <w:noProof/>
              <w:webHidden/>
            </w:rPr>
          </w:r>
          <w:r>
            <w:rPr>
              <w:noProof/>
              <w:webHidden/>
            </w:rPr>
            <w:fldChar w:fldCharType="separate"/>
          </w:r>
          <w:ins w:id="184" w:author="Trần Diệp Vũ" w:date="2022-11-14T20:36:00Z">
            <w:r>
              <w:rPr>
                <w:noProof/>
                <w:webHidden/>
              </w:rPr>
              <w:t>20</w:t>
            </w:r>
            <w:r>
              <w:rPr>
                <w:noProof/>
                <w:webHidden/>
              </w:rPr>
              <w:fldChar w:fldCharType="end"/>
            </w:r>
            <w:r w:rsidRPr="00460629">
              <w:rPr>
                <w:rStyle w:val="Hyperlink"/>
                <w:noProof/>
              </w:rPr>
              <w:fldChar w:fldCharType="end"/>
            </w:r>
          </w:ins>
        </w:p>
        <w:p w14:paraId="1A3EE6E6" w14:textId="3C4259FC" w:rsidR="00A77193" w:rsidRDefault="00A77193">
          <w:pPr>
            <w:pStyle w:val="TOC3"/>
            <w:tabs>
              <w:tab w:val="right" w:leader="dot" w:pos="8630"/>
            </w:tabs>
            <w:rPr>
              <w:ins w:id="185" w:author="Trần Diệp Vũ" w:date="2022-11-14T20:36:00Z"/>
              <w:rFonts w:eastAsiaTheme="minorEastAsia" w:cstheme="minorBidi"/>
              <w:i w:val="0"/>
              <w:noProof/>
              <w:lang w:eastAsia="en-US"/>
            </w:rPr>
          </w:pPr>
          <w:ins w:id="186"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"_Toc119350636"</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4.1.12 Shop Sale Phone Preview Screen</w:t>
            </w:r>
            <w:r>
              <w:rPr>
                <w:noProof/>
                <w:webHidden/>
              </w:rPr>
              <w:tab/>
            </w:r>
            <w:r>
              <w:rPr>
                <w:noProof/>
                <w:webHidden/>
              </w:rPr>
              <w:fldChar w:fldCharType="begin"/>
            </w:r>
            <w:r>
              <w:rPr>
                <w:noProof/>
                <w:webHidden/>
              </w:rPr>
              <w:instrText xml:space="preserve"> PAGEREF _Toc119350636 \h </w:instrText>
            </w:r>
          </w:ins>
          <w:r>
            <w:rPr>
              <w:noProof/>
              <w:webHidden/>
            </w:rPr>
          </w:r>
          <w:r>
            <w:rPr>
              <w:noProof/>
              <w:webHidden/>
            </w:rPr>
            <w:fldChar w:fldCharType="separate"/>
          </w:r>
          <w:ins w:id="187" w:author="Trần Diệp Vũ" w:date="2022-11-14T20:36:00Z">
            <w:r>
              <w:rPr>
                <w:noProof/>
                <w:webHidden/>
              </w:rPr>
              <w:t>21</w:t>
            </w:r>
            <w:r>
              <w:rPr>
                <w:noProof/>
                <w:webHidden/>
              </w:rPr>
              <w:fldChar w:fldCharType="end"/>
            </w:r>
            <w:r w:rsidRPr="00460629">
              <w:rPr>
                <w:rStyle w:val="Hyperlink"/>
                <w:noProof/>
              </w:rPr>
              <w:fldChar w:fldCharType="end"/>
            </w:r>
          </w:ins>
        </w:p>
        <w:p w14:paraId="7A2CC59D" w14:textId="69C3018B" w:rsidR="00A77193" w:rsidRDefault="00A77193">
          <w:pPr>
            <w:pStyle w:val="TOC3"/>
            <w:tabs>
              <w:tab w:val="right" w:leader="dot" w:pos="8630"/>
            </w:tabs>
            <w:rPr>
              <w:ins w:id="188" w:author="Trần Diệp Vũ" w:date="2022-11-14T20:36:00Z"/>
              <w:rFonts w:eastAsiaTheme="minorEastAsia" w:cstheme="minorBidi"/>
              <w:i w:val="0"/>
              <w:noProof/>
              <w:lang w:eastAsia="en-US"/>
            </w:rPr>
          </w:pPr>
          <w:ins w:id="189"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"_Toc119350637"</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4.1.12.1 User Interfaces</w:t>
            </w:r>
            <w:r>
              <w:rPr>
                <w:noProof/>
                <w:webHidden/>
              </w:rPr>
              <w:tab/>
            </w:r>
            <w:r>
              <w:rPr>
                <w:noProof/>
                <w:webHidden/>
              </w:rPr>
              <w:fldChar w:fldCharType="begin"/>
            </w:r>
            <w:r>
              <w:rPr>
                <w:noProof/>
                <w:webHidden/>
              </w:rPr>
              <w:instrText xml:space="preserve"> PAGEREF _Toc119350637 \h </w:instrText>
            </w:r>
          </w:ins>
          <w:r>
            <w:rPr>
              <w:noProof/>
              <w:webHidden/>
            </w:rPr>
          </w:r>
          <w:r>
            <w:rPr>
              <w:noProof/>
              <w:webHidden/>
            </w:rPr>
            <w:fldChar w:fldCharType="separate"/>
          </w:r>
          <w:ins w:id="190" w:author="Trần Diệp Vũ" w:date="2022-11-14T20:36:00Z">
            <w:r>
              <w:rPr>
                <w:noProof/>
                <w:webHidden/>
              </w:rPr>
              <w:t>21</w:t>
            </w:r>
            <w:r>
              <w:rPr>
                <w:noProof/>
                <w:webHidden/>
              </w:rPr>
              <w:fldChar w:fldCharType="end"/>
            </w:r>
            <w:r w:rsidRPr="00460629">
              <w:rPr>
                <w:rStyle w:val="Hyperlink"/>
                <w:noProof/>
              </w:rPr>
              <w:fldChar w:fldCharType="end"/>
            </w:r>
          </w:ins>
        </w:p>
        <w:p w14:paraId="22A623DA" w14:textId="5FA11A1F" w:rsidR="00A77193" w:rsidRDefault="00A77193">
          <w:pPr>
            <w:pStyle w:val="TOC3"/>
            <w:tabs>
              <w:tab w:val="right" w:leader="dot" w:pos="8630"/>
            </w:tabs>
            <w:rPr>
              <w:ins w:id="191" w:author="Trần Diệp Vũ" w:date="2022-11-14T20:36:00Z"/>
              <w:rFonts w:eastAsiaTheme="minorEastAsia" w:cstheme="minorBidi"/>
              <w:i w:val="0"/>
              <w:noProof/>
              <w:lang w:eastAsia="en-US"/>
            </w:rPr>
          </w:pPr>
          <w:ins w:id="192"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"_Toc119350638"</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4.1.12.2 Object and actions</w:t>
            </w:r>
            <w:r>
              <w:rPr>
                <w:noProof/>
                <w:webHidden/>
              </w:rPr>
              <w:tab/>
            </w:r>
            <w:r>
              <w:rPr>
                <w:noProof/>
                <w:webHidden/>
              </w:rPr>
              <w:fldChar w:fldCharType="begin"/>
            </w:r>
            <w:r>
              <w:rPr>
                <w:noProof/>
                <w:webHidden/>
              </w:rPr>
              <w:instrText xml:space="preserve"> PAGEREF _Toc119350638 \h </w:instrText>
            </w:r>
          </w:ins>
          <w:r>
            <w:rPr>
              <w:noProof/>
              <w:webHidden/>
            </w:rPr>
          </w:r>
          <w:r>
            <w:rPr>
              <w:noProof/>
              <w:webHidden/>
            </w:rPr>
            <w:fldChar w:fldCharType="separate"/>
          </w:r>
          <w:ins w:id="193" w:author="Trần Diệp Vũ" w:date="2022-11-14T20:36:00Z">
            <w:r>
              <w:rPr>
                <w:noProof/>
                <w:webHidden/>
              </w:rPr>
              <w:t>21</w:t>
            </w:r>
            <w:r>
              <w:rPr>
                <w:noProof/>
                <w:webHidden/>
              </w:rPr>
              <w:fldChar w:fldCharType="end"/>
            </w:r>
            <w:r w:rsidRPr="00460629">
              <w:rPr>
                <w:rStyle w:val="Hyperlink"/>
                <w:noProof/>
              </w:rPr>
              <w:fldChar w:fldCharType="end"/>
            </w:r>
          </w:ins>
        </w:p>
        <w:p w14:paraId="5ABA39EF" w14:textId="1B02A24B" w:rsidR="00A77193" w:rsidRDefault="00A77193">
          <w:pPr>
            <w:pStyle w:val="TOC2"/>
            <w:tabs>
              <w:tab w:val="right" w:leader="dot" w:pos="8630"/>
            </w:tabs>
            <w:rPr>
              <w:ins w:id="194" w:author="Trần Diệp Vũ" w:date="2022-11-14T20:36:00Z"/>
              <w:rFonts w:eastAsiaTheme="minorEastAsia" w:cstheme="minorBidi"/>
              <w:smallCaps w:val="0"/>
              <w:noProof/>
              <w:lang w:eastAsia="en-US"/>
            </w:rPr>
          </w:pPr>
          <w:ins w:id="195"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"_Toc119350639"</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4.2 Interface design rules</w:t>
            </w:r>
            <w:r>
              <w:rPr>
                <w:noProof/>
                <w:webHidden/>
              </w:rPr>
              <w:tab/>
            </w:r>
            <w:r>
              <w:rPr>
                <w:noProof/>
                <w:webHidden/>
              </w:rPr>
              <w:fldChar w:fldCharType="begin"/>
            </w:r>
            <w:r>
              <w:rPr>
                <w:noProof/>
                <w:webHidden/>
              </w:rPr>
              <w:instrText xml:space="preserve"> PAGEREF _Toc119350639 \h </w:instrText>
            </w:r>
          </w:ins>
          <w:r>
            <w:rPr>
              <w:noProof/>
              <w:webHidden/>
            </w:rPr>
          </w:r>
          <w:r>
            <w:rPr>
              <w:noProof/>
              <w:webHidden/>
            </w:rPr>
            <w:fldChar w:fldCharType="separate"/>
          </w:r>
          <w:ins w:id="196" w:author="Trần Diệp Vũ" w:date="2022-11-14T20:36:00Z">
            <w:r>
              <w:rPr>
                <w:noProof/>
                <w:webHidden/>
              </w:rPr>
              <w:t>22</w:t>
            </w:r>
            <w:r>
              <w:rPr>
                <w:noProof/>
                <w:webHidden/>
              </w:rPr>
              <w:fldChar w:fldCharType="end"/>
            </w:r>
            <w:r w:rsidRPr="00460629">
              <w:rPr>
                <w:rStyle w:val="Hyperlink"/>
                <w:noProof/>
              </w:rPr>
              <w:fldChar w:fldCharType="end"/>
            </w:r>
          </w:ins>
        </w:p>
        <w:p w14:paraId="354D7A90" w14:textId="28C9FE01" w:rsidR="00A77193" w:rsidRDefault="00A77193">
          <w:pPr>
            <w:pStyle w:val="TOC1"/>
            <w:tabs>
              <w:tab w:val="right" w:leader="dot" w:pos="8630"/>
            </w:tabs>
            <w:rPr>
              <w:ins w:id="197" w:author="Trần Diệp Vũ" w:date="2022-11-14T20:36:00Z"/>
              <w:rFonts w:eastAsiaTheme="minorEastAsia" w:cstheme="minorBidi"/>
              <w:b w:val="0"/>
              <w:caps w:val="0"/>
              <w:noProof/>
              <w:lang w:eastAsia="en-US"/>
            </w:rPr>
          </w:pPr>
          <w:ins w:id="198"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"_Toc119350640"</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5.0 Restrictions, limitations, and constraints</w:t>
            </w:r>
            <w:r>
              <w:rPr>
                <w:noProof/>
                <w:webHidden/>
              </w:rPr>
              <w:tab/>
            </w:r>
            <w:r>
              <w:rPr>
                <w:noProof/>
                <w:webHidden/>
              </w:rPr>
              <w:fldChar w:fldCharType="begin"/>
            </w:r>
            <w:r>
              <w:rPr>
                <w:noProof/>
                <w:webHidden/>
              </w:rPr>
              <w:instrText xml:space="preserve"> PAGEREF _Toc119350640 \h </w:instrText>
            </w:r>
          </w:ins>
          <w:r>
            <w:rPr>
              <w:noProof/>
              <w:webHidden/>
            </w:rPr>
          </w:r>
          <w:r>
            <w:rPr>
              <w:noProof/>
              <w:webHidden/>
            </w:rPr>
            <w:fldChar w:fldCharType="separate"/>
          </w:r>
          <w:ins w:id="199" w:author="Trần Diệp Vũ" w:date="2022-11-14T20:36:00Z">
            <w:r>
              <w:rPr>
                <w:noProof/>
                <w:webHidden/>
              </w:rPr>
              <w:t>22</w:t>
            </w:r>
            <w:r>
              <w:rPr>
                <w:noProof/>
                <w:webHidden/>
              </w:rPr>
              <w:fldChar w:fldCharType="end"/>
            </w:r>
            <w:r w:rsidRPr="00460629">
              <w:rPr>
                <w:rStyle w:val="Hyperlink"/>
                <w:noProof/>
              </w:rPr>
              <w:fldChar w:fldCharType="end"/>
            </w:r>
          </w:ins>
        </w:p>
        <w:p w14:paraId="7863C000" w14:textId="4BBB6706" w:rsidR="00A77193" w:rsidRDefault="00A77193">
          <w:pPr>
            <w:pStyle w:val="TOC1"/>
            <w:tabs>
              <w:tab w:val="right" w:leader="dot" w:pos="8630"/>
            </w:tabs>
            <w:rPr>
              <w:ins w:id="200" w:author="Trần Diệp Vũ" w:date="2022-11-14T20:36:00Z"/>
              <w:rFonts w:eastAsiaTheme="minorEastAsia" w:cstheme="minorBidi"/>
              <w:b w:val="0"/>
              <w:caps w:val="0"/>
              <w:noProof/>
              <w:lang w:eastAsia="en-US"/>
            </w:rPr>
          </w:pPr>
          <w:ins w:id="201"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"_Toc119350641"</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6.0 Testing Issues</w:t>
            </w:r>
            <w:r>
              <w:rPr>
                <w:noProof/>
                <w:webHidden/>
              </w:rPr>
              <w:tab/>
            </w:r>
            <w:r>
              <w:rPr>
                <w:noProof/>
                <w:webHidden/>
              </w:rPr>
              <w:fldChar w:fldCharType="begin"/>
            </w:r>
            <w:r>
              <w:rPr>
                <w:noProof/>
                <w:webHidden/>
              </w:rPr>
              <w:instrText xml:space="preserve"> PAGEREF _Toc119350641 \h </w:instrText>
            </w:r>
          </w:ins>
          <w:r>
            <w:rPr>
              <w:noProof/>
              <w:webHidden/>
            </w:rPr>
          </w:r>
          <w:r>
            <w:rPr>
              <w:noProof/>
              <w:webHidden/>
            </w:rPr>
            <w:fldChar w:fldCharType="separate"/>
          </w:r>
          <w:ins w:id="202" w:author="Trần Diệp Vũ" w:date="2022-11-14T20:36:00Z">
            <w:r>
              <w:rPr>
                <w:noProof/>
                <w:webHidden/>
              </w:rPr>
              <w:t>22</w:t>
            </w:r>
            <w:r>
              <w:rPr>
                <w:noProof/>
                <w:webHidden/>
              </w:rPr>
              <w:fldChar w:fldCharType="end"/>
            </w:r>
            <w:r w:rsidRPr="00460629">
              <w:rPr>
                <w:rStyle w:val="Hyperlink"/>
                <w:noProof/>
              </w:rPr>
              <w:fldChar w:fldCharType="end"/>
            </w:r>
          </w:ins>
        </w:p>
        <w:p w14:paraId="25C9AA1A" w14:textId="36182C64" w:rsidR="00A77193" w:rsidRDefault="00A77193">
          <w:pPr>
            <w:pStyle w:val="TOC2"/>
            <w:tabs>
              <w:tab w:val="right" w:leader="dot" w:pos="8630"/>
            </w:tabs>
            <w:rPr>
              <w:ins w:id="203" w:author="Trần Diệp Vũ" w:date="2022-11-14T20:36:00Z"/>
              <w:rFonts w:eastAsiaTheme="minorEastAsia" w:cstheme="minorBidi"/>
              <w:smallCaps w:val="0"/>
              <w:noProof/>
              <w:lang w:eastAsia="en-US"/>
            </w:rPr>
          </w:pPr>
          <w:ins w:id="204"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"_Toc119350642"</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6.1 Classes of tests</w:t>
            </w:r>
            <w:r>
              <w:rPr>
                <w:noProof/>
                <w:webHidden/>
              </w:rPr>
              <w:tab/>
            </w:r>
            <w:r>
              <w:rPr>
                <w:noProof/>
                <w:webHidden/>
              </w:rPr>
              <w:fldChar w:fldCharType="begin"/>
            </w:r>
            <w:r>
              <w:rPr>
                <w:noProof/>
                <w:webHidden/>
              </w:rPr>
              <w:instrText xml:space="preserve"> PAGEREF _Toc119350642 \h </w:instrText>
            </w:r>
          </w:ins>
          <w:r>
            <w:rPr>
              <w:noProof/>
              <w:webHidden/>
            </w:rPr>
          </w:r>
          <w:r>
            <w:rPr>
              <w:noProof/>
              <w:webHidden/>
            </w:rPr>
            <w:fldChar w:fldCharType="separate"/>
          </w:r>
          <w:ins w:id="205" w:author="Trần Diệp Vũ" w:date="2022-11-14T20:36:00Z">
            <w:r>
              <w:rPr>
                <w:noProof/>
                <w:webHidden/>
              </w:rPr>
              <w:t>22</w:t>
            </w:r>
            <w:r>
              <w:rPr>
                <w:noProof/>
                <w:webHidden/>
              </w:rPr>
              <w:fldChar w:fldCharType="end"/>
            </w:r>
            <w:r w:rsidRPr="00460629">
              <w:rPr>
                <w:rStyle w:val="Hyperlink"/>
                <w:noProof/>
              </w:rPr>
              <w:fldChar w:fldCharType="end"/>
            </w:r>
          </w:ins>
        </w:p>
        <w:p w14:paraId="448F62B7" w14:textId="7C25C08C" w:rsidR="00A77193" w:rsidRDefault="00A77193">
          <w:pPr>
            <w:pStyle w:val="TOC2"/>
            <w:tabs>
              <w:tab w:val="right" w:leader="dot" w:pos="8630"/>
            </w:tabs>
            <w:rPr>
              <w:ins w:id="206" w:author="Trần Diệp Vũ" w:date="2022-11-14T20:36:00Z"/>
              <w:rFonts w:eastAsiaTheme="minorEastAsia" w:cstheme="minorBidi"/>
              <w:smallCaps w:val="0"/>
              <w:noProof/>
              <w:lang w:eastAsia="en-US"/>
            </w:rPr>
          </w:pPr>
          <w:ins w:id="207"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"_Toc119350643"</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6.2 Expected software response</w:t>
            </w:r>
            <w:r>
              <w:rPr>
                <w:noProof/>
                <w:webHidden/>
              </w:rPr>
              <w:tab/>
            </w:r>
            <w:r>
              <w:rPr>
                <w:noProof/>
                <w:webHidden/>
              </w:rPr>
              <w:fldChar w:fldCharType="begin"/>
            </w:r>
            <w:r>
              <w:rPr>
                <w:noProof/>
                <w:webHidden/>
              </w:rPr>
              <w:instrText xml:space="preserve"> PAGEREF _Toc119350643 \h </w:instrText>
            </w:r>
          </w:ins>
          <w:r>
            <w:rPr>
              <w:noProof/>
              <w:webHidden/>
            </w:rPr>
          </w:r>
          <w:r>
            <w:rPr>
              <w:noProof/>
              <w:webHidden/>
            </w:rPr>
            <w:fldChar w:fldCharType="separate"/>
          </w:r>
          <w:ins w:id="208" w:author="Trần Diệp Vũ" w:date="2022-11-14T20:36:00Z">
            <w:r>
              <w:rPr>
                <w:noProof/>
                <w:webHidden/>
              </w:rPr>
              <w:t>23</w:t>
            </w:r>
            <w:r>
              <w:rPr>
                <w:noProof/>
                <w:webHidden/>
              </w:rPr>
              <w:fldChar w:fldCharType="end"/>
            </w:r>
            <w:r w:rsidRPr="00460629">
              <w:rPr>
                <w:rStyle w:val="Hyperlink"/>
                <w:noProof/>
              </w:rPr>
              <w:fldChar w:fldCharType="end"/>
            </w:r>
          </w:ins>
        </w:p>
        <w:p w14:paraId="4BCAD3F5" w14:textId="3EA6C3DF" w:rsidR="00A77193" w:rsidRDefault="00A77193">
          <w:pPr>
            <w:pStyle w:val="TOC1"/>
            <w:tabs>
              <w:tab w:val="right" w:leader="dot" w:pos="8630"/>
            </w:tabs>
            <w:rPr>
              <w:ins w:id="209" w:author="Trần Diệp Vũ" w:date="2022-11-14T20:36:00Z"/>
              <w:rFonts w:eastAsiaTheme="minorEastAsia" w:cstheme="minorBidi"/>
              <w:b w:val="0"/>
              <w:caps w:val="0"/>
              <w:noProof/>
              <w:lang w:eastAsia="en-US"/>
            </w:rPr>
          </w:pPr>
          <w:ins w:id="210"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"_Toc119350644"</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7.0 Appendices</w:t>
            </w:r>
            <w:r>
              <w:rPr>
                <w:noProof/>
                <w:webHidden/>
              </w:rPr>
              <w:tab/>
            </w:r>
            <w:r>
              <w:rPr>
                <w:noProof/>
                <w:webHidden/>
              </w:rPr>
              <w:fldChar w:fldCharType="begin"/>
            </w:r>
            <w:r>
              <w:rPr>
                <w:noProof/>
                <w:webHidden/>
              </w:rPr>
              <w:instrText xml:space="preserve"> PAGEREF _Toc119350644 \h </w:instrText>
            </w:r>
          </w:ins>
          <w:r>
            <w:rPr>
              <w:noProof/>
              <w:webHidden/>
            </w:rPr>
          </w:r>
          <w:r>
            <w:rPr>
              <w:noProof/>
              <w:webHidden/>
            </w:rPr>
            <w:fldChar w:fldCharType="separate"/>
          </w:r>
          <w:ins w:id="211" w:author="Trần Diệp Vũ" w:date="2022-11-14T20:36:00Z">
            <w:r>
              <w:rPr>
                <w:noProof/>
                <w:webHidden/>
              </w:rPr>
              <w:t>23</w:t>
            </w:r>
            <w:r>
              <w:rPr>
                <w:noProof/>
                <w:webHidden/>
              </w:rPr>
              <w:fldChar w:fldCharType="end"/>
            </w:r>
            <w:r w:rsidRPr="00460629">
              <w:rPr>
                <w:rStyle w:val="Hyperlink"/>
                <w:noProof/>
              </w:rPr>
              <w:fldChar w:fldCharType="end"/>
            </w:r>
          </w:ins>
        </w:p>
        <w:p w14:paraId="3F3230CD" w14:textId="58FAC5D0" w:rsidR="00A77193" w:rsidRDefault="00A77193">
          <w:pPr>
            <w:pStyle w:val="TOC2"/>
            <w:tabs>
              <w:tab w:val="right" w:leader="dot" w:pos="8630"/>
            </w:tabs>
            <w:rPr>
              <w:ins w:id="212" w:author="Trần Diệp Vũ" w:date="2022-11-14T20:36:00Z"/>
              <w:rFonts w:eastAsiaTheme="minorEastAsia" w:cstheme="minorBidi"/>
              <w:smallCaps w:val="0"/>
              <w:noProof/>
              <w:lang w:eastAsia="en-US"/>
            </w:rPr>
          </w:pPr>
          <w:ins w:id="213"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"_Toc119350645"</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7.1 Packaging and installation issues</w:t>
            </w:r>
            <w:r>
              <w:rPr>
                <w:noProof/>
                <w:webHidden/>
              </w:rPr>
              <w:tab/>
            </w:r>
            <w:r>
              <w:rPr>
                <w:noProof/>
                <w:webHidden/>
              </w:rPr>
              <w:fldChar w:fldCharType="begin"/>
            </w:r>
            <w:r>
              <w:rPr>
                <w:noProof/>
                <w:webHidden/>
              </w:rPr>
              <w:instrText xml:space="preserve"> PAGEREF _Toc119350645 \h </w:instrText>
            </w:r>
          </w:ins>
          <w:r>
            <w:rPr>
              <w:noProof/>
              <w:webHidden/>
            </w:rPr>
          </w:r>
          <w:r>
            <w:rPr>
              <w:noProof/>
              <w:webHidden/>
            </w:rPr>
            <w:fldChar w:fldCharType="separate"/>
          </w:r>
          <w:ins w:id="214" w:author="Trần Diệp Vũ" w:date="2022-11-14T20:36:00Z">
            <w:r>
              <w:rPr>
                <w:noProof/>
                <w:webHidden/>
              </w:rPr>
              <w:t>23</w:t>
            </w:r>
            <w:r>
              <w:rPr>
                <w:noProof/>
                <w:webHidden/>
              </w:rPr>
              <w:fldChar w:fldCharType="end"/>
            </w:r>
            <w:r w:rsidRPr="00460629">
              <w:rPr>
                <w:rStyle w:val="Hyperlink"/>
                <w:noProof/>
              </w:rPr>
              <w:fldChar w:fldCharType="end"/>
            </w:r>
          </w:ins>
        </w:p>
        <w:p w14:paraId="0386F74D" w14:textId="57C12D9A" w:rsidR="00A77193" w:rsidRDefault="00A77193">
          <w:pPr>
            <w:pStyle w:val="TOC2"/>
            <w:tabs>
              <w:tab w:val="right" w:leader="dot" w:pos="8630"/>
            </w:tabs>
            <w:rPr>
              <w:ins w:id="215" w:author="Trần Diệp Vũ" w:date="2022-11-14T20:36:00Z"/>
              <w:rFonts w:eastAsiaTheme="minorEastAsia" w:cstheme="minorBidi"/>
              <w:smallCaps w:val="0"/>
              <w:noProof/>
              <w:lang w:eastAsia="en-US"/>
            </w:rPr>
          </w:pPr>
          <w:ins w:id="216" w:author="Trần Diệp Vũ" w:date="2022-11-14T20:36:00Z">
            <w:r w:rsidRPr="00460629">
              <w:rPr>
                <w:rStyle w:val="Hyperlink"/>
                <w:noProof/>
              </w:rPr>
              <w:fldChar w:fldCharType="begin"/>
            </w:r>
            <w:r w:rsidRPr="00460629">
              <w:rPr>
                <w:rStyle w:val="Hyperlink"/>
                <w:noProof/>
              </w:rPr>
              <w:instrText xml:space="preserve"> </w:instrText>
            </w:r>
            <w:r>
              <w:rPr>
                <w:noProof/>
              </w:rPr>
              <w:instrText>HYPERLINK \l "_Toc119350646"</w:instrText>
            </w:r>
            <w:r w:rsidRPr="00460629">
              <w:rPr>
                <w:rStyle w:val="Hyperlink"/>
                <w:noProof/>
              </w:rPr>
              <w:instrText xml:space="preserve"> </w:instrText>
            </w:r>
            <w:r w:rsidRPr="00460629">
              <w:rPr>
                <w:rStyle w:val="Hyperlink"/>
                <w:noProof/>
              </w:rPr>
            </w:r>
            <w:r w:rsidRPr="00460629">
              <w:rPr>
                <w:rStyle w:val="Hyperlink"/>
                <w:noProof/>
              </w:rPr>
              <w:fldChar w:fldCharType="separate"/>
            </w:r>
            <w:r w:rsidRPr="00460629">
              <w:rPr>
                <w:rStyle w:val="Hyperlink"/>
                <w:noProof/>
              </w:rPr>
              <w:t>7.2 Legal Considerations</w:t>
            </w:r>
            <w:r>
              <w:rPr>
                <w:noProof/>
                <w:webHidden/>
              </w:rPr>
              <w:tab/>
            </w:r>
            <w:r>
              <w:rPr>
                <w:noProof/>
                <w:webHidden/>
              </w:rPr>
              <w:fldChar w:fldCharType="begin"/>
            </w:r>
            <w:r>
              <w:rPr>
                <w:noProof/>
                <w:webHidden/>
              </w:rPr>
              <w:instrText xml:space="preserve"> PAGEREF _Toc119350646 \h </w:instrText>
            </w:r>
          </w:ins>
          <w:r>
            <w:rPr>
              <w:noProof/>
              <w:webHidden/>
            </w:rPr>
          </w:r>
          <w:r>
            <w:rPr>
              <w:noProof/>
              <w:webHidden/>
            </w:rPr>
            <w:fldChar w:fldCharType="separate"/>
          </w:r>
          <w:ins w:id="217" w:author="Trần Diệp Vũ" w:date="2022-11-14T20:36:00Z">
            <w:r>
              <w:rPr>
                <w:noProof/>
                <w:webHidden/>
              </w:rPr>
              <w:t>23</w:t>
            </w:r>
            <w:r>
              <w:rPr>
                <w:noProof/>
                <w:webHidden/>
              </w:rPr>
              <w:fldChar w:fldCharType="end"/>
            </w:r>
            <w:r w:rsidRPr="00460629">
              <w:rPr>
                <w:rStyle w:val="Hyperlink"/>
                <w:noProof/>
              </w:rPr>
              <w:fldChar w:fldCharType="end"/>
            </w:r>
          </w:ins>
        </w:p>
        <w:p w14:paraId="515F5139" w14:textId="6BC9FBBE" w:rsidR="00510878" w:rsidDel="00A77193" w:rsidRDefault="00510878">
          <w:pPr>
            <w:pStyle w:val="TOC1"/>
            <w:tabs>
              <w:tab w:val="right" w:leader="dot" w:pos="8630"/>
            </w:tabs>
            <w:rPr>
              <w:del w:id="218" w:author="Trần Diệp Vũ" w:date="2022-11-14T20:36:00Z"/>
              <w:rFonts w:eastAsiaTheme="minorEastAsia" w:cstheme="minorBidi"/>
              <w:b w:val="0"/>
              <w:caps w:val="0"/>
              <w:noProof/>
              <w:lang w:eastAsia="en-US"/>
            </w:rPr>
          </w:pPr>
          <w:del w:id="219" w:author="Trần Diệp Vũ" w:date="2022-11-14T20:36:00Z">
            <w:r w:rsidRPr="00A77193" w:rsidDel="00A77193">
              <w:rPr>
                <w:rPrChange w:id="220" w:author="Trần Diệp Vũ" w:date="2022-11-14T20:36:00Z">
                  <w:rPr>
                    <w:rStyle w:val="Hyperlink"/>
                    <w:rFonts w:ascii="Arial" w:hAnsi="Arial" w:cs="Arial"/>
                    <w:bCs/>
                    <w:noProof/>
                  </w:rPr>
                </w:rPrChange>
              </w:rPr>
              <w:delText>IOS Jewelry Store</w:delText>
            </w:r>
            <w:r w:rsidDel="00A77193">
              <w:rPr>
                <w:noProof/>
                <w:webHidden/>
              </w:rPr>
              <w:tab/>
              <w:delText>1</w:delText>
            </w:r>
          </w:del>
        </w:p>
        <w:p w14:paraId="50BBEB8C" w14:textId="74374509" w:rsidR="00510878" w:rsidDel="00A77193" w:rsidRDefault="00510878">
          <w:pPr>
            <w:pStyle w:val="TOC1"/>
            <w:tabs>
              <w:tab w:val="right" w:leader="dot" w:pos="8630"/>
            </w:tabs>
            <w:rPr>
              <w:del w:id="221" w:author="Trần Diệp Vũ" w:date="2022-11-14T20:36:00Z"/>
              <w:rFonts w:eastAsiaTheme="minorEastAsia" w:cstheme="minorBidi"/>
              <w:b w:val="0"/>
              <w:caps w:val="0"/>
              <w:noProof/>
              <w:lang w:eastAsia="en-US"/>
            </w:rPr>
          </w:pPr>
          <w:del w:id="222" w:author="Trần Diệp Vũ" w:date="2022-11-14T20:36:00Z">
            <w:r w:rsidRPr="00A77193" w:rsidDel="00A77193">
              <w:rPr>
                <w:rPrChange w:id="223" w:author="Trần Diệp Vũ" w:date="2022-11-14T20:36:00Z">
                  <w:rPr>
                    <w:rStyle w:val="Hyperlink"/>
                    <w:rFonts w:ascii="Arial" w:hAnsi="Arial" w:cs="Arial"/>
                    <w:bCs/>
                    <w:noProof/>
                  </w:rPr>
                </w:rPrChange>
              </w:rPr>
              <w:delText>Software Design Specification</w:delText>
            </w:r>
            <w:r w:rsidDel="00A77193">
              <w:rPr>
                <w:noProof/>
                <w:webHidden/>
              </w:rPr>
              <w:tab/>
              <w:delText>1</w:delText>
            </w:r>
          </w:del>
        </w:p>
        <w:p w14:paraId="54482CA7" w14:textId="52E628AD" w:rsidR="00510878" w:rsidDel="00A77193" w:rsidRDefault="00510878">
          <w:pPr>
            <w:pStyle w:val="TOC1"/>
            <w:tabs>
              <w:tab w:val="right" w:leader="dot" w:pos="8630"/>
            </w:tabs>
            <w:rPr>
              <w:del w:id="224" w:author="Trần Diệp Vũ" w:date="2022-11-14T20:36:00Z"/>
              <w:rFonts w:eastAsiaTheme="minorEastAsia" w:cstheme="minorBidi"/>
              <w:b w:val="0"/>
              <w:caps w:val="0"/>
              <w:noProof/>
              <w:lang w:eastAsia="en-US"/>
            </w:rPr>
          </w:pPr>
          <w:del w:id="225" w:author="Trần Diệp Vũ" w:date="2022-11-14T20:36:00Z">
            <w:r w:rsidRPr="00A77193" w:rsidDel="00A77193">
              <w:rPr>
                <w:rPrChange w:id="226" w:author="Trần Diệp Vũ" w:date="2022-11-14T20:36:00Z">
                  <w:rPr>
                    <w:rStyle w:val="Hyperlink"/>
                    <w:rFonts w:ascii="Arial" w:hAnsi="Arial" w:cs="Arial"/>
                    <w:bCs/>
                    <w:noProof/>
                  </w:rPr>
                </w:rPrChange>
              </w:rPr>
              <w:delText>May 19, 2022</w:delText>
            </w:r>
            <w:r w:rsidDel="00A77193">
              <w:rPr>
                <w:noProof/>
                <w:webHidden/>
              </w:rPr>
              <w:tab/>
              <w:delText>1</w:delText>
            </w:r>
          </w:del>
        </w:p>
        <w:p w14:paraId="6FE5F7DA" w14:textId="644D473D" w:rsidR="00510878" w:rsidDel="00A77193" w:rsidRDefault="00510878">
          <w:pPr>
            <w:pStyle w:val="TOC1"/>
            <w:tabs>
              <w:tab w:val="right" w:leader="dot" w:pos="8630"/>
            </w:tabs>
            <w:rPr>
              <w:del w:id="227" w:author="Trần Diệp Vũ" w:date="2022-11-14T20:36:00Z"/>
              <w:rFonts w:eastAsiaTheme="minorEastAsia" w:cstheme="minorBidi"/>
              <w:b w:val="0"/>
              <w:caps w:val="0"/>
              <w:noProof/>
              <w:lang w:eastAsia="en-US"/>
            </w:rPr>
          </w:pPr>
          <w:del w:id="228" w:author="Trần Diệp Vũ" w:date="2022-11-14T20:36:00Z">
            <w:r w:rsidRPr="00A77193" w:rsidDel="00A77193">
              <w:rPr>
                <w:rPrChange w:id="229" w:author="Trần Diệp Vũ" w:date="2022-11-14T20:36:00Z">
                  <w:rPr>
                    <w:rStyle w:val="Hyperlink"/>
                    <w:rFonts w:ascii="Arial" w:hAnsi="Arial" w:cs="Arial"/>
                    <w:noProof/>
                  </w:rPr>
                </w:rPrChange>
              </w:rPr>
              <w:delText>Truong Quang Duy</w:delText>
            </w:r>
            <w:r w:rsidDel="00A77193">
              <w:rPr>
                <w:noProof/>
                <w:webHidden/>
              </w:rPr>
              <w:tab/>
              <w:delText>1</w:delText>
            </w:r>
          </w:del>
        </w:p>
        <w:p w14:paraId="646269B1" w14:textId="00E76FB3" w:rsidR="00510878" w:rsidDel="00A77193" w:rsidRDefault="00510878">
          <w:pPr>
            <w:pStyle w:val="TOC1"/>
            <w:tabs>
              <w:tab w:val="right" w:leader="dot" w:pos="8630"/>
            </w:tabs>
            <w:rPr>
              <w:del w:id="230" w:author="Trần Diệp Vũ" w:date="2022-11-14T20:36:00Z"/>
              <w:rFonts w:eastAsiaTheme="minorEastAsia" w:cstheme="minorBidi"/>
              <w:b w:val="0"/>
              <w:caps w:val="0"/>
              <w:noProof/>
              <w:lang w:eastAsia="en-US"/>
            </w:rPr>
          </w:pPr>
          <w:del w:id="231" w:author="Trần Diệp Vũ" w:date="2022-11-14T20:36:00Z">
            <w:r w:rsidRPr="00A77193" w:rsidDel="00A77193">
              <w:rPr>
                <w:rPrChange w:id="232" w:author="Trần Diệp Vũ" w:date="2022-11-14T20:36:00Z">
                  <w:rPr>
                    <w:rStyle w:val="Hyperlink"/>
                    <w:noProof/>
                  </w:rPr>
                </w:rPrChange>
              </w:rPr>
              <w:delText>Table of Contents</w:delText>
            </w:r>
            <w:r w:rsidDel="00A77193">
              <w:rPr>
                <w:noProof/>
                <w:webHidden/>
              </w:rPr>
              <w:tab/>
              <w:delText>2</w:delText>
            </w:r>
          </w:del>
        </w:p>
        <w:p w14:paraId="2E7DA31D" w14:textId="5C087354" w:rsidR="00510878" w:rsidDel="00A77193" w:rsidRDefault="00510878">
          <w:pPr>
            <w:pStyle w:val="TOC1"/>
            <w:tabs>
              <w:tab w:val="right" w:leader="dot" w:pos="8630"/>
            </w:tabs>
            <w:rPr>
              <w:del w:id="233" w:author="Trần Diệp Vũ" w:date="2022-11-14T20:36:00Z"/>
              <w:rFonts w:eastAsiaTheme="minorEastAsia" w:cstheme="minorBidi"/>
              <w:b w:val="0"/>
              <w:caps w:val="0"/>
              <w:noProof/>
              <w:lang w:eastAsia="en-US"/>
            </w:rPr>
          </w:pPr>
          <w:del w:id="234" w:author="Trần Diệp Vũ" w:date="2022-11-14T20:36:00Z">
            <w:r w:rsidRPr="00A77193" w:rsidDel="00A77193">
              <w:rPr>
                <w:rPrChange w:id="235" w:author="Trần Diệp Vũ" w:date="2022-11-14T20:36:00Z">
                  <w:rPr>
                    <w:rStyle w:val="Hyperlink"/>
                    <w:noProof/>
                  </w:rPr>
                </w:rPrChange>
              </w:rPr>
              <w:delText>1.0 Architectural design</w:delText>
            </w:r>
            <w:r w:rsidDel="00A77193">
              <w:rPr>
                <w:noProof/>
                <w:webHidden/>
              </w:rPr>
              <w:tab/>
              <w:delText>4</w:delText>
            </w:r>
          </w:del>
        </w:p>
        <w:p w14:paraId="24E75406" w14:textId="228CE564" w:rsidR="00510878" w:rsidDel="00A77193" w:rsidRDefault="00510878">
          <w:pPr>
            <w:pStyle w:val="TOC3"/>
            <w:tabs>
              <w:tab w:val="right" w:leader="dot" w:pos="8630"/>
            </w:tabs>
            <w:rPr>
              <w:del w:id="236" w:author="Trần Diệp Vũ" w:date="2022-11-14T20:36:00Z"/>
              <w:rFonts w:eastAsiaTheme="minorEastAsia" w:cstheme="minorBidi"/>
              <w:i w:val="0"/>
              <w:noProof/>
              <w:lang w:eastAsia="en-US"/>
            </w:rPr>
          </w:pPr>
          <w:del w:id="237" w:author="Trần Diệp Vũ" w:date="2022-11-14T20:36:00Z">
            <w:r w:rsidRPr="00A77193" w:rsidDel="00A77193">
              <w:rPr>
                <w:rPrChange w:id="238" w:author="Trần Diệp Vũ" w:date="2022-11-14T20:36:00Z">
                  <w:rPr>
                    <w:rStyle w:val="Hyperlink"/>
                    <w:noProof/>
                  </w:rPr>
                </w:rPrChange>
              </w:rPr>
              <w:delText>1.1.1 Architecture diagram</w:delText>
            </w:r>
            <w:r w:rsidDel="00A77193">
              <w:rPr>
                <w:noProof/>
                <w:webHidden/>
              </w:rPr>
              <w:tab/>
              <w:delText>4</w:delText>
            </w:r>
          </w:del>
        </w:p>
        <w:p w14:paraId="598F1E67" w14:textId="45716176" w:rsidR="00510878" w:rsidDel="00A77193" w:rsidRDefault="00510878">
          <w:pPr>
            <w:pStyle w:val="TOC1"/>
            <w:tabs>
              <w:tab w:val="right" w:leader="dot" w:pos="8630"/>
            </w:tabs>
            <w:rPr>
              <w:del w:id="239" w:author="Trần Diệp Vũ" w:date="2022-11-14T20:36:00Z"/>
              <w:rFonts w:eastAsiaTheme="minorEastAsia" w:cstheme="minorBidi"/>
              <w:b w:val="0"/>
              <w:caps w:val="0"/>
              <w:noProof/>
              <w:lang w:eastAsia="en-US"/>
            </w:rPr>
          </w:pPr>
          <w:del w:id="240" w:author="Trần Diệp Vũ" w:date="2022-11-14T20:36:00Z">
            <w:r w:rsidRPr="00A77193" w:rsidDel="00A77193">
              <w:rPr>
                <w:rPrChange w:id="241" w:author="Trần Diệp Vũ" w:date="2022-11-14T20:36:00Z">
                  <w:rPr>
                    <w:rStyle w:val="Hyperlink"/>
                    <w:noProof/>
                  </w:rPr>
                </w:rPrChange>
              </w:rPr>
              <w:delText>2.0 Schedule</w:delText>
            </w:r>
            <w:r w:rsidDel="00A77193">
              <w:rPr>
                <w:noProof/>
                <w:webHidden/>
              </w:rPr>
              <w:tab/>
              <w:delText>4</w:delText>
            </w:r>
          </w:del>
        </w:p>
        <w:p w14:paraId="628E4668" w14:textId="3B0C2542" w:rsidR="00510878" w:rsidDel="00A77193" w:rsidRDefault="00510878">
          <w:pPr>
            <w:pStyle w:val="TOC2"/>
            <w:tabs>
              <w:tab w:val="right" w:leader="dot" w:pos="8630"/>
            </w:tabs>
            <w:rPr>
              <w:del w:id="242" w:author="Trần Diệp Vũ" w:date="2022-11-14T20:36:00Z"/>
              <w:rFonts w:eastAsiaTheme="minorEastAsia" w:cstheme="minorBidi"/>
              <w:smallCaps w:val="0"/>
              <w:noProof/>
              <w:lang w:eastAsia="en-US"/>
            </w:rPr>
          </w:pPr>
          <w:del w:id="243" w:author="Trần Diệp Vũ" w:date="2022-11-14T20:36:00Z">
            <w:r w:rsidRPr="00A77193" w:rsidDel="00A77193">
              <w:rPr>
                <w:rPrChange w:id="244" w:author="Trần Diệp Vũ" w:date="2022-11-14T20:36:00Z">
                  <w:rPr>
                    <w:rStyle w:val="Hyperlink"/>
                    <w:noProof/>
                  </w:rPr>
                </w:rPrChange>
              </w:rPr>
              <w:delText>2.1 Definition of milestones</w:delText>
            </w:r>
            <w:r w:rsidDel="00A77193">
              <w:rPr>
                <w:noProof/>
                <w:webHidden/>
              </w:rPr>
              <w:tab/>
              <w:delText>4</w:delText>
            </w:r>
          </w:del>
        </w:p>
        <w:p w14:paraId="073000B1" w14:textId="629A5603" w:rsidR="00510878" w:rsidDel="00A77193" w:rsidRDefault="00510878">
          <w:pPr>
            <w:pStyle w:val="TOC3"/>
            <w:tabs>
              <w:tab w:val="right" w:leader="dot" w:pos="8630"/>
            </w:tabs>
            <w:rPr>
              <w:del w:id="245" w:author="Trần Diệp Vũ" w:date="2022-11-14T20:36:00Z"/>
              <w:rFonts w:eastAsiaTheme="minorEastAsia" w:cstheme="minorBidi"/>
              <w:i w:val="0"/>
              <w:noProof/>
              <w:lang w:eastAsia="en-US"/>
            </w:rPr>
          </w:pPr>
          <w:del w:id="246" w:author="Trần Diệp Vũ" w:date="2022-11-14T20:36:00Z">
            <w:r w:rsidRPr="00A77193" w:rsidDel="00A77193">
              <w:rPr>
                <w:rPrChange w:id="247" w:author="Trần Diệp Vũ" w:date="2022-11-14T20:36:00Z">
                  <w:rPr>
                    <w:rStyle w:val="Hyperlink"/>
                    <w:noProof/>
                  </w:rPr>
                </w:rPrChange>
              </w:rPr>
              <w:delText>4.2.1 Concept/Doc Complete 25/4/2022</w:delText>
            </w:r>
            <w:r w:rsidDel="00A77193">
              <w:rPr>
                <w:noProof/>
                <w:webHidden/>
              </w:rPr>
              <w:tab/>
              <w:delText>4</w:delText>
            </w:r>
          </w:del>
        </w:p>
        <w:p w14:paraId="579731E8" w14:textId="05154030" w:rsidR="00510878" w:rsidDel="00A77193" w:rsidRDefault="00510878">
          <w:pPr>
            <w:pStyle w:val="TOC3"/>
            <w:tabs>
              <w:tab w:val="right" w:leader="dot" w:pos="8630"/>
            </w:tabs>
            <w:rPr>
              <w:del w:id="248" w:author="Trần Diệp Vũ" w:date="2022-11-14T20:36:00Z"/>
              <w:rFonts w:eastAsiaTheme="minorEastAsia" w:cstheme="minorBidi"/>
              <w:i w:val="0"/>
              <w:noProof/>
              <w:lang w:eastAsia="en-US"/>
            </w:rPr>
          </w:pPr>
          <w:del w:id="249" w:author="Trần Diệp Vũ" w:date="2022-11-14T20:36:00Z">
            <w:r w:rsidRPr="00A77193" w:rsidDel="00A77193">
              <w:rPr>
                <w:rPrChange w:id="250" w:author="Trần Diệp Vũ" w:date="2022-11-14T20:36:00Z">
                  <w:rPr>
                    <w:rStyle w:val="Hyperlink"/>
                    <w:noProof/>
                  </w:rPr>
                </w:rPrChange>
              </w:rPr>
              <w:delText>4.2.2 Module Code Complete 4/5/2022</w:delText>
            </w:r>
            <w:r w:rsidDel="00A77193">
              <w:rPr>
                <w:noProof/>
                <w:webHidden/>
              </w:rPr>
              <w:tab/>
              <w:delText>4</w:delText>
            </w:r>
          </w:del>
        </w:p>
        <w:p w14:paraId="5E62868B" w14:textId="5AD4B986" w:rsidR="00510878" w:rsidDel="00A77193" w:rsidRDefault="00510878">
          <w:pPr>
            <w:pStyle w:val="TOC3"/>
            <w:tabs>
              <w:tab w:val="right" w:leader="dot" w:pos="8630"/>
            </w:tabs>
            <w:rPr>
              <w:del w:id="251" w:author="Trần Diệp Vũ" w:date="2022-11-14T20:36:00Z"/>
              <w:rFonts w:eastAsiaTheme="minorEastAsia" w:cstheme="minorBidi"/>
              <w:i w:val="0"/>
              <w:noProof/>
              <w:lang w:eastAsia="en-US"/>
            </w:rPr>
          </w:pPr>
          <w:del w:id="252" w:author="Trần Diệp Vũ" w:date="2022-11-14T20:36:00Z">
            <w:r w:rsidRPr="00A77193" w:rsidDel="00A77193">
              <w:rPr>
                <w:rPrChange w:id="253" w:author="Trần Diệp Vũ" w:date="2022-11-14T20:36:00Z">
                  <w:rPr>
                    <w:rStyle w:val="Hyperlink"/>
                    <w:noProof/>
                  </w:rPr>
                </w:rPrChange>
              </w:rPr>
              <w:delText>4.2.3 Testing Complete 12/5/2022</w:delText>
            </w:r>
            <w:r w:rsidDel="00A77193">
              <w:rPr>
                <w:noProof/>
                <w:webHidden/>
              </w:rPr>
              <w:tab/>
              <w:delText>4</w:delText>
            </w:r>
          </w:del>
        </w:p>
        <w:p w14:paraId="04D0669B" w14:textId="2B2347D8" w:rsidR="00510878" w:rsidDel="00A77193" w:rsidRDefault="00510878">
          <w:pPr>
            <w:pStyle w:val="TOC1"/>
            <w:tabs>
              <w:tab w:val="right" w:leader="dot" w:pos="8630"/>
            </w:tabs>
            <w:rPr>
              <w:del w:id="254" w:author="Trần Diệp Vũ" w:date="2022-11-14T20:36:00Z"/>
              <w:rFonts w:eastAsiaTheme="minorEastAsia" w:cstheme="minorBidi"/>
              <w:b w:val="0"/>
              <w:caps w:val="0"/>
              <w:noProof/>
              <w:lang w:eastAsia="en-US"/>
            </w:rPr>
          </w:pPr>
          <w:del w:id="255" w:author="Trần Diệp Vũ" w:date="2022-11-14T20:36:00Z">
            <w:r w:rsidRPr="00A77193" w:rsidDel="00A77193">
              <w:rPr>
                <w:rPrChange w:id="256" w:author="Trần Diệp Vũ" w:date="2022-11-14T20:36:00Z">
                  <w:rPr>
                    <w:rStyle w:val="Hyperlink"/>
                    <w:noProof/>
                  </w:rPr>
                </w:rPrChange>
              </w:rPr>
              <w:delText>3.0 Component-level design</w:delText>
            </w:r>
            <w:r w:rsidDel="00A77193">
              <w:rPr>
                <w:noProof/>
                <w:webHidden/>
              </w:rPr>
              <w:tab/>
              <w:delText>5</w:delText>
            </w:r>
          </w:del>
        </w:p>
        <w:p w14:paraId="49FCEF32" w14:textId="0F04B591" w:rsidR="00510878" w:rsidDel="00A77193" w:rsidRDefault="00510878">
          <w:pPr>
            <w:pStyle w:val="TOC2"/>
            <w:tabs>
              <w:tab w:val="right" w:leader="dot" w:pos="8630"/>
            </w:tabs>
            <w:rPr>
              <w:del w:id="257" w:author="Trần Diệp Vũ" w:date="2022-11-14T20:36:00Z"/>
              <w:rFonts w:eastAsiaTheme="minorEastAsia" w:cstheme="minorBidi"/>
              <w:smallCaps w:val="0"/>
              <w:noProof/>
              <w:lang w:eastAsia="en-US"/>
            </w:rPr>
          </w:pPr>
          <w:del w:id="258" w:author="Trần Diệp Vũ" w:date="2022-11-14T20:36:00Z">
            <w:r w:rsidRPr="00A77193" w:rsidDel="00A77193">
              <w:rPr>
                <w:rPrChange w:id="259" w:author="Trần Diệp Vũ" w:date="2022-11-14T20:36:00Z">
                  <w:rPr>
                    <w:rStyle w:val="Hyperlink"/>
                    <w:noProof/>
                  </w:rPr>
                </w:rPrChange>
              </w:rPr>
              <w:delText>5.1 Description for Main Menu</w:delText>
            </w:r>
            <w:r w:rsidDel="00A77193">
              <w:rPr>
                <w:noProof/>
                <w:webHidden/>
              </w:rPr>
              <w:tab/>
              <w:delText>5</w:delText>
            </w:r>
          </w:del>
        </w:p>
        <w:p w14:paraId="0771356C" w14:textId="64090E15" w:rsidR="00510878" w:rsidDel="00A77193" w:rsidRDefault="00510878">
          <w:pPr>
            <w:pStyle w:val="TOC3"/>
            <w:tabs>
              <w:tab w:val="right" w:leader="dot" w:pos="8630"/>
            </w:tabs>
            <w:rPr>
              <w:del w:id="260" w:author="Trần Diệp Vũ" w:date="2022-11-14T20:36:00Z"/>
              <w:rFonts w:eastAsiaTheme="minorEastAsia" w:cstheme="minorBidi"/>
              <w:i w:val="0"/>
              <w:noProof/>
              <w:lang w:eastAsia="en-US"/>
            </w:rPr>
          </w:pPr>
          <w:del w:id="261" w:author="Trần Diệp Vũ" w:date="2022-11-14T20:36:00Z">
            <w:r w:rsidRPr="00A77193" w:rsidDel="00A77193">
              <w:rPr>
                <w:rPrChange w:id="262" w:author="Trần Diệp Vũ" w:date="2022-11-14T20:36:00Z">
                  <w:rPr>
                    <w:rStyle w:val="Hyperlink"/>
                    <w:noProof/>
                  </w:rPr>
                </w:rPrChange>
              </w:rPr>
              <w:delText>5.1.1 Narration Processing for Main Menu</w:delText>
            </w:r>
            <w:r w:rsidDel="00A77193">
              <w:rPr>
                <w:noProof/>
                <w:webHidden/>
              </w:rPr>
              <w:tab/>
              <w:delText>5</w:delText>
            </w:r>
          </w:del>
        </w:p>
        <w:p w14:paraId="1D1B2510" w14:textId="3108B028" w:rsidR="00510878" w:rsidDel="00A77193" w:rsidRDefault="00510878">
          <w:pPr>
            <w:pStyle w:val="TOC3"/>
            <w:tabs>
              <w:tab w:val="right" w:leader="dot" w:pos="8630"/>
            </w:tabs>
            <w:rPr>
              <w:del w:id="263" w:author="Trần Diệp Vũ" w:date="2022-11-14T20:36:00Z"/>
              <w:rFonts w:eastAsiaTheme="minorEastAsia" w:cstheme="minorBidi"/>
              <w:i w:val="0"/>
              <w:noProof/>
              <w:lang w:eastAsia="en-US"/>
            </w:rPr>
          </w:pPr>
          <w:del w:id="264" w:author="Trần Diệp Vũ" w:date="2022-11-14T20:36:00Z">
            <w:r w:rsidRPr="00A77193" w:rsidDel="00A77193">
              <w:rPr>
                <w:rPrChange w:id="265" w:author="Trần Diệp Vũ" w:date="2022-11-14T20:36:00Z">
                  <w:rPr>
                    <w:rStyle w:val="Hyperlink"/>
                    <w:noProof/>
                  </w:rPr>
                </w:rPrChange>
              </w:rPr>
              <w:delText>5.1.2  Description of the Main Menu interface</w:delText>
            </w:r>
            <w:r w:rsidDel="00A77193">
              <w:rPr>
                <w:noProof/>
                <w:webHidden/>
              </w:rPr>
              <w:tab/>
              <w:delText>5</w:delText>
            </w:r>
          </w:del>
        </w:p>
        <w:p w14:paraId="35698C76" w14:textId="695BC033" w:rsidR="00510878" w:rsidDel="00A77193" w:rsidRDefault="00510878">
          <w:pPr>
            <w:pStyle w:val="TOC3"/>
            <w:tabs>
              <w:tab w:val="right" w:leader="dot" w:pos="8630"/>
            </w:tabs>
            <w:rPr>
              <w:del w:id="266" w:author="Trần Diệp Vũ" w:date="2022-11-14T20:36:00Z"/>
              <w:rFonts w:eastAsiaTheme="minorEastAsia" w:cstheme="minorBidi"/>
              <w:i w:val="0"/>
              <w:noProof/>
              <w:lang w:eastAsia="en-US"/>
            </w:rPr>
          </w:pPr>
          <w:del w:id="267" w:author="Trần Diệp Vũ" w:date="2022-11-14T20:36:00Z">
            <w:r w:rsidRPr="00A77193" w:rsidDel="00A77193">
              <w:rPr>
                <w:rPrChange w:id="268" w:author="Trần Diệp Vũ" w:date="2022-11-14T20:36:00Z">
                  <w:rPr>
                    <w:rStyle w:val="Hyperlink"/>
                    <w:noProof/>
                  </w:rPr>
                </w:rPrChange>
              </w:rPr>
              <w:delText>5.1.3 Main Menu processing detail</w:delText>
            </w:r>
            <w:r w:rsidDel="00A77193">
              <w:rPr>
                <w:noProof/>
                <w:webHidden/>
              </w:rPr>
              <w:tab/>
              <w:delText>5</w:delText>
            </w:r>
          </w:del>
        </w:p>
        <w:p w14:paraId="2D3E66CE" w14:textId="4653D4D4" w:rsidR="00510878" w:rsidDel="00A77193" w:rsidRDefault="00510878">
          <w:pPr>
            <w:pStyle w:val="TOC3"/>
            <w:tabs>
              <w:tab w:val="right" w:leader="dot" w:pos="8630"/>
            </w:tabs>
            <w:rPr>
              <w:del w:id="269" w:author="Trần Diệp Vũ" w:date="2022-11-14T20:36:00Z"/>
              <w:rFonts w:eastAsiaTheme="minorEastAsia" w:cstheme="minorBidi"/>
              <w:i w:val="0"/>
              <w:noProof/>
              <w:lang w:eastAsia="en-US"/>
            </w:rPr>
          </w:pPr>
          <w:del w:id="270" w:author="Trần Diệp Vũ" w:date="2022-11-14T20:36:00Z">
            <w:r w:rsidRPr="00A77193" w:rsidDel="00A77193">
              <w:rPr>
                <w:rPrChange w:id="271" w:author="Trần Diệp Vũ" w:date="2022-11-14T20:36:00Z">
                  <w:rPr>
                    <w:rStyle w:val="Hyperlink"/>
                    <w:noProof/>
                  </w:rPr>
                </w:rPrChange>
              </w:rPr>
              <w:delText>5.1.3.1 Performance issues</w:delText>
            </w:r>
            <w:r w:rsidDel="00A77193">
              <w:rPr>
                <w:noProof/>
                <w:webHidden/>
              </w:rPr>
              <w:tab/>
              <w:delText>5</w:delText>
            </w:r>
          </w:del>
        </w:p>
        <w:p w14:paraId="4DFAC1CE" w14:textId="649DB9CD" w:rsidR="00510878" w:rsidDel="00A77193" w:rsidRDefault="00510878">
          <w:pPr>
            <w:pStyle w:val="TOC3"/>
            <w:tabs>
              <w:tab w:val="right" w:leader="dot" w:pos="8630"/>
            </w:tabs>
            <w:rPr>
              <w:del w:id="272" w:author="Trần Diệp Vũ" w:date="2022-11-14T20:36:00Z"/>
              <w:rFonts w:eastAsiaTheme="minorEastAsia" w:cstheme="minorBidi"/>
              <w:i w:val="0"/>
              <w:noProof/>
              <w:lang w:eastAsia="en-US"/>
            </w:rPr>
          </w:pPr>
          <w:del w:id="273" w:author="Trần Diệp Vũ" w:date="2022-11-14T20:36:00Z">
            <w:r w:rsidRPr="00A77193" w:rsidDel="00A77193">
              <w:rPr>
                <w:rPrChange w:id="274" w:author="Trần Diệp Vũ" w:date="2022-11-14T20:36:00Z">
                  <w:rPr>
                    <w:rStyle w:val="Hyperlink"/>
                    <w:noProof/>
                  </w:rPr>
                </w:rPrChange>
              </w:rPr>
              <w:delText>3.2.3.2 Design constraints</w:delText>
            </w:r>
            <w:r w:rsidDel="00A77193">
              <w:rPr>
                <w:noProof/>
                <w:webHidden/>
              </w:rPr>
              <w:tab/>
              <w:delText>5</w:delText>
            </w:r>
          </w:del>
        </w:p>
        <w:p w14:paraId="27E9D4ED" w14:textId="00036DED" w:rsidR="00510878" w:rsidDel="00A77193" w:rsidRDefault="00510878">
          <w:pPr>
            <w:pStyle w:val="TOC2"/>
            <w:tabs>
              <w:tab w:val="right" w:leader="dot" w:pos="8630"/>
            </w:tabs>
            <w:rPr>
              <w:del w:id="275" w:author="Trần Diệp Vũ" w:date="2022-11-14T20:36:00Z"/>
              <w:rFonts w:eastAsiaTheme="minorEastAsia" w:cstheme="minorBidi"/>
              <w:smallCaps w:val="0"/>
              <w:noProof/>
              <w:lang w:eastAsia="en-US"/>
            </w:rPr>
          </w:pPr>
          <w:del w:id="276" w:author="Trần Diệp Vũ" w:date="2022-11-14T20:36:00Z">
            <w:r w:rsidRPr="00A77193" w:rsidDel="00A77193">
              <w:rPr>
                <w:rPrChange w:id="277" w:author="Trần Diệp Vũ" w:date="2022-11-14T20:36:00Z">
                  <w:rPr>
                    <w:rStyle w:val="Hyperlink"/>
                    <w:noProof/>
                  </w:rPr>
                </w:rPrChange>
              </w:rPr>
              <w:delText>5.2 Description of the functions</w:delText>
            </w:r>
            <w:r w:rsidDel="00A77193">
              <w:rPr>
                <w:noProof/>
                <w:webHidden/>
              </w:rPr>
              <w:tab/>
              <w:delText>5</w:delText>
            </w:r>
          </w:del>
        </w:p>
        <w:p w14:paraId="509A60D0" w14:textId="76C093EC" w:rsidR="00510878" w:rsidDel="00A77193" w:rsidRDefault="00510878">
          <w:pPr>
            <w:pStyle w:val="TOC3"/>
            <w:tabs>
              <w:tab w:val="right" w:leader="dot" w:pos="8630"/>
            </w:tabs>
            <w:rPr>
              <w:del w:id="278" w:author="Trần Diệp Vũ" w:date="2022-11-14T20:36:00Z"/>
              <w:rFonts w:eastAsiaTheme="minorEastAsia" w:cstheme="minorBidi"/>
              <w:i w:val="0"/>
              <w:noProof/>
              <w:lang w:eastAsia="en-US"/>
            </w:rPr>
          </w:pPr>
          <w:del w:id="279" w:author="Trần Diệp Vũ" w:date="2022-11-14T20:36:00Z">
            <w:r w:rsidRPr="00A77193" w:rsidDel="00A77193">
              <w:rPr>
                <w:rPrChange w:id="280" w:author="Trần Diệp Vũ" w:date="2022-11-14T20:36:00Z">
                  <w:rPr>
                    <w:rStyle w:val="Hyperlink"/>
                    <w:noProof/>
                  </w:rPr>
                </w:rPrChange>
              </w:rPr>
              <w:delText>5.2.1  Narrative processing for functions</w:delText>
            </w:r>
            <w:r w:rsidDel="00A77193">
              <w:rPr>
                <w:noProof/>
                <w:webHidden/>
              </w:rPr>
              <w:tab/>
              <w:delText>5</w:delText>
            </w:r>
          </w:del>
        </w:p>
        <w:p w14:paraId="4D80E7CC" w14:textId="5FB3C232" w:rsidR="00510878" w:rsidDel="00A77193" w:rsidRDefault="00510878">
          <w:pPr>
            <w:pStyle w:val="TOC3"/>
            <w:tabs>
              <w:tab w:val="right" w:leader="dot" w:pos="8630"/>
            </w:tabs>
            <w:rPr>
              <w:del w:id="281" w:author="Trần Diệp Vũ" w:date="2022-11-14T20:36:00Z"/>
              <w:rFonts w:eastAsiaTheme="minorEastAsia" w:cstheme="minorBidi"/>
              <w:i w:val="0"/>
              <w:noProof/>
              <w:lang w:eastAsia="en-US"/>
            </w:rPr>
          </w:pPr>
          <w:del w:id="282" w:author="Trần Diệp Vũ" w:date="2022-11-14T20:36:00Z">
            <w:r w:rsidRPr="00A77193" w:rsidDel="00A77193">
              <w:rPr>
                <w:rPrChange w:id="283" w:author="Trần Diệp Vũ" w:date="2022-11-14T20:36:00Z">
                  <w:rPr>
                    <w:rStyle w:val="Hyperlink"/>
                    <w:noProof/>
                  </w:rPr>
                </w:rPrChange>
              </w:rPr>
              <w:delText>5.2.2 Description of individual functional interfaces.</w:delText>
            </w:r>
            <w:r w:rsidDel="00A77193">
              <w:rPr>
                <w:noProof/>
                <w:webHidden/>
              </w:rPr>
              <w:tab/>
              <w:delText>6</w:delText>
            </w:r>
          </w:del>
        </w:p>
        <w:p w14:paraId="65496DF3" w14:textId="3662B397" w:rsidR="00510878" w:rsidDel="00A77193" w:rsidRDefault="00510878">
          <w:pPr>
            <w:pStyle w:val="TOC3"/>
            <w:tabs>
              <w:tab w:val="right" w:leader="dot" w:pos="8630"/>
            </w:tabs>
            <w:rPr>
              <w:del w:id="284" w:author="Trần Diệp Vũ" w:date="2022-11-14T20:36:00Z"/>
              <w:rFonts w:eastAsiaTheme="minorEastAsia" w:cstheme="minorBidi"/>
              <w:i w:val="0"/>
              <w:noProof/>
              <w:lang w:eastAsia="en-US"/>
            </w:rPr>
          </w:pPr>
          <w:del w:id="285" w:author="Trần Diệp Vũ" w:date="2022-11-14T20:36:00Z">
            <w:r w:rsidRPr="00A77193" w:rsidDel="00A77193">
              <w:rPr>
                <w:rPrChange w:id="286" w:author="Trần Diệp Vũ" w:date="2022-11-14T20:36:00Z">
                  <w:rPr>
                    <w:rStyle w:val="Hyperlink"/>
                    <w:noProof/>
                  </w:rPr>
                </w:rPrChange>
              </w:rPr>
              <w:delText>5.2.3  Application handling details</w:delText>
            </w:r>
            <w:r w:rsidDel="00A77193">
              <w:rPr>
                <w:noProof/>
                <w:webHidden/>
              </w:rPr>
              <w:tab/>
              <w:delText>6</w:delText>
            </w:r>
          </w:del>
        </w:p>
        <w:p w14:paraId="4D0BF23F" w14:textId="00CC6043" w:rsidR="00510878" w:rsidDel="00A77193" w:rsidRDefault="00510878">
          <w:pPr>
            <w:pStyle w:val="TOC3"/>
            <w:tabs>
              <w:tab w:val="right" w:leader="dot" w:pos="8630"/>
            </w:tabs>
            <w:rPr>
              <w:del w:id="287" w:author="Trần Diệp Vũ" w:date="2022-11-14T20:36:00Z"/>
              <w:rFonts w:eastAsiaTheme="minorEastAsia" w:cstheme="minorBidi"/>
              <w:i w:val="0"/>
              <w:noProof/>
              <w:lang w:eastAsia="en-US"/>
            </w:rPr>
          </w:pPr>
          <w:del w:id="288" w:author="Trần Diệp Vũ" w:date="2022-11-14T20:36:00Z">
            <w:r w:rsidRPr="00A77193" w:rsidDel="00A77193">
              <w:rPr>
                <w:rPrChange w:id="289" w:author="Trần Diệp Vũ" w:date="2022-11-14T20:36:00Z">
                  <w:rPr>
                    <w:rStyle w:val="Hyperlink"/>
                    <w:noProof/>
                  </w:rPr>
                </w:rPrChange>
              </w:rPr>
              <w:delText>5.2.3.1 Performance issues</w:delText>
            </w:r>
            <w:r w:rsidDel="00A77193">
              <w:rPr>
                <w:noProof/>
                <w:webHidden/>
              </w:rPr>
              <w:tab/>
              <w:delText>6</w:delText>
            </w:r>
          </w:del>
        </w:p>
        <w:p w14:paraId="5E593519" w14:textId="7DB6D7B7" w:rsidR="00510878" w:rsidDel="00A77193" w:rsidRDefault="00510878">
          <w:pPr>
            <w:pStyle w:val="TOC3"/>
            <w:tabs>
              <w:tab w:val="right" w:leader="dot" w:pos="8630"/>
            </w:tabs>
            <w:rPr>
              <w:del w:id="290" w:author="Trần Diệp Vũ" w:date="2022-11-14T20:36:00Z"/>
              <w:rFonts w:eastAsiaTheme="minorEastAsia" w:cstheme="minorBidi"/>
              <w:i w:val="0"/>
              <w:noProof/>
              <w:lang w:eastAsia="en-US"/>
            </w:rPr>
          </w:pPr>
          <w:del w:id="291" w:author="Trần Diệp Vũ" w:date="2022-11-14T20:36:00Z">
            <w:r w:rsidRPr="00A77193" w:rsidDel="00A77193">
              <w:rPr>
                <w:rPrChange w:id="292" w:author="Trần Diệp Vũ" w:date="2022-11-14T20:36:00Z">
                  <w:rPr>
                    <w:rStyle w:val="Hyperlink"/>
                    <w:noProof/>
                  </w:rPr>
                </w:rPrChange>
              </w:rPr>
              <w:delText>5.2.3.2 Design constraints</w:delText>
            </w:r>
            <w:r w:rsidDel="00A77193">
              <w:rPr>
                <w:noProof/>
                <w:webHidden/>
              </w:rPr>
              <w:tab/>
              <w:delText>6</w:delText>
            </w:r>
          </w:del>
        </w:p>
        <w:p w14:paraId="1F56F499" w14:textId="5CB6D67A" w:rsidR="00510878" w:rsidDel="00A77193" w:rsidRDefault="00510878">
          <w:pPr>
            <w:pStyle w:val="TOC1"/>
            <w:tabs>
              <w:tab w:val="right" w:leader="dot" w:pos="8630"/>
            </w:tabs>
            <w:rPr>
              <w:del w:id="293" w:author="Trần Diệp Vũ" w:date="2022-11-14T20:36:00Z"/>
              <w:rFonts w:eastAsiaTheme="minorEastAsia" w:cstheme="minorBidi"/>
              <w:b w:val="0"/>
              <w:caps w:val="0"/>
              <w:noProof/>
              <w:lang w:eastAsia="en-US"/>
            </w:rPr>
          </w:pPr>
          <w:del w:id="294" w:author="Trần Diệp Vũ" w:date="2022-11-14T20:36:00Z">
            <w:r w:rsidRPr="00A77193" w:rsidDel="00A77193">
              <w:rPr>
                <w:rPrChange w:id="295" w:author="Trần Diệp Vũ" w:date="2022-11-14T20:36:00Z">
                  <w:rPr>
                    <w:rStyle w:val="Hyperlink"/>
                    <w:noProof/>
                  </w:rPr>
                </w:rPrChange>
              </w:rPr>
              <w:delText>4.0 User interface design</w:delText>
            </w:r>
            <w:r w:rsidDel="00A77193">
              <w:rPr>
                <w:noProof/>
                <w:webHidden/>
              </w:rPr>
              <w:tab/>
              <w:delText>6</w:delText>
            </w:r>
          </w:del>
        </w:p>
        <w:p w14:paraId="65F2565D" w14:textId="32FBD39E" w:rsidR="00510878" w:rsidDel="00A77193" w:rsidRDefault="00510878">
          <w:pPr>
            <w:pStyle w:val="TOC2"/>
            <w:tabs>
              <w:tab w:val="right" w:leader="dot" w:pos="8630"/>
            </w:tabs>
            <w:rPr>
              <w:del w:id="296" w:author="Trần Diệp Vũ" w:date="2022-11-14T20:36:00Z"/>
              <w:rFonts w:eastAsiaTheme="minorEastAsia" w:cstheme="minorBidi"/>
              <w:smallCaps w:val="0"/>
              <w:noProof/>
              <w:lang w:eastAsia="en-US"/>
            </w:rPr>
          </w:pPr>
          <w:del w:id="297" w:author="Trần Diệp Vũ" w:date="2022-11-14T20:36:00Z">
            <w:r w:rsidRPr="00A77193" w:rsidDel="00A77193">
              <w:rPr>
                <w:rPrChange w:id="298" w:author="Trần Diệp Vũ" w:date="2022-11-14T20:36:00Z">
                  <w:rPr>
                    <w:rStyle w:val="Hyperlink"/>
                    <w:noProof/>
                  </w:rPr>
                </w:rPrChange>
              </w:rPr>
              <w:delText>6.1 Description of the user interface</w:delText>
            </w:r>
            <w:r w:rsidDel="00A77193">
              <w:rPr>
                <w:noProof/>
                <w:webHidden/>
              </w:rPr>
              <w:tab/>
              <w:delText>6</w:delText>
            </w:r>
          </w:del>
        </w:p>
        <w:p w14:paraId="1CE82440" w14:textId="30F127FE" w:rsidR="00510878" w:rsidDel="00A77193" w:rsidRDefault="00510878">
          <w:pPr>
            <w:pStyle w:val="TOC3"/>
            <w:tabs>
              <w:tab w:val="right" w:leader="dot" w:pos="8630"/>
            </w:tabs>
            <w:rPr>
              <w:del w:id="299" w:author="Trần Diệp Vũ" w:date="2022-11-14T20:36:00Z"/>
              <w:rFonts w:eastAsiaTheme="minorEastAsia" w:cstheme="minorBidi"/>
              <w:i w:val="0"/>
              <w:noProof/>
              <w:lang w:eastAsia="en-US"/>
            </w:rPr>
          </w:pPr>
          <w:del w:id="300" w:author="Trần Diệp Vũ" w:date="2022-11-14T20:36:00Z">
            <w:r w:rsidRPr="00A77193" w:rsidDel="00A77193">
              <w:rPr>
                <w:rPrChange w:id="301" w:author="Trần Diệp Vũ" w:date="2022-11-14T20:36:00Z">
                  <w:rPr>
                    <w:rStyle w:val="Hyperlink"/>
                    <w:noProof/>
                  </w:rPr>
                </w:rPrChange>
              </w:rPr>
              <w:delText>6.1.1 Login Screen</w:delText>
            </w:r>
            <w:r w:rsidDel="00A77193">
              <w:rPr>
                <w:noProof/>
                <w:webHidden/>
              </w:rPr>
              <w:tab/>
              <w:delText>6</w:delText>
            </w:r>
          </w:del>
        </w:p>
        <w:p w14:paraId="10C36566" w14:textId="27453436" w:rsidR="00510878" w:rsidDel="00A77193" w:rsidRDefault="00510878">
          <w:pPr>
            <w:pStyle w:val="TOC3"/>
            <w:tabs>
              <w:tab w:val="right" w:leader="dot" w:pos="8630"/>
            </w:tabs>
            <w:rPr>
              <w:del w:id="302" w:author="Trần Diệp Vũ" w:date="2022-11-14T20:36:00Z"/>
              <w:rFonts w:eastAsiaTheme="minorEastAsia" w:cstheme="minorBidi"/>
              <w:i w:val="0"/>
              <w:noProof/>
              <w:lang w:eastAsia="en-US"/>
            </w:rPr>
          </w:pPr>
          <w:del w:id="303" w:author="Trần Diệp Vũ" w:date="2022-11-14T20:36:00Z">
            <w:r w:rsidRPr="00A77193" w:rsidDel="00A77193">
              <w:rPr>
                <w:rPrChange w:id="304" w:author="Trần Diệp Vũ" w:date="2022-11-14T20:36:00Z">
                  <w:rPr>
                    <w:rStyle w:val="Hyperlink"/>
                    <w:noProof/>
                  </w:rPr>
                </w:rPrChange>
              </w:rPr>
              <w:delText>6.1.1.1 Screen Shot for login screen</w:delText>
            </w:r>
            <w:r w:rsidDel="00A77193">
              <w:rPr>
                <w:noProof/>
                <w:webHidden/>
              </w:rPr>
              <w:tab/>
              <w:delText>6</w:delText>
            </w:r>
          </w:del>
        </w:p>
        <w:p w14:paraId="3315ABBC" w14:textId="0F48C099" w:rsidR="00510878" w:rsidDel="00A77193" w:rsidRDefault="00510878">
          <w:pPr>
            <w:pStyle w:val="TOC3"/>
            <w:tabs>
              <w:tab w:val="right" w:leader="dot" w:pos="8630"/>
            </w:tabs>
            <w:rPr>
              <w:del w:id="305" w:author="Trần Diệp Vũ" w:date="2022-11-14T20:36:00Z"/>
              <w:rFonts w:eastAsiaTheme="minorEastAsia" w:cstheme="minorBidi"/>
              <w:i w:val="0"/>
              <w:noProof/>
              <w:lang w:eastAsia="en-US"/>
            </w:rPr>
          </w:pPr>
          <w:del w:id="306" w:author="Trần Diệp Vũ" w:date="2022-11-14T20:36:00Z">
            <w:r w:rsidRPr="00A77193" w:rsidDel="00A77193">
              <w:rPr>
                <w:rPrChange w:id="307" w:author="Trần Diệp Vũ" w:date="2022-11-14T20:36:00Z">
                  <w:rPr>
                    <w:rStyle w:val="Hyperlink"/>
                    <w:noProof/>
                  </w:rPr>
                </w:rPrChange>
              </w:rPr>
              <w:delText>6.1.1.2 Objects and actions for login Screen</w:delText>
            </w:r>
            <w:r w:rsidDel="00A77193">
              <w:rPr>
                <w:noProof/>
                <w:webHidden/>
              </w:rPr>
              <w:tab/>
              <w:delText>7</w:delText>
            </w:r>
          </w:del>
        </w:p>
        <w:p w14:paraId="616A0F2E" w14:textId="5CA4D63C" w:rsidR="00510878" w:rsidDel="00A77193" w:rsidRDefault="00510878">
          <w:pPr>
            <w:pStyle w:val="TOC3"/>
            <w:tabs>
              <w:tab w:val="right" w:leader="dot" w:pos="8630"/>
            </w:tabs>
            <w:rPr>
              <w:del w:id="308" w:author="Trần Diệp Vũ" w:date="2022-11-14T20:36:00Z"/>
              <w:rFonts w:eastAsiaTheme="minorEastAsia" w:cstheme="minorBidi"/>
              <w:i w:val="0"/>
              <w:noProof/>
              <w:lang w:eastAsia="en-US"/>
            </w:rPr>
          </w:pPr>
          <w:del w:id="309" w:author="Trần Diệp Vũ" w:date="2022-11-14T20:36:00Z">
            <w:r w:rsidRPr="00A77193" w:rsidDel="00A77193">
              <w:rPr>
                <w:rPrChange w:id="310" w:author="Trần Diệp Vũ" w:date="2022-11-14T20:36:00Z">
                  <w:rPr>
                    <w:rStyle w:val="Hyperlink"/>
                    <w:noProof/>
                  </w:rPr>
                </w:rPrChange>
              </w:rPr>
              <w:delText>6.1.2 List product Admin Screen</w:delText>
            </w:r>
            <w:r w:rsidDel="00A77193">
              <w:rPr>
                <w:noProof/>
                <w:webHidden/>
              </w:rPr>
              <w:tab/>
              <w:delText>8</w:delText>
            </w:r>
          </w:del>
        </w:p>
        <w:p w14:paraId="3CD54748" w14:textId="54468209" w:rsidR="00510878" w:rsidDel="00A77193" w:rsidRDefault="00510878">
          <w:pPr>
            <w:pStyle w:val="TOC3"/>
            <w:tabs>
              <w:tab w:val="right" w:leader="dot" w:pos="8630"/>
            </w:tabs>
            <w:rPr>
              <w:del w:id="311" w:author="Trần Diệp Vũ" w:date="2022-11-14T20:36:00Z"/>
              <w:rFonts w:eastAsiaTheme="minorEastAsia" w:cstheme="minorBidi"/>
              <w:i w:val="0"/>
              <w:noProof/>
              <w:lang w:eastAsia="en-US"/>
            </w:rPr>
          </w:pPr>
          <w:del w:id="312" w:author="Trần Diệp Vũ" w:date="2022-11-14T20:36:00Z">
            <w:r w:rsidRPr="00A77193" w:rsidDel="00A77193">
              <w:rPr>
                <w:rPrChange w:id="313" w:author="Trần Diệp Vũ" w:date="2022-11-14T20:36:00Z">
                  <w:rPr>
                    <w:rStyle w:val="Hyperlink"/>
                    <w:noProof/>
                  </w:rPr>
                </w:rPrChange>
              </w:rPr>
              <w:delText>6.1.2.1 Screen Shot for List product User</w:delText>
            </w:r>
            <w:r w:rsidDel="00A77193">
              <w:rPr>
                <w:noProof/>
                <w:webHidden/>
              </w:rPr>
              <w:tab/>
              <w:delText>8</w:delText>
            </w:r>
          </w:del>
        </w:p>
        <w:p w14:paraId="5D1C5A63" w14:textId="09D25FFF" w:rsidR="00510878" w:rsidDel="00A77193" w:rsidRDefault="00510878">
          <w:pPr>
            <w:pStyle w:val="TOC3"/>
            <w:tabs>
              <w:tab w:val="right" w:leader="dot" w:pos="8630"/>
            </w:tabs>
            <w:rPr>
              <w:del w:id="314" w:author="Trần Diệp Vũ" w:date="2022-11-14T20:36:00Z"/>
              <w:rFonts w:eastAsiaTheme="minorEastAsia" w:cstheme="minorBidi"/>
              <w:i w:val="0"/>
              <w:noProof/>
              <w:lang w:eastAsia="en-US"/>
            </w:rPr>
          </w:pPr>
          <w:del w:id="315" w:author="Trần Diệp Vũ" w:date="2022-11-14T20:36:00Z">
            <w:r w:rsidRPr="00A77193" w:rsidDel="00A77193">
              <w:rPr>
                <w:rPrChange w:id="316" w:author="Trần Diệp Vũ" w:date="2022-11-14T20:36:00Z">
                  <w:rPr>
                    <w:rStyle w:val="Hyperlink"/>
                    <w:noProof/>
                  </w:rPr>
                </w:rPrChange>
              </w:rPr>
              <w:delText>6.1.2.2 Objects and actions for List product User</w:delText>
            </w:r>
            <w:r w:rsidDel="00A77193">
              <w:rPr>
                <w:noProof/>
                <w:webHidden/>
              </w:rPr>
              <w:tab/>
              <w:delText>8</w:delText>
            </w:r>
          </w:del>
        </w:p>
        <w:p w14:paraId="23C481E0" w14:textId="78CC452E" w:rsidR="00510878" w:rsidDel="00A77193" w:rsidRDefault="00510878">
          <w:pPr>
            <w:pStyle w:val="TOC3"/>
            <w:tabs>
              <w:tab w:val="right" w:leader="dot" w:pos="8630"/>
            </w:tabs>
            <w:rPr>
              <w:del w:id="317" w:author="Trần Diệp Vũ" w:date="2022-11-14T20:36:00Z"/>
              <w:rFonts w:eastAsiaTheme="minorEastAsia" w:cstheme="minorBidi"/>
              <w:i w:val="0"/>
              <w:noProof/>
              <w:lang w:eastAsia="en-US"/>
            </w:rPr>
          </w:pPr>
          <w:del w:id="318" w:author="Trần Diệp Vũ" w:date="2022-11-14T20:36:00Z">
            <w:r w:rsidRPr="00A77193" w:rsidDel="00A77193">
              <w:rPr>
                <w:rPrChange w:id="319" w:author="Trần Diệp Vũ" w:date="2022-11-14T20:36:00Z">
                  <w:rPr>
                    <w:rStyle w:val="Hyperlink"/>
                    <w:noProof/>
                  </w:rPr>
                </w:rPrChange>
              </w:rPr>
              <w:delText>6.1.3 Enter user information</w:delText>
            </w:r>
            <w:r w:rsidDel="00A77193">
              <w:rPr>
                <w:noProof/>
                <w:webHidden/>
              </w:rPr>
              <w:tab/>
              <w:delText>8</w:delText>
            </w:r>
          </w:del>
        </w:p>
        <w:p w14:paraId="44B73628" w14:textId="07CCB574" w:rsidR="00510878" w:rsidDel="00A77193" w:rsidRDefault="00510878">
          <w:pPr>
            <w:pStyle w:val="TOC3"/>
            <w:tabs>
              <w:tab w:val="right" w:leader="dot" w:pos="8630"/>
            </w:tabs>
            <w:rPr>
              <w:del w:id="320" w:author="Trần Diệp Vũ" w:date="2022-11-14T20:36:00Z"/>
              <w:rFonts w:eastAsiaTheme="minorEastAsia" w:cstheme="minorBidi"/>
              <w:i w:val="0"/>
              <w:noProof/>
              <w:lang w:eastAsia="en-US"/>
            </w:rPr>
          </w:pPr>
          <w:del w:id="321" w:author="Trần Diệp Vũ" w:date="2022-11-14T20:36:00Z">
            <w:r w:rsidRPr="00A77193" w:rsidDel="00A77193">
              <w:rPr>
                <w:rPrChange w:id="322" w:author="Trần Diệp Vũ" w:date="2022-11-14T20:36:00Z">
                  <w:rPr>
                    <w:rStyle w:val="Hyperlink"/>
                    <w:noProof/>
                  </w:rPr>
                </w:rPrChange>
              </w:rPr>
              <w:delText>6.1.3.1 Screen Shot for Enter user information</w:delText>
            </w:r>
            <w:r w:rsidDel="00A77193">
              <w:rPr>
                <w:noProof/>
                <w:webHidden/>
              </w:rPr>
              <w:tab/>
              <w:delText>8</w:delText>
            </w:r>
          </w:del>
        </w:p>
        <w:p w14:paraId="43A576D2" w14:textId="71EF6F48" w:rsidR="00510878" w:rsidDel="00A77193" w:rsidRDefault="00510878">
          <w:pPr>
            <w:pStyle w:val="TOC3"/>
            <w:tabs>
              <w:tab w:val="right" w:leader="dot" w:pos="8630"/>
            </w:tabs>
            <w:rPr>
              <w:del w:id="323" w:author="Trần Diệp Vũ" w:date="2022-11-14T20:36:00Z"/>
              <w:rFonts w:eastAsiaTheme="minorEastAsia" w:cstheme="minorBidi"/>
              <w:i w:val="0"/>
              <w:noProof/>
              <w:lang w:eastAsia="en-US"/>
            </w:rPr>
          </w:pPr>
          <w:del w:id="324" w:author="Trần Diệp Vũ" w:date="2022-11-14T20:36:00Z">
            <w:r w:rsidRPr="00A77193" w:rsidDel="00A77193">
              <w:rPr>
                <w:rPrChange w:id="325" w:author="Trần Diệp Vũ" w:date="2022-11-14T20:36:00Z">
                  <w:rPr>
                    <w:rStyle w:val="Hyperlink"/>
                    <w:noProof/>
                  </w:rPr>
                </w:rPrChange>
              </w:rPr>
              <w:delText>6.1.3.2 Objects and actions for Enter user information</w:delText>
            </w:r>
            <w:r w:rsidDel="00A77193">
              <w:rPr>
                <w:noProof/>
                <w:webHidden/>
              </w:rPr>
              <w:tab/>
              <w:delText>9</w:delText>
            </w:r>
          </w:del>
        </w:p>
        <w:p w14:paraId="3DCC2B68" w14:textId="3918CCAB" w:rsidR="00510878" w:rsidDel="00A77193" w:rsidRDefault="00510878">
          <w:pPr>
            <w:pStyle w:val="TOC3"/>
            <w:tabs>
              <w:tab w:val="right" w:leader="dot" w:pos="8630"/>
            </w:tabs>
            <w:rPr>
              <w:del w:id="326" w:author="Trần Diệp Vũ" w:date="2022-11-14T20:36:00Z"/>
              <w:rFonts w:eastAsiaTheme="minorEastAsia" w:cstheme="minorBidi"/>
              <w:i w:val="0"/>
              <w:noProof/>
              <w:lang w:eastAsia="en-US"/>
            </w:rPr>
          </w:pPr>
          <w:del w:id="327" w:author="Trần Diệp Vũ" w:date="2022-11-14T20:36:00Z">
            <w:r w:rsidRPr="00A77193" w:rsidDel="00A77193">
              <w:rPr>
                <w:rPrChange w:id="328" w:author="Trần Diệp Vũ" w:date="2022-11-14T20:36:00Z">
                  <w:rPr>
                    <w:rStyle w:val="Hyperlink"/>
                    <w:noProof/>
                  </w:rPr>
                </w:rPrChange>
              </w:rPr>
              <w:delText>6.1.4 Admin Main Screen</w:delText>
            </w:r>
            <w:r w:rsidDel="00A77193">
              <w:rPr>
                <w:noProof/>
                <w:webHidden/>
              </w:rPr>
              <w:tab/>
              <w:delText>9</w:delText>
            </w:r>
          </w:del>
        </w:p>
        <w:p w14:paraId="5CAA1BCE" w14:textId="0A3A87E7" w:rsidR="00510878" w:rsidDel="00A77193" w:rsidRDefault="00510878">
          <w:pPr>
            <w:pStyle w:val="TOC3"/>
            <w:tabs>
              <w:tab w:val="right" w:leader="dot" w:pos="8630"/>
            </w:tabs>
            <w:rPr>
              <w:del w:id="329" w:author="Trần Diệp Vũ" w:date="2022-11-14T20:36:00Z"/>
              <w:rFonts w:eastAsiaTheme="minorEastAsia" w:cstheme="minorBidi"/>
              <w:i w:val="0"/>
              <w:noProof/>
              <w:lang w:eastAsia="en-US"/>
            </w:rPr>
          </w:pPr>
          <w:del w:id="330" w:author="Trần Diệp Vũ" w:date="2022-11-14T20:36:00Z">
            <w:r w:rsidRPr="00A77193" w:rsidDel="00A77193">
              <w:rPr>
                <w:rPrChange w:id="331" w:author="Trần Diệp Vũ" w:date="2022-11-14T20:36:00Z">
                  <w:rPr>
                    <w:rStyle w:val="Hyperlink"/>
                    <w:noProof/>
                  </w:rPr>
                </w:rPrChange>
              </w:rPr>
              <w:delText>6.1.4.1 Screen Shot for Admin Main Screen</w:delText>
            </w:r>
            <w:r w:rsidDel="00A77193">
              <w:rPr>
                <w:noProof/>
                <w:webHidden/>
              </w:rPr>
              <w:tab/>
              <w:delText>9</w:delText>
            </w:r>
          </w:del>
        </w:p>
        <w:p w14:paraId="04F9A4AD" w14:textId="3D97625D" w:rsidR="00510878" w:rsidDel="00A77193" w:rsidRDefault="00510878">
          <w:pPr>
            <w:pStyle w:val="TOC3"/>
            <w:tabs>
              <w:tab w:val="right" w:leader="dot" w:pos="8630"/>
            </w:tabs>
            <w:rPr>
              <w:del w:id="332" w:author="Trần Diệp Vũ" w:date="2022-11-14T20:36:00Z"/>
              <w:rFonts w:eastAsiaTheme="minorEastAsia" w:cstheme="minorBidi"/>
              <w:i w:val="0"/>
              <w:noProof/>
              <w:lang w:eastAsia="en-US"/>
            </w:rPr>
          </w:pPr>
          <w:del w:id="333" w:author="Trần Diệp Vũ" w:date="2022-11-14T20:36:00Z">
            <w:r w:rsidRPr="00A77193" w:rsidDel="00A77193">
              <w:rPr>
                <w:rPrChange w:id="334" w:author="Trần Diệp Vũ" w:date="2022-11-14T20:36:00Z">
                  <w:rPr>
                    <w:rStyle w:val="Hyperlink"/>
                    <w:noProof/>
                  </w:rPr>
                </w:rPrChange>
              </w:rPr>
              <w:delText>6.1.4.2 Objects and actions for Admin Main Screen</w:delText>
            </w:r>
            <w:r w:rsidDel="00A77193">
              <w:rPr>
                <w:noProof/>
                <w:webHidden/>
              </w:rPr>
              <w:tab/>
              <w:delText>10</w:delText>
            </w:r>
          </w:del>
        </w:p>
        <w:p w14:paraId="782F3778" w14:textId="560403AF" w:rsidR="00510878" w:rsidDel="00A77193" w:rsidRDefault="00510878">
          <w:pPr>
            <w:pStyle w:val="TOC3"/>
            <w:tabs>
              <w:tab w:val="right" w:leader="dot" w:pos="8630"/>
            </w:tabs>
            <w:rPr>
              <w:del w:id="335" w:author="Trần Diệp Vũ" w:date="2022-11-14T20:36:00Z"/>
              <w:rFonts w:eastAsiaTheme="minorEastAsia" w:cstheme="minorBidi"/>
              <w:i w:val="0"/>
              <w:noProof/>
              <w:lang w:eastAsia="en-US"/>
            </w:rPr>
          </w:pPr>
          <w:del w:id="336" w:author="Trần Diệp Vũ" w:date="2022-11-14T20:36:00Z">
            <w:r w:rsidRPr="00A77193" w:rsidDel="00A77193">
              <w:rPr>
                <w:rPrChange w:id="337" w:author="Trần Diệp Vũ" w:date="2022-11-14T20:36:00Z">
                  <w:rPr>
                    <w:rStyle w:val="Hyperlink"/>
                    <w:noProof/>
                  </w:rPr>
                </w:rPrChange>
              </w:rPr>
              <w:delText>6.1.5 List and CRUD product Admin</w:delText>
            </w:r>
            <w:r w:rsidDel="00A77193">
              <w:rPr>
                <w:noProof/>
                <w:webHidden/>
              </w:rPr>
              <w:tab/>
              <w:delText>11</w:delText>
            </w:r>
          </w:del>
        </w:p>
        <w:p w14:paraId="466FE064" w14:textId="56162743" w:rsidR="00510878" w:rsidDel="00A77193" w:rsidRDefault="00510878">
          <w:pPr>
            <w:pStyle w:val="TOC3"/>
            <w:tabs>
              <w:tab w:val="right" w:leader="dot" w:pos="8630"/>
            </w:tabs>
            <w:rPr>
              <w:del w:id="338" w:author="Trần Diệp Vũ" w:date="2022-11-14T20:36:00Z"/>
              <w:rFonts w:eastAsiaTheme="minorEastAsia" w:cstheme="minorBidi"/>
              <w:i w:val="0"/>
              <w:noProof/>
              <w:lang w:eastAsia="en-US"/>
            </w:rPr>
          </w:pPr>
          <w:del w:id="339" w:author="Trần Diệp Vũ" w:date="2022-11-14T20:36:00Z">
            <w:r w:rsidRPr="00A77193" w:rsidDel="00A77193">
              <w:rPr>
                <w:rPrChange w:id="340" w:author="Trần Diệp Vũ" w:date="2022-11-14T20:36:00Z">
                  <w:rPr>
                    <w:rStyle w:val="Hyperlink"/>
                    <w:noProof/>
                  </w:rPr>
                </w:rPrChange>
              </w:rPr>
              <w:delText>6.1.5.1 Screen Shot for List and CRUD product Admin</w:delText>
            </w:r>
            <w:r w:rsidDel="00A77193">
              <w:rPr>
                <w:noProof/>
                <w:webHidden/>
              </w:rPr>
              <w:tab/>
              <w:delText>11</w:delText>
            </w:r>
          </w:del>
        </w:p>
        <w:p w14:paraId="4D004873" w14:textId="0BF41CF2" w:rsidR="00510878" w:rsidDel="00A77193" w:rsidRDefault="00510878">
          <w:pPr>
            <w:pStyle w:val="TOC3"/>
            <w:tabs>
              <w:tab w:val="right" w:leader="dot" w:pos="8630"/>
            </w:tabs>
            <w:rPr>
              <w:del w:id="341" w:author="Trần Diệp Vũ" w:date="2022-11-14T20:36:00Z"/>
              <w:rFonts w:eastAsiaTheme="minorEastAsia" w:cstheme="minorBidi"/>
              <w:i w:val="0"/>
              <w:noProof/>
              <w:lang w:eastAsia="en-US"/>
            </w:rPr>
          </w:pPr>
          <w:del w:id="342" w:author="Trần Diệp Vũ" w:date="2022-11-14T20:36:00Z">
            <w:r w:rsidRPr="00A77193" w:rsidDel="00A77193">
              <w:rPr>
                <w:rPrChange w:id="343" w:author="Trần Diệp Vũ" w:date="2022-11-14T20:36:00Z">
                  <w:rPr>
                    <w:rStyle w:val="Hyperlink"/>
                    <w:noProof/>
                  </w:rPr>
                </w:rPrChange>
              </w:rPr>
              <w:delText>6.1.5.2 Objects and actions for List and CRUD product Admin</w:delText>
            </w:r>
            <w:r w:rsidDel="00A77193">
              <w:rPr>
                <w:noProof/>
                <w:webHidden/>
              </w:rPr>
              <w:tab/>
              <w:delText>11</w:delText>
            </w:r>
          </w:del>
        </w:p>
        <w:p w14:paraId="1EE841BD" w14:textId="3ABA9C8E" w:rsidR="00510878" w:rsidDel="00A77193" w:rsidRDefault="00510878">
          <w:pPr>
            <w:pStyle w:val="TOC3"/>
            <w:tabs>
              <w:tab w:val="left" w:pos="960"/>
              <w:tab w:val="right" w:leader="dot" w:pos="8630"/>
            </w:tabs>
            <w:rPr>
              <w:del w:id="344" w:author="Trần Diệp Vũ" w:date="2022-11-14T20:36:00Z"/>
              <w:rFonts w:eastAsiaTheme="minorEastAsia" w:cstheme="minorBidi"/>
              <w:i w:val="0"/>
              <w:noProof/>
              <w:lang w:eastAsia="en-US"/>
            </w:rPr>
          </w:pPr>
          <w:del w:id="345" w:author="Trần Diệp Vũ" w:date="2022-11-14T20:36:00Z">
            <w:r w:rsidRPr="00A77193" w:rsidDel="00A77193">
              <w:rPr>
                <w:rFonts w:eastAsia="Arial Unicode MS"/>
                <w:rPrChange w:id="346" w:author="Trần Diệp Vũ" w:date="2022-11-14T20:36:00Z">
                  <w:rPr>
                    <w:rStyle w:val="Hyperlink"/>
                    <w:rFonts w:ascii="Symbol" w:eastAsia="Arial Unicode MS" w:hAnsi="Symbol" w:cs="Arial"/>
                    <w:noProof/>
                  </w:rPr>
                </w:rPrChange>
              </w:rPr>
              <w:delText></w:delText>
            </w:r>
            <w:r w:rsidDel="00A77193">
              <w:rPr>
                <w:rFonts w:eastAsiaTheme="minorEastAsia" w:cstheme="minorBidi"/>
                <w:i w:val="0"/>
                <w:noProof/>
                <w:lang w:eastAsia="en-US"/>
              </w:rPr>
              <w:tab/>
            </w:r>
            <w:r w:rsidRPr="00A77193" w:rsidDel="00A77193">
              <w:rPr>
                <w:rFonts w:eastAsia="Arial Unicode MS"/>
                <w:rPrChange w:id="347" w:author="Trần Diệp Vũ" w:date="2022-11-14T20:36:00Z">
                  <w:rPr>
                    <w:rStyle w:val="Hyperlink"/>
                    <w:rFonts w:eastAsia="Arial Unicode MS" w:cs="Arial"/>
                    <w:noProof/>
                  </w:rPr>
                </w:rPrChange>
              </w:rPr>
              <w:delText>Save the product just edited</w:delText>
            </w:r>
            <w:r w:rsidDel="00A77193">
              <w:rPr>
                <w:noProof/>
                <w:webHidden/>
              </w:rPr>
              <w:tab/>
              <w:delText>12</w:delText>
            </w:r>
          </w:del>
        </w:p>
        <w:p w14:paraId="4F2EC0F5" w14:textId="4C15FBAC" w:rsidR="00510878" w:rsidDel="00A77193" w:rsidRDefault="00510878">
          <w:pPr>
            <w:pStyle w:val="TOC3"/>
            <w:tabs>
              <w:tab w:val="right" w:leader="dot" w:pos="8630"/>
            </w:tabs>
            <w:rPr>
              <w:del w:id="348" w:author="Trần Diệp Vũ" w:date="2022-11-14T20:36:00Z"/>
              <w:rFonts w:eastAsiaTheme="minorEastAsia" w:cstheme="minorBidi"/>
              <w:i w:val="0"/>
              <w:noProof/>
              <w:lang w:eastAsia="en-US"/>
            </w:rPr>
          </w:pPr>
          <w:del w:id="349" w:author="Trần Diệp Vũ" w:date="2022-11-14T20:36:00Z">
            <w:r w:rsidRPr="00A77193" w:rsidDel="00A77193">
              <w:rPr>
                <w:rPrChange w:id="350" w:author="Trần Diệp Vũ" w:date="2022-11-14T20:36:00Z">
                  <w:rPr>
                    <w:rStyle w:val="Hyperlink"/>
                    <w:noProof/>
                  </w:rPr>
                </w:rPrChange>
              </w:rPr>
              <w:delText>6.1.6 Oder bill Main Screen Admin</w:delText>
            </w:r>
            <w:r w:rsidDel="00A77193">
              <w:rPr>
                <w:noProof/>
                <w:webHidden/>
              </w:rPr>
              <w:tab/>
              <w:delText>12</w:delText>
            </w:r>
          </w:del>
        </w:p>
        <w:p w14:paraId="4FAD53EA" w14:textId="19FABF98" w:rsidR="00510878" w:rsidDel="00A77193" w:rsidRDefault="00510878">
          <w:pPr>
            <w:pStyle w:val="TOC3"/>
            <w:tabs>
              <w:tab w:val="right" w:leader="dot" w:pos="8630"/>
            </w:tabs>
            <w:rPr>
              <w:del w:id="351" w:author="Trần Diệp Vũ" w:date="2022-11-14T20:36:00Z"/>
              <w:rFonts w:eastAsiaTheme="minorEastAsia" w:cstheme="minorBidi"/>
              <w:i w:val="0"/>
              <w:noProof/>
              <w:lang w:eastAsia="en-US"/>
            </w:rPr>
          </w:pPr>
          <w:del w:id="352" w:author="Trần Diệp Vũ" w:date="2022-11-14T20:36:00Z">
            <w:r w:rsidRPr="00A77193" w:rsidDel="00A77193">
              <w:rPr>
                <w:rPrChange w:id="353" w:author="Trần Diệp Vũ" w:date="2022-11-14T20:36:00Z">
                  <w:rPr>
                    <w:rStyle w:val="Hyperlink"/>
                    <w:noProof/>
                  </w:rPr>
                </w:rPrChange>
              </w:rPr>
              <w:delText>6.1.6.1 Screen Shot Oder bill Main Screen Admin</w:delText>
            </w:r>
            <w:r w:rsidDel="00A77193">
              <w:rPr>
                <w:noProof/>
                <w:webHidden/>
              </w:rPr>
              <w:tab/>
              <w:delText>12</w:delText>
            </w:r>
          </w:del>
        </w:p>
        <w:p w14:paraId="47791AD7" w14:textId="341C3630" w:rsidR="00510878" w:rsidDel="00A77193" w:rsidRDefault="00510878">
          <w:pPr>
            <w:pStyle w:val="TOC3"/>
            <w:tabs>
              <w:tab w:val="right" w:leader="dot" w:pos="8630"/>
            </w:tabs>
            <w:rPr>
              <w:del w:id="354" w:author="Trần Diệp Vũ" w:date="2022-11-14T20:36:00Z"/>
              <w:rFonts w:eastAsiaTheme="minorEastAsia" w:cstheme="minorBidi"/>
              <w:i w:val="0"/>
              <w:noProof/>
              <w:lang w:eastAsia="en-US"/>
            </w:rPr>
          </w:pPr>
          <w:del w:id="355" w:author="Trần Diệp Vũ" w:date="2022-11-14T20:36:00Z">
            <w:r w:rsidRPr="00A77193" w:rsidDel="00A77193">
              <w:rPr>
                <w:rPrChange w:id="356" w:author="Trần Diệp Vũ" w:date="2022-11-14T20:36:00Z">
                  <w:rPr>
                    <w:rStyle w:val="Hyperlink"/>
                    <w:noProof/>
                  </w:rPr>
                </w:rPrChange>
              </w:rPr>
              <w:delText>6.1.6.2 Objects and actions for Oder bill Main Screen Admin</w:delText>
            </w:r>
            <w:r w:rsidDel="00A77193">
              <w:rPr>
                <w:noProof/>
                <w:webHidden/>
              </w:rPr>
              <w:tab/>
              <w:delText>12</w:delText>
            </w:r>
          </w:del>
        </w:p>
        <w:p w14:paraId="0C0773FD" w14:textId="188074CE" w:rsidR="00510878" w:rsidDel="00A77193" w:rsidRDefault="00510878">
          <w:pPr>
            <w:pStyle w:val="TOC3"/>
            <w:tabs>
              <w:tab w:val="right" w:leader="dot" w:pos="8630"/>
            </w:tabs>
            <w:rPr>
              <w:del w:id="357" w:author="Trần Diệp Vũ" w:date="2022-11-14T20:36:00Z"/>
              <w:rFonts w:eastAsiaTheme="minorEastAsia" w:cstheme="minorBidi"/>
              <w:i w:val="0"/>
              <w:noProof/>
              <w:lang w:eastAsia="en-US"/>
            </w:rPr>
          </w:pPr>
          <w:del w:id="358" w:author="Trần Diệp Vũ" w:date="2022-11-14T20:36:00Z">
            <w:r w:rsidRPr="00A77193" w:rsidDel="00A77193">
              <w:rPr>
                <w:rPrChange w:id="359" w:author="Trần Diệp Vũ" w:date="2022-11-14T20:36:00Z">
                  <w:rPr>
                    <w:rStyle w:val="Hyperlink"/>
                    <w:noProof/>
                  </w:rPr>
                </w:rPrChange>
              </w:rPr>
              <w:delText>6.1.7 List and CRUD staff  In Admin</w:delText>
            </w:r>
            <w:r w:rsidDel="00A77193">
              <w:rPr>
                <w:noProof/>
                <w:webHidden/>
              </w:rPr>
              <w:tab/>
              <w:delText>13</w:delText>
            </w:r>
          </w:del>
        </w:p>
        <w:p w14:paraId="14F96823" w14:textId="3F689D7C" w:rsidR="00510878" w:rsidDel="00A77193" w:rsidRDefault="00510878">
          <w:pPr>
            <w:pStyle w:val="TOC3"/>
            <w:tabs>
              <w:tab w:val="right" w:leader="dot" w:pos="8630"/>
            </w:tabs>
            <w:rPr>
              <w:del w:id="360" w:author="Trần Diệp Vũ" w:date="2022-11-14T20:36:00Z"/>
              <w:rFonts w:eastAsiaTheme="minorEastAsia" w:cstheme="minorBidi"/>
              <w:i w:val="0"/>
              <w:noProof/>
              <w:lang w:eastAsia="en-US"/>
            </w:rPr>
          </w:pPr>
          <w:del w:id="361" w:author="Trần Diệp Vũ" w:date="2022-11-14T20:36:00Z">
            <w:r w:rsidRPr="00A77193" w:rsidDel="00A77193">
              <w:rPr>
                <w:rPrChange w:id="362" w:author="Trần Diệp Vũ" w:date="2022-11-14T20:36:00Z">
                  <w:rPr>
                    <w:rStyle w:val="Hyperlink"/>
                    <w:noProof/>
                  </w:rPr>
                </w:rPrChange>
              </w:rPr>
              <w:delText>6.1.7.1 Screen Shot for List and CRUD staff  In Admin</w:delText>
            </w:r>
            <w:r w:rsidDel="00A77193">
              <w:rPr>
                <w:noProof/>
                <w:webHidden/>
              </w:rPr>
              <w:tab/>
              <w:delText>13</w:delText>
            </w:r>
          </w:del>
        </w:p>
        <w:p w14:paraId="3F1CB52C" w14:textId="6EBA46A5" w:rsidR="00510878" w:rsidDel="00A77193" w:rsidRDefault="00510878">
          <w:pPr>
            <w:pStyle w:val="TOC3"/>
            <w:tabs>
              <w:tab w:val="right" w:leader="dot" w:pos="8630"/>
            </w:tabs>
            <w:rPr>
              <w:del w:id="363" w:author="Trần Diệp Vũ" w:date="2022-11-14T20:36:00Z"/>
              <w:rFonts w:eastAsiaTheme="minorEastAsia" w:cstheme="minorBidi"/>
              <w:i w:val="0"/>
              <w:noProof/>
              <w:lang w:eastAsia="en-US"/>
            </w:rPr>
          </w:pPr>
          <w:del w:id="364" w:author="Trần Diệp Vũ" w:date="2022-11-14T20:36:00Z">
            <w:r w:rsidRPr="00A77193" w:rsidDel="00A77193">
              <w:rPr>
                <w:rPrChange w:id="365" w:author="Trần Diệp Vũ" w:date="2022-11-14T20:36:00Z">
                  <w:rPr>
                    <w:rStyle w:val="Hyperlink"/>
                    <w:noProof/>
                  </w:rPr>
                </w:rPrChange>
              </w:rPr>
              <w:delText>6.1.7.2 Objects and actions for List and CRUD staff  In Admin</w:delText>
            </w:r>
            <w:r w:rsidDel="00A77193">
              <w:rPr>
                <w:noProof/>
                <w:webHidden/>
              </w:rPr>
              <w:tab/>
              <w:delText>13</w:delText>
            </w:r>
          </w:del>
        </w:p>
        <w:p w14:paraId="4B5F2423" w14:textId="698A8664" w:rsidR="00510878" w:rsidDel="00A77193" w:rsidRDefault="00510878">
          <w:pPr>
            <w:pStyle w:val="TOC3"/>
            <w:tabs>
              <w:tab w:val="right" w:leader="dot" w:pos="8630"/>
            </w:tabs>
            <w:rPr>
              <w:del w:id="366" w:author="Trần Diệp Vũ" w:date="2022-11-14T20:36:00Z"/>
              <w:rFonts w:eastAsiaTheme="minorEastAsia" w:cstheme="minorBidi"/>
              <w:i w:val="0"/>
              <w:noProof/>
              <w:lang w:eastAsia="en-US"/>
            </w:rPr>
          </w:pPr>
          <w:del w:id="367" w:author="Trần Diệp Vũ" w:date="2022-11-14T20:36:00Z">
            <w:r w:rsidRPr="00A77193" w:rsidDel="00A77193">
              <w:rPr>
                <w:rPrChange w:id="368" w:author="Trần Diệp Vũ" w:date="2022-11-14T20:36:00Z">
                  <w:rPr>
                    <w:rStyle w:val="Hyperlink"/>
                    <w:noProof/>
                  </w:rPr>
                </w:rPrChange>
              </w:rPr>
              <w:delText>6.1.8 List and bill oder  Main Screen in Staff</w:delText>
            </w:r>
            <w:r w:rsidDel="00A77193">
              <w:rPr>
                <w:noProof/>
                <w:webHidden/>
              </w:rPr>
              <w:tab/>
              <w:delText>14</w:delText>
            </w:r>
          </w:del>
        </w:p>
        <w:p w14:paraId="1BFA33AD" w14:textId="3FE434E9" w:rsidR="00510878" w:rsidDel="00A77193" w:rsidRDefault="00510878">
          <w:pPr>
            <w:pStyle w:val="TOC3"/>
            <w:tabs>
              <w:tab w:val="right" w:leader="dot" w:pos="8630"/>
            </w:tabs>
            <w:rPr>
              <w:del w:id="369" w:author="Trần Diệp Vũ" w:date="2022-11-14T20:36:00Z"/>
              <w:rFonts w:eastAsiaTheme="minorEastAsia" w:cstheme="minorBidi"/>
              <w:i w:val="0"/>
              <w:noProof/>
              <w:lang w:eastAsia="en-US"/>
            </w:rPr>
          </w:pPr>
          <w:del w:id="370" w:author="Trần Diệp Vũ" w:date="2022-11-14T20:36:00Z">
            <w:r w:rsidRPr="00A77193" w:rsidDel="00A77193">
              <w:rPr>
                <w:rPrChange w:id="371" w:author="Trần Diệp Vũ" w:date="2022-11-14T20:36:00Z">
                  <w:rPr>
                    <w:rStyle w:val="Hyperlink"/>
                    <w:noProof/>
                  </w:rPr>
                </w:rPrChange>
              </w:rPr>
              <w:delText>6.1.8.1 Screen Shot for List and bill oder  Main Screen in Staff</w:delText>
            </w:r>
            <w:r w:rsidDel="00A77193">
              <w:rPr>
                <w:noProof/>
                <w:webHidden/>
              </w:rPr>
              <w:tab/>
              <w:delText>14</w:delText>
            </w:r>
          </w:del>
        </w:p>
        <w:p w14:paraId="689D28F8" w14:textId="4592D66F" w:rsidR="00510878" w:rsidDel="00A77193" w:rsidRDefault="00510878">
          <w:pPr>
            <w:pStyle w:val="TOC3"/>
            <w:tabs>
              <w:tab w:val="right" w:leader="dot" w:pos="8630"/>
            </w:tabs>
            <w:rPr>
              <w:del w:id="372" w:author="Trần Diệp Vũ" w:date="2022-11-14T20:36:00Z"/>
              <w:rFonts w:eastAsiaTheme="minorEastAsia" w:cstheme="minorBidi"/>
              <w:i w:val="0"/>
              <w:noProof/>
              <w:lang w:eastAsia="en-US"/>
            </w:rPr>
          </w:pPr>
          <w:del w:id="373" w:author="Trần Diệp Vũ" w:date="2022-11-14T20:36:00Z">
            <w:r w:rsidRPr="00A77193" w:rsidDel="00A77193">
              <w:rPr>
                <w:rPrChange w:id="374" w:author="Trần Diệp Vũ" w:date="2022-11-14T20:36:00Z">
                  <w:rPr>
                    <w:rStyle w:val="Hyperlink"/>
                    <w:noProof/>
                  </w:rPr>
                </w:rPrChange>
              </w:rPr>
              <w:delText>6.1.8.2 Objects and actions for List and bill oder  Main Screen in Staff</w:delText>
            </w:r>
            <w:r w:rsidDel="00A77193">
              <w:rPr>
                <w:noProof/>
                <w:webHidden/>
              </w:rPr>
              <w:tab/>
              <w:delText>14</w:delText>
            </w:r>
          </w:del>
        </w:p>
        <w:p w14:paraId="7039A9FA" w14:textId="360C5EE5" w:rsidR="00510878" w:rsidDel="00A77193" w:rsidRDefault="00510878">
          <w:pPr>
            <w:pStyle w:val="TOC3"/>
            <w:tabs>
              <w:tab w:val="right" w:leader="dot" w:pos="8630"/>
            </w:tabs>
            <w:rPr>
              <w:del w:id="375" w:author="Trần Diệp Vũ" w:date="2022-11-14T20:36:00Z"/>
              <w:rFonts w:eastAsiaTheme="minorEastAsia" w:cstheme="minorBidi"/>
              <w:i w:val="0"/>
              <w:noProof/>
              <w:lang w:eastAsia="en-US"/>
            </w:rPr>
          </w:pPr>
          <w:del w:id="376" w:author="Trần Diệp Vũ" w:date="2022-11-14T20:36:00Z">
            <w:r w:rsidRPr="00A77193" w:rsidDel="00A77193">
              <w:rPr>
                <w:rPrChange w:id="377" w:author="Trần Diệp Vũ" w:date="2022-11-14T20:36:00Z">
                  <w:rPr>
                    <w:rStyle w:val="Hyperlink"/>
                    <w:noProof/>
                  </w:rPr>
                </w:rPrChange>
              </w:rPr>
              <w:delText>6.1.8 Choose the right to login In App</w:delText>
            </w:r>
            <w:r w:rsidDel="00A77193">
              <w:rPr>
                <w:noProof/>
                <w:webHidden/>
              </w:rPr>
              <w:tab/>
              <w:delText>15</w:delText>
            </w:r>
          </w:del>
        </w:p>
        <w:p w14:paraId="6F3ACDA2" w14:textId="0EDCCCDA" w:rsidR="00510878" w:rsidDel="00A77193" w:rsidRDefault="00510878">
          <w:pPr>
            <w:pStyle w:val="TOC3"/>
            <w:tabs>
              <w:tab w:val="right" w:leader="dot" w:pos="8630"/>
            </w:tabs>
            <w:rPr>
              <w:del w:id="378" w:author="Trần Diệp Vũ" w:date="2022-11-14T20:36:00Z"/>
              <w:rFonts w:eastAsiaTheme="minorEastAsia" w:cstheme="minorBidi"/>
              <w:i w:val="0"/>
              <w:noProof/>
              <w:lang w:eastAsia="en-US"/>
            </w:rPr>
          </w:pPr>
          <w:del w:id="379" w:author="Trần Diệp Vũ" w:date="2022-11-14T20:36:00Z">
            <w:r w:rsidRPr="00A77193" w:rsidDel="00A77193">
              <w:rPr>
                <w:rPrChange w:id="380" w:author="Trần Diệp Vũ" w:date="2022-11-14T20:36:00Z">
                  <w:rPr>
                    <w:rStyle w:val="Hyperlink"/>
                    <w:noProof/>
                  </w:rPr>
                </w:rPrChange>
              </w:rPr>
              <w:delText>6.1.8.1 Screen Shot for Choose the right In App</w:delText>
            </w:r>
            <w:r w:rsidDel="00A77193">
              <w:rPr>
                <w:noProof/>
                <w:webHidden/>
              </w:rPr>
              <w:tab/>
              <w:delText>15</w:delText>
            </w:r>
          </w:del>
        </w:p>
        <w:p w14:paraId="3DEFBCC2" w14:textId="2D04C778" w:rsidR="00510878" w:rsidDel="00A77193" w:rsidRDefault="00510878">
          <w:pPr>
            <w:pStyle w:val="TOC3"/>
            <w:tabs>
              <w:tab w:val="right" w:leader="dot" w:pos="8630"/>
            </w:tabs>
            <w:rPr>
              <w:del w:id="381" w:author="Trần Diệp Vũ" w:date="2022-11-14T20:36:00Z"/>
              <w:rFonts w:eastAsiaTheme="minorEastAsia" w:cstheme="minorBidi"/>
              <w:i w:val="0"/>
              <w:noProof/>
              <w:lang w:eastAsia="en-US"/>
            </w:rPr>
          </w:pPr>
          <w:del w:id="382" w:author="Trần Diệp Vũ" w:date="2022-11-14T20:36:00Z">
            <w:r w:rsidRPr="00A77193" w:rsidDel="00A77193">
              <w:rPr>
                <w:rPrChange w:id="383" w:author="Trần Diệp Vũ" w:date="2022-11-14T20:36:00Z">
                  <w:rPr>
                    <w:rStyle w:val="Hyperlink"/>
                    <w:noProof/>
                  </w:rPr>
                </w:rPrChange>
              </w:rPr>
              <w:delText>6.1.8.2 Objects and actions for Choose the right In App</w:delText>
            </w:r>
            <w:r w:rsidDel="00A77193">
              <w:rPr>
                <w:noProof/>
                <w:webHidden/>
              </w:rPr>
              <w:tab/>
              <w:delText>15</w:delText>
            </w:r>
          </w:del>
        </w:p>
        <w:p w14:paraId="31293086" w14:textId="3613DC91" w:rsidR="00510878" w:rsidDel="00A77193" w:rsidRDefault="00510878">
          <w:pPr>
            <w:pStyle w:val="TOC2"/>
            <w:tabs>
              <w:tab w:val="right" w:leader="dot" w:pos="8630"/>
            </w:tabs>
            <w:rPr>
              <w:del w:id="384" w:author="Trần Diệp Vũ" w:date="2022-11-14T20:36:00Z"/>
              <w:rFonts w:eastAsiaTheme="minorEastAsia" w:cstheme="minorBidi"/>
              <w:smallCaps w:val="0"/>
              <w:noProof/>
              <w:lang w:eastAsia="en-US"/>
            </w:rPr>
          </w:pPr>
          <w:del w:id="385" w:author="Trần Diệp Vũ" w:date="2022-11-14T20:36:00Z">
            <w:r w:rsidRPr="00A77193" w:rsidDel="00A77193">
              <w:rPr>
                <w:rPrChange w:id="386" w:author="Trần Diệp Vũ" w:date="2022-11-14T20:36:00Z">
                  <w:rPr>
                    <w:rStyle w:val="Hyperlink"/>
                    <w:noProof/>
                  </w:rPr>
                </w:rPrChange>
              </w:rPr>
              <w:delText>6.2 Interface design rules</w:delText>
            </w:r>
            <w:r w:rsidDel="00A77193">
              <w:rPr>
                <w:noProof/>
                <w:webHidden/>
              </w:rPr>
              <w:tab/>
              <w:delText>16</w:delText>
            </w:r>
          </w:del>
        </w:p>
        <w:p w14:paraId="14375A8D" w14:textId="3DCC5E91" w:rsidR="00510878" w:rsidDel="00A77193" w:rsidRDefault="00510878">
          <w:pPr>
            <w:pStyle w:val="TOC1"/>
            <w:tabs>
              <w:tab w:val="right" w:leader="dot" w:pos="8630"/>
            </w:tabs>
            <w:rPr>
              <w:del w:id="387" w:author="Trần Diệp Vũ" w:date="2022-11-14T20:36:00Z"/>
              <w:rFonts w:eastAsiaTheme="minorEastAsia" w:cstheme="minorBidi"/>
              <w:b w:val="0"/>
              <w:caps w:val="0"/>
              <w:noProof/>
              <w:lang w:eastAsia="en-US"/>
            </w:rPr>
          </w:pPr>
          <w:del w:id="388" w:author="Trần Diệp Vũ" w:date="2022-11-14T20:36:00Z">
            <w:r w:rsidRPr="00A77193" w:rsidDel="00A77193">
              <w:rPr>
                <w:rPrChange w:id="389" w:author="Trần Diệp Vũ" w:date="2022-11-14T20:36:00Z">
                  <w:rPr>
                    <w:rStyle w:val="Hyperlink"/>
                    <w:noProof/>
                  </w:rPr>
                </w:rPrChange>
              </w:rPr>
              <w:delText>7.0 Restrictions, limitations, and constraints</w:delText>
            </w:r>
            <w:r w:rsidDel="00A77193">
              <w:rPr>
                <w:noProof/>
                <w:webHidden/>
              </w:rPr>
              <w:tab/>
              <w:delText>16</w:delText>
            </w:r>
          </w:del>
        </w:p>
        <w:p w14:paraId="2A998CD8" w14:textId="14BDDF37" w:rsidR="00510878" w:rsidDel="00A77193" w:rsidRDefault="00510878">
          <w:pPr>
            <w:pStyle w:val="TOC1"/>
            <w:tabs>
              <w:tab w:val="right" w:leader="dot" w:pos="8630"/>
            </w:tabs>
            <w:rPr>
              <w:del w:id="390" w:author="Trần Diệp Vũ" w:date="2022-11-14T20:36:00Z"/>
              <w:rFonts w:eastAsiaTheme="minorEastAsia" w:cstheme="minorBidi"/>
              <w:b w:val="0"/>
              <w:caps w:val="0"/>
              <w:noProof/>
              <w:lang w:eastAsia="en-US"/>
            </w:rPr>
          </w:pPr>
          <w:del w:id="391" w:author="Trần Diệp Vũ" w:date="2022-11-14T20:36:00Z">
            <w:r w:rsidRPr="00A77193" w:rsidDel="00A77193">
              <w:rPr>
                <w:rPrChange w:id="392" w:author="Trần Diệp Vũ" w:date="2022-11-14T20:36:00Z">
                  <w:rPr>
                    <w:rStyle w:val="Hyperlink"/>
                    <w:noProof/>
                  </w:rPr>
                </w:rPrChange>
              </w:rPr>
              <w:delText>8.0 Testing Issues</w:delText>
            </w:r>
            <w:r w:rsidDel="00A77193">
              <w:rPr>
                <w:noProof/>
                <w:webHidden/>
              </w:rPr>
              <w:tab/>
              <w:delText>16</w:delText>
            </w:r>
          </w:del>
        </w:p>
        <w:p w14:paraId="5FBD0818" w14:textId="6F24EA9F" w:rsidR="00510878" w:rsidDel="00A77193" w:rsidRDefault="00510878">
          <w:pPr>
            <w:pStyle w:val="TOC2"/>
            <w:tabs>
              <w:tab w:val="right" w:leader="dot" w:pos="8630"/>
            </w:tabs>
            <w:rPr>
              <w:del w:id="393" w:author="Trần Diệp Vũ" w:date="2022-11-14T20:36:00Z"/>
              <w:rFonts w:eastAsiaTheme="minorEastAsia" w:cstheme="minorBidi"/>
              <w:smallCaps w:val="0"/>
              <w:noProof/>
              <w:lang w:eastAsia="en-US"/>
            </w:rPr>
          </w:pPr>
          <w:del w:id="394" w:author="Trần Diệp Vũ" w:date="2022-11-14T20:36:00Z">
            <w:r w:rsidRPr="00A77193" w:rsidDel="00A77193">
              <w:rPr>
                <w:rPrChange w:id="395" w:author="Trần Diệp Vũ" w:date="2022-11-14T20:36:00Z">
                  <w:rPr>
                    <w:rStyle w:val="Hyperlink"/>
                    <w:noProof/>
                  </w:rPr>
                </w:rPrChange>
              </w:rPr>
              <w:delText>8.1 Classes of tests</w:delText>
            </w:r>
            <w:r w:rsidDel="00A77193">
              <w:rPr>
                <w:noProof/>
                <w:webHidden/>
              </w:rPr>
              <w:tab/>
              <w:delText>16</w:delText>
            </w:r>
          </w:del>
        </w:p>
        <w:p w14:paraId="71EC6173" w14:textId="10EB6E89" w:rsidR="00510878" w:rsidDel="00A77193" w:rsidRDefault="00510878">
          <w:pPr>
            <w:pStyle w:val="TOC2"/>
            <w:tabs>
              <w:tab w:val="right" w:leader="dot" w:pos="8630"/>
            </w:tabs>
            <w:rPr>
              <w:del w:id="396" w:author="Trần Diệp Vũ" w:date="2022-11-14T20:36:00Z"/>
              <w:rFonts w:eastAsiaTheme="minorEastAsia" w:cstheme="minorBidi"/>
              <w:smallCaps w:val="0"/>
              <w:noProof/>
              <w:lang w:eastAsia="en-US"/>
            </w:rPr>
          </w:pPr>
          <w:del w:id="397" w:author="Trần Diệp Vũ" w:date="2022-11-14T20:36:00Z">
            <w:r w:rsidRPr="00A77193" w:rsidDel="00A77193">
              <w:rPr>
                <w:rPrChange w:id="398" w:author="Trần Diệp Vũ" w:date="2022-11-14T20:36:00Z">
                  <w:rPr>
                    <w:rStyle w:val="Hyperlink"/>
                    <w:noProof/>
                  </w:rPr>
                </w:rPrChange>
              </w:rPr>
              <w:delText>8.2 Expected software response</w:delText>
            </w:r>
            <w:r w:rsidDel="00A77193">
              <w:rPr>
                <w:noProof/>
                <w:webHidden/>
              </w:rPr>
              <w:tab/>
              <w:delText>16</w:delText>
            </w:r>
          </w:del>
        </w:p>
        <w:p w14:paraId="146365BA" w14:textId="31B63337" w:rsidR="00510878" w:rsidDel="00A77193" w:rsidRDefault="00510878">
          <w:pPr>
            <w:pStyle w:val="TOC1"/>
            <w:tabs>
              <w:tab w:val="right" w:leader="dot" w:pos="8630"/>
            </w:tabs>
            <w:rPr>
              <w:del w:id="399" w:author="Trần Diệp Vũ" w:date="2022-11-14T20:36:00Z"/>
              <w:rFonts w:eastAsiaTheme="minorEastAsia" w:cstheme="minorBidi"/>
              <w:b w:val="0"/>
              <w:caps w:val="0"/>
              <w:noProof/>
              <w:lang w:eastAsia="en-US"/>
            </w:rPr>
          </w:pPr>
          <w:del w:id="400" w:author="Trần Diệp Vũ" w:date="2022-11-14T20:36:00Z">
            <w:r w:rsidRPr="00A77193" w:rsidDel="00A77193">
              <w:rPr>
                <w:rPrChange w:id="401" w:author="Trần Diệp Vũ" w:date="2022-11-14T20:36:00Z">
                  <w:rPr>
                    <w:rStyle w:val="Hyperlink"/>
                    <w:noProof/>
                  </w:rPr>
                </w:rPrChange>
              </w:rPr>
              <w:delText>9.0 Appendices</w:delText>
            </w:r>
            <w:r w:rsidDel="00A77193">
              <w:rPr>
                <w:noProof/>
                <w:webHidden/>
              </w:rPr>
              <w:tab/>
              <w:delText>16</w:delText>
            </w:r>
          </w:del>
        </w:p>
        <w:p w14:paraId="4442483E" w14:textId="7C077E2D" w:rsidR="00510878" w:rsidDel="00A77193" w:rsidRDefault="00510878">
          <w:pPr>
            <w:pStyle w:val="TOC2"/>
            <w:tabs>
              <w:tab w:val="right" w:leader="dot" w:pos="8630"/>
            </w:tabs>
            <w:rPr>
              <w:del w:id="402" w:author="Trần Diệp Vũ" w:date="2022-11-14T20:36:00Z"/>
              <w:rFonts w:eastAsiaTheme="minorEastAsia" w:cstheme="minorBidi"/>
              <w:smallCaps w:val="0"/>
              <w:noProof/>
              <w:lang w:eastAsia="en-US"/>
            </w:rPr>
          </w:pPr>
          <w:del w:id="403" w:author="Trần Diệp Vũ" w:date="2022-11-14T20:36:00Z">
            <w:r w:rsidRPr="00A77193" w:rsidDel="00A77193">
              <w:rPr>
                <w:rPrChange w:id="404" w:author="Trần Diệp Vũ" w:date="2022-11-14T20:36:00Z">
                  <w:rPr>
                    <w:rStyle w:val="Hyperlink"/>
                    <w:noProof/>
                  </w:rPr>
                </w:rPrChange>
              </w:rPr>
              <w:delText>9.1 Packaging and installation issues</w:delText>
            </w:r>
            <w:r w:rsidDel="00A77193">
              <w:rPr>
                <w:noProof/>
                <w:webHidden/>
              </w:rPr>
              <w:tab/>
              <w:delText>16</w:delText>
            </w:r>
          </w:del>
        </w:p>
        <w:p w14:paraId="3DDA4ACA" w14:textId="0B56E5DA" w:rsidR="00510878" w:rsidDel="00A77193" w:rsidRDefault="00510878">
          <w:pPr>
            <w:pStyle w:val="TOC2"/>
            <w:tabs>
              <w:tab w:val="right" w:leader="dot" w:pos="8630"/>
            </w:tabs>
            <w:rPr>
              <w:del w:id="405" w:author="Trần Diệp Vũ" w:date="2022-11-14T20:36:00Z"/>
              <w:rFonts w:eastAsiaTheme="minorEastAsia" w:cstheme="minorBidi"/>
              <w:smallCaps w:val="0"/>
              <w:noProof/>
              <w:lang w:eastAsia="en-US"/>
            </w:rPr>
          </w:pPr>
          <w:del w:id="406" w:author="Trần Diệp Vũ" w:date="2022-11-14T20:36:00Z">
            <w:r w:rsidRPr="00A77193" w:rsidDel="00A77193">
              <w:rPr>
                <w:rPrChange w:id="407" w:author="Trần Diệp Vũ" w:date="2022-11-14T20:36:00Z">
                  <w:rPr>
                    <w:rStyle w:val="Hyperlink"/>
                    <w:noProof/>
                  </w:rPr>
                </w:rPrChange>
              </w:rPr>
              <w:delText>9.2 Legal Considerations</w:delText>
            </w:r>
            <w:r w:rsidDel="00A77193">
              <w:rPr>
                <w:noProof/>
                <w:webHidden/>
              </w:rPr>
              <w:tab/>
              <w:delText>17</w:delText>
            </w:r>
          </w:del>
        </w:p>
        <w:p w14:paraId="7A74002B" w14:textId="77777777" w:rsidR="005A6956" w:rsidRPr="000603E4" w:rsidRDefault="005A6956">
          <w:pPr>
            <w:rPr>
              <w:color w:val="000000" w:themeColor="text1"/>
            </w:rPr>
          </w:pPr>
          <w:r w:rsidRPr="000603E4">
            <w:rPr>
              <w:color w:val="000000" w:themeColor="text1"/>
            </w:rPr>
            <w:fldChar w:fldCharType="end"/>
          </w:r>
        </w:p>
      </w:sdtContent>
    </w:sdt>
    <w:p w14:paraId="4F377B30" w14:textId="77777777" w:rsidR="00754287" w:rsidRPr="000603E4" w:rsidRDefault="00754287" w:rsidP="00745E02">
      <w:pPr>
        <w:pStyle w:val="Heading1"/>
        <w:rPr>
          <w:rFonts w:ascii="Times New Roman" w:hAnsi="Times New Roman"/>
          <w:color w:val="000000" w:themeColor="text1"/>
        </w:rPr>
      </w:pPr>
      <w:r w:rsidRPr="000603E4">
        <w:rPr>
          <w:rFonts w:ascii="Times New Roman" w:hAnsi="Times New Roman"/>
          <w:color w:val="000000" w:themeColor="text1"/>
        </w:rPr>
        <w:t> </w:t>
      </w:r>
    </w:p>
    <w:p w14:paraId="1E7DCD29" w14:textId="77777777" w:rsidR="00754287" w:rsidRPr="000603E4" w:rsidRDefault="00754287" w:rsidP="00B8556C">
      <w:pPr>
        <w:pStyle w:val="NormalWeb"/>
        <w:spacing w:before="0" w:after="0"/>
        <w:ind w:left="720"/>
        <w:rPr>
          <w:rFonts w:ascii="Times New Roman" w:hAnsi="Times New Roman" w:cs="Times New Roman"/>
          <w:color w:val="000000" w:themeColor="text1"/>
        </w:rPr>
      </w:pPr>
    </w:p>
    <w:p w14:paraId="5B3466E0" w14:textId="77777777" w:rsidR="00754287" w:rsidRPr="000603E4" w:rsidRDefault="00745E02" w:rsidP="005A6956">
      <w:pPr>
        <w:pStyle w:val="Heading1"/>
        <w:rPr>
          <w:color w:val="000000" w:themeColor="text1"/>
        </w:rPr>
      </w:pPr>
      <w:bookmarkStart w:id="408" w:name="_Toc119350581"/>
      <w:r>
        <w:rPr>
          <w:color w:val="000000" w:themeColor="text1"/>
        </w:rPr>
        <w:lastRenderedPageBreak/>
        <w:t>1</w:t>
      </w:r>
      <w:r w:rsidR="00754287" w:rsidRPr="000603E4">
        <w:rPr>
          <w:color w:val="000000" w:themeColor="text1"/>
        </w:rPr>
        <w:t>.0 Architectural design</w:t>
      </w:r>
      <w:bookmarkEnd w:id="408"/>
    </w:p>
    <w:p w14:paraId="045B7612" w14:textId="77777777" w:rsidR="00754287" w:rsidRPr="000603E4" w:rsidRDefault="00745E02" w:rsidP="00745E02">
      <w:pPr>
        <w:pStyle w:val="Heading3"/>
        <w:rPr>
          <w:color w:val="000000" w:themeColor="text1"/>
        </w:rPr>
      </w:pPr>
      <w:bookmarkStart w:id="409" w:name="_Toc119350582"/>
      <w:r>
        <w:rPr>
          <w:color w:val="000000" w:themeColor="text1"/>
        </w:rPr>
        <w:t>1</w:t>
      </w:r>
      <w:r w:rsidR="000715F8" w:rsidRPr="000603E4">
        <w:rPr>
          <w:color w:val="000000" w:themeColor="text1"/>
        </w:rPr>
        <w:t xml:space="preserve">.1.1 </w:t>
      </w:r>
      <w:r w:rsidR="00754287" w:rsidRPr="000603E4">
        <w:rPr>
          <w:color w:val="000000" w:themeColor="text1"/>
        </w:rPr>
        <w:t>Architecture diagram</w:t>
      </w:r>
      <w:bookmarkEnd w:id="409"/>
    </w:p>
    <w:p w14:paraId="43CD4A16" w14:textId="77777777" w:rsidR="00754287" w:rsidRPr="000603E4" w:rsidRDefault="00806D75" w:rsidP="00806D75">
      <w:pPr>
        <w:pStyle w:val="NormalWeb"/>
        <w:spacing w:before="0" w:after="0"/>
        <w:ind w:left="720"/>
        <w:jc w:val="center"/>
        <w:rPr>
          <w:rFonts w:ascii="Times New Roman" w:hAnsi="Times New Roman" w:cs="Arial"/>
          <w:color w:val="000000" w:themeColor="text1"/>
        </w:rPr>
      </w:pPr>
      <w:r w:rsidRPr="00806D75">
        <w:rPr>
          <w:rFonts w:ascii="Times New Roman" w:hAnsi="Times New Roman" w:cs="Arial"/>
          <w:noProof/>
          <w:color w:val="000000" w:themeColor="text1"/>
        </w:rPr>
        <w:drawing>
          <wp:inline distT="0" distB="0" distL="0" distR="0" wp14:anchorId="17EB56DE" wp14:editId="3A704B41">
            <wp:extent cx="5486400" cy="302220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022209"/>
                    </a:xfrm>
                    <a:prstGeom prst="rect">
                      <a:avLst/>
                    </a:prstGeom>
                  </pic:spPr>
                </pic:pic>
              </a:graphicData>
            </a:graphic>
          </wp:inline>
        </w:drawing>
      </w:r>
    </w:p>
    <w:p w14:paraId="359FF4A7" w14:textId="77777777" w:rsidR="00754287" w:rsidRPr="000603E4" w:rsidRDefault="00754287" w:rsidP="00B8556C">
      <w:pPr>
        <w:pStyle w:val="NormalWeb"/>
        <w:spacing w:before="0" w:after="0"/>
        <w:ind w:left="1440"/>
        <w:rPr>
          <w:rFonts w:ascii="Times New Roman" w:hAnsi="Times New Roman" w:cs="Arial"/>
          <w:color w:val="000000" w:themeColor="text1"/>
        </w:rPr>
      </w:pPr>
    </w:p>
    <w:p w14:paraId="54796928" w14:textId="77777777" w:rsidR="00B51BE3" w:rsidRDefault="00B51BE3" w:rsidP="00B51BE3">
      <w:pPr>
        <w:pStyle w:val="Heading1"/>
        <w:rPr>
          <w:color w:val="000000" w:themeColor="text1"/>
        </w:rPr>
      </w:pPr>
      <w:bookmarkStart w:id="410" w:name="_Toc119350583"/>
      <w:r>
        <w:rPr>
          <w:color w:val="000000" w:themeColor="text1"/>
        </w:rPr>
        <w:t>2</w:t>
      </w:r>
      <w:r w:rsidR="00B8556C" w:rsidRPr="000603E4">
        <w:rPr>
          <w:color w:val="000000" w:themeColor="text1"/>
        </w:rPr>
        <w:t>.0 Schedule</w:t>
      </w:r>
      <w:bookmarkEnd w:id="410"/>
    </w:p>
    <w:p w14:paraId="50C4101A" w14:textId="77777777" w:rsidR="00B8556C" w:rsidRPr="000603E4" w:rsidRDefault="00754287" w:rsidP="00B8556C">
      <w:pPr>
        <w:pStyle w:val="NormalWeb"/>
        <w:spacing w:before="0" w:after="0"/>
        <w:rPr>
          <w:rFonts w:ascii="Times New Roman" w:hAnsi="Times New Roman" w:cs="Arial"/>
          <w:b/>
          <w:bCs/>
          <w:color w:val="000000" w:themeColor="text1"/>
        </w:rPr>
      </w:pPr>
      <w:r w:rsidRPr="000603E4">
        <w:rPr>
          <w:rFonts w:ascii="Times New Roman" w:hAnsi="Times New Roman" w:cs="Arial"/>
          <w:b/>
          <w:bCs/>
          <w:color w:val="000000" w:themeColor="text1"/>
        </w:rPr>
        <w:tab/>
      </w:r>
    </w:p>
    <w:p w14:paraId="0CAA96DB" w14:textId="77777777" w:rsidR="00754287" w:rsidRPr="000603E4" w:rsidRDefault="00B51BE3" w:rsidP="000715F8">
      <w:pPr>
        <w:pStyle w:val="Heading2"/>
        <w:ind w:firstLine="720"/>
        <w:rPr>
          <w:color w:val="000000" w:themeColor="text1"/>
        </w:rPr>
      </w:pPr>
      <w:bookmarkStart w:id="411" w:name="_Toc119350584"/>
      <w:r>
        <w:rPr>
          <w:color w:val="000000" w:themeColor="text1"/>
        </w:rPr>
        <w:t xml:space="preserve">2.1 </w:t>
      </w:r>
      <w:r w:rsidR="00754287" w:rsidRPr="000603E4">
        <w:rPr>
          <w:color w:val="000000" w:themeColor="text1"/>
        </w:rPr>
        <w:t>Definition of milestones</w:t>
      </w:r>
      <w:bookmarkEnd w:id="411"/>
    </w:p>
    <w:p w14:paraId="076A0822" w14:textId="53D89D2E" w:rsidR="00754287" w:rsidRPr="000603E4" w:rsidRDefault="003335BB" w:rsidP="000715F8">
      <w:pPr>
        <w:pStyle w:val="Heading3"/>
        <w:ind w:left="720" w:firstLine="720"/>
        <w:rPr>
          <w:color w:val="000000" w:themeColor="text1"/>
        </w:rPr>
      </w:pPr>
      <w:bookmarkStart w:id="412" w:name="_Toc119350585"/>
      <w:r>
        <w:rPr>
          <w:color w:val="000000" w:themeColor="text1"/>
        </w:rPr>
        <w:t>2</w:t>
      </w:r>
      <w:r w:rsidR="000715F8" w:rsidRPr="000603E4">
        <w:rPr>
          <w:color w:val="000000" w:themeColor="text1"/>
        </w:rPr>
        <w:t xml:space="preserve">.2.1 </w:t>
      </w:r>
      <w:r w:rsidR="00733F9A">
        <w:rPr>
          <w:color w:val="000000" w:themeColor="text1"/>
        </w:rPr>
        <w:t>Concept/Doc Complete 25/4</w:t>
      </w:r>
      <w:r w:rsidR="00754287" w:rsidRPr="000603E4">
        <w:rPr>
          <w:color w:val="000000" w:themeColor="text1"/>
        </w:rPr>
        <w:t>/20</w:t>
      </w:r>
      <w:r w:rsidR="00733F9A">
        <w:rPr>
          <w:color w:val="000000" w:themeColor="text1"/>
        </w:rPr>
        <w:t>22</w:t>
      </w:r>
      <w:bookmarkEnd w:id="412"/>
    </w:p>
    <w:p w14:paraId="09C6B927" w14:textId="77777777" w:rsidR="00B8556C" w:rsidRPr="000603E4" w:rsidRDefault="00754287" w:rsidP="00B8556C">
      <w:pPr>
        <w:pStyle w:val="NormalWeb"/>
        <w:spacing w:before="0" w:after="0"/>
        <w:ind w:left="1440"/>
        <w:rPr>
          <w:rFonts w:ascii="Times New Roman" w:hAnsi="Times New Roman" w:cs="Arial"/>
          <w:color w:val="000000" w:themeColor="text1"/>
        </w:rPr>
      </w:pPr>
      <w:r w:rsidRPr="000603E4">
        <w:rPr>
          <w:rFonts w:ascii="Times New Roman" w:hAnsi="Times New Roman" w:cs="Arial"/>
          <w:color w:val="000000" w:themeColor="text1"/>
        </w:rPr>
        <w:t xml:space="preserve">All concept related documentation such as module definitions, data flow diagrams, user diagrams, </w:t>
      </w:r>
      <w:proofErr w:type="spellStart"/>
      <w:r w:rsidRPr="000603E4">
        <w:rPr>
          <w:rFonts w:ascii="Times New Roman" w:hAnsi="Times New Roman" w:cs="Arial"/>
          <w:color w:val="000000" w:themeColor="text1"/>
        </w:rPr>
        <w:t>etc</w:t>
      </w:r>
      <w:proofErr w:type="spellEnd"/>
      <w:r w:rsidRPr="000603E4">
        <w:rPr>
          <w:rFonts w:ascii="Times New Roman" w:hAnsi="Times New Roman" w:cs="Arial"/>
          <w:color w:val="000000" w:themeColor="text1"/>
        </w:rPr>
        <w:t xml:space="preserve"> will be completed by this date. The Requirements Documentation and System Design Documentation will be completed by this date such that module design and coding may begin.</w:t>
      </w:r>
    </w:p>
    <w:p w14:paraId="27B9B482" w14:textId="77777777" w:rsidR="00754287" w:rsidRPr="000603E4" w:rsidRDefault="00754287" w:rsidP="00B8556C">
      <w:pPr>
        <w:pStyle w:val="NormalWeb"/>
        <w:spacing w:before="0" w:after="0"/>
        <w:ind w:left="1440"/>
        <w:rPr>
          <w:rFonts w:ascii="Times New Roman" w:hAnsi="Times New Roman" w:cs="Arial"/>
          <w:color w:val="000000" w:themeColor="text1"/>
        </w:rPr>
      </w:pPr>
    </w:p>
    <w:p w14:paraId="1A4EA091" w14:textId="4589665B" w:rsidR="00754287" w:rsidRPr="000603E4" w:rsidRDefault="003335BB" w:rsidP="000715F8">
      <w:pPr>
        <w:pStyle w:val="Heading3"/>
        <w:ind w:left="720" w:firstLine="720"/>
        <w:rPr>
          <w:color w:val="000000" w:themeColor="text1"/>
        </w:rPr>
      </w:pPr>
      <w:bookmarkStart w:id="413" w:name="_Toc119350586"/>
      <w:r>
        <w:rPr>
          <w:color w:val="000000" w:themeColor="text1"/>
        </w:rPr>
        <w:t>2</w:t>
      </w:r>
      <w:r w:rsidR="000715F8" w:rsidRPr="000603E4">
        <w:rPr>
          <w:color w:val="000000" w:themeColor="text1"/>
        </w:rPr>
        <w:t xml:space="preserve">.2.2 </w:t>
      </w:r>
      <w:r w:rsidR="00754287" w:rsidRPr="000603E4">
        <w:rPr>
          <w:color w:val="000000" w:themeColor="text1"/>
        </w:rPr>
        <w:t>Module Code Comple</w:t>
      </w:r>
      <w:r w:rsidR="00733F9A">
        <w:rPr>
          <w:color w:val="000000" w:themeColor="text1"/>
        </w:rPr>
        <w:t>te 4/5</w:t>
      </w:r>
      <w:r w:rsidR="00754287" w:rsidRPr="000603E4">
        <w:rPr>
          <w:color w:val="000000" w:themeColor="text1"/>
        </w:rPr>
        <w:t>/20</w:t>
      </w:r>
      <w:r w:rsidR="00733F9A">
        <w:rPr>
          <w:color w:val="000000" w:themeColor="text1"/>
        </w:rPr>
        <w:t>22</w:t>
      </w:r>
      <w:bookmarkEnd w:id="413"/>
    </w:p>
    <w:p w14:paraId="55729D23" w14:textId="77777777" w:rsidR="00B8556C" w:rsidRPr="000603E4" w:rsidRDefault="00754287" w:rsidP="00B8556C">
      <w:pPr>
        <w:pStyle w:val="NormalWeb"/>
        <w:spacing w:before="0" w:after="0"/>
        <w:ind w:left="1440"/>
        <w:rPr>
          <w:rFonts w:ascii="Times New Roman" w:hAnsi="Times New Roman" w:cs="Arial"/>
          <w:color w:val="000000" w:themeColor="text1"/>
        </w:rPr>
      </w:pPr>
      <w:r w:rsidRPr="000603E4">
        <w:rPr>
          <w:rFonts w:ascii="Times New Roman" w:hAnsi="Times New Roman" w:cs="Arial"/>
          <w:color w:val="000000" w:themeColor="text1"/>
        </w:rPr>
        <w:t>All module coding should be completed by this date so that module integration and system testing begin. Depending on Integration complexity, integration may begin 1 week before this milestone. All modules and sub-programs are expected to be fully functional and extensively tested.</w:t>
      </w:r>
    </w:p>
    <w:p w14:paraId="290325FA" w14:textId="77777777" w:rsidR="00754287" w:rsidRPr="000603E4" w:rsidRDefault="00754287" w:rsidP="00B8556C">
      <w:pPr>
        <w:pStyle w:val="NormalWeb"/>
        <w:spacing w:before="0" w:after="0"/>
        <w:ind w:left="1440"/>
        <w:rPr>
          <w:rFonts w:ascii="Times New Roman" w:hAnsi="Times New Roman" w:cs="Arial"/>
          <w:color w:val="000000" w:themeColor="text1"/>
        </w:rPr>
      </w:pPr>
    </w:p>
    <w:p w14:paraId="78D4AEA0" w14:textId="07E94E43" w:rsidR="00754287" w:rsidRPr="000603E4" w:rsidRDefault="003335BB" w:rsidP="000715F8">
      <w:pPr>
        <w:pStyle w:val="Heading3"/>
        <w:ind w:left="720" w:firstLine="720"/>
        <w:rPr>
          <w:color w:val="000000" w:themeColor="text1"/>
        </w:rPr>
      </w:pPr>
      <w:bookmarkStart w:id="414" w:name="_Toc119350587"/>
      <w:r>
        <w:rPr>
          <w:color w:val="000000" w:themeColor="text1"/>
        </w:rPr>
        <w:t>2</w:t>
      </w:r>
      <w:r w:rsidR="000715F8" w:rsidRPr="000603E4">
        <w:rPr>
          <w:color w:val="000000" w:themeColor="text1"/>
        </w:rPr>
        <w:t xml:space="preserve">.2.3 </w:t>
      </w:r>
      <w:r w:rsidR="00733F9A">
        <w:rPr>
          <w:color w:val="000000" w:themeColor="text1"/>
        </w:rPr>
        <w:t>Testing Complete 12/5</w:t>
      </w:r>
      <w:r w:rsidR="00754287" w:rsidRPr="000603E4">
        <w:rPr>
          <w:color w:val="000000" w:themeColor="text1"/>
        </w:rPr>
        <w:t>/20</w:t>
      </w:r>
      <w:r w:rsidR="00733F9A">
        <w:rPr>
          <w:color w:val="000000" w:themeColor="text1"/>
        </w:rPr>
        <w:t>22</w:t>
      </w:r>
      <w:bookmarkEnd w:id="414"/>
    </w:p>
    <w:p w14:paraId="123C22EB" w14:textId="77777777" w:rsidR="00B8556C" w:rsidRPr="000603E4" w:rsidRDefault="00754287" w:rsidP="00B8556C">
      <w:pPr>
        <w:pStyle w:val="NormalWeb"/>
        <w:spacing w:before="0" w:after="0"/>
        <w:ind w:left="1440"/>
        <w:rPr>
          <w:rFonts w:ascii="Times New Roman" w:hAnsi="Times New Roman" w:cs="Arial"/>
          <w:bCs/>
          <w:color w:val="000000" w:themeColor="text1"/>
        </w:rPr>
      </w:pPr>
      <w:r w:rsidRPr="000603E4">
        <w:rPr>
          <w:rFonts w:ascii="Times New Roman" w:hAnsi="Times New Roman" w:cs="Arial"/>
          <w:bCs/>
          <w:color w:val="000000" w:themeColor="text1"/>
        </w:rPr>
        <w:t>All testing should be finished by this date and the program should be essentially complete. The remaining time may be used for small UI tweaking and documentation updates.</w:t>
      </w:r>
    </w:p>
    <w:p w14:paraId="28144F57" w14:textId="77777777" w:rsidR="00754287" w:rsidRPr="000603E4" w:rsidRDefault="00754287" w:rsidP="00B8556C">
      <w:pPr>
        <w:pStyle w:val="NormalWeb"/>
        <w:spacing w:before="0" w:after="0"/>
        <w:ind w:left="1440"/>
        <w:rPr>
          <w:rFonts w:ascii="Times New Roman" w:hAnsi="Times New Roman" w:cs="Arial"/>
          <w:bCs/>
          <w:color w:val="000000" w:themeColor="text1"/>
        </w:rPr>
      </w:pPr>
    </w:p>
    <w:p w14:paraId="2E347866" w14:textId="77777777" w:rsidR="00754287" w:rsidRPr="000603E4" w:rsidRDefault="00B51BE3" w:rsidP="005A6956">
      <w:pPr>
        <w:pStyle w:val="Heading1"/>
        <w:rPr>
          <w:color w:val="000000" w:themeColor="text1"/>
        </w:rPr>
      </w:pPr>
      <w:bookmarkStart w:id="415" w:name="_Toc119350588"/>
      <w:r>
        <w:rPr>
          <w:color w:val="000000" w:themeColor="text1"/>
        </w:rPr>
        <w:t>3</w:t>
      </w:r>
      <w:r w:rsidR="00326E9C" w:rsidRPr="000603E4">
        <w:rPr>
          <w:color w:val="000000" w:themeColor="text1"/>
        </w:rPr>
        <w:t>.0 Component-</w:t>
      </w:r>
      <w:r w:rsidR="00754287" w:rsidRPr="000603E4">
        <w:rPr>
          <w:color w:val="000000" w:themeColor="text1"/>
        </w:rPr>
        <w:t>level design</w:t>
      </w:r>
      <w:bookmarkEnd w:id="415"/>
    </w:p>
    <w:p w14:paraId="2DFBB8F2" w14:textId="77777777" w:rsidR="00B8556C" w:rsidRPr="000603E4" w:rsidRDefault="00733F9A" w:rsidP="00B8556C">
      <w:pPr>
        <w:pStyle w:val="NormalWeb"/>
        <w:spacing w:before="0" w:after="0"/>
        <w:rPr>
          <w:rFonts w:ascii="Times New Roman" w:hAnsi="Times New Roman" w:cs="Times New Roman"/>
          <w:bCs/>
          <w:color w:val="000000" w:themeColor="text1"/>
        </w:rPr>
      </w:pPr>
      <w:r w:rsidRPr="00733F9A">
        <w:rPr>
          <w:rFonts w:ascii="Times New Roman" w:hAnsi="Times New Roman" w:cs="Times New Roman"/>
          <w:bCs/>
          <w:color w:val="000000" w:themeColor="text1"/>
        </w:rPr>
        <w:t xml:space="preserve">Our system is based around a main menu through which each of the individual shop can be accessed. At any </w:t>
      </w:r>
      <w:proofErr w:type="gramStart"/>
      <w:r w:rsidRPr="00733F9A">
        <w:rPr>
          <w:rFonts w:ascii="Times New Roman" w:hAnsi="Times New Roman" w:cs="Times New Roman"/>
          <w:bCs/>
          <w:color w:val="000000" w:themeColor="text1"/>
        </w:rPr>
        <w:t>time</w:t>
      </w:r>
      <w:proofErr w:type="gramEnd"/>
      <w:r w:rsidRPr="00733F9A">
        <w:rPr>
          <w:rFonts w:ascii="Times New Roman" w:hAnsi="Times New Roman" w:cs="Times New Roman"/>
          <w:bCs/>
          <w:color w:val="000000" w:themeColor="text1"/>
        </w:rPr>
        <w:t xml:space="preserve"> the user can exit a app, which will return them to the main menu.</w:t>
      </w:r>
    </w:p>
    <w:p w14:paraId="2CF2F83A" w14:textId="77777777" w:rsidR="00326E9C" w:rsidRPr="000603E4" w:rsidRDefault="00326E9C" w:rsidP="00B8556C">
      <w:pPr>
        <w:pStyle w:val="NormalWeb"/>
        <w:spacing w:before="0" w:after="0"/>
        <w:rPr>
          <w:rFonts w:ascii="Times New Roman" w:hAnsi="Times New Roman" w:cs="Times New Roman"/>
          <w:bCs/>
          <w:color w:val="000000" w:themeColor="text1"/>
        </w:rPr>
      </w:pPr>
    </w:p>
    <w:p w14:paraId="00299A86" w14:textId="78D3CF82" w:rsidR="00754287" w:rsidRPr="000603E4" w:rsidRDefault="003335BB" w:rsidP="000715F8">
      <w:pPr>
        <w:pStyle w:val="Heading2"/>
        <w:ind w:firstLine="720"/>
        <w:rPr>
          <w:color w:val="000000" w:themeColor="text1"/>
        </w:rPr>
      </w:pPr>
      <w:bookmarkStart w:id="416" w:name="_Toc119350589"/>
      <w:r>
        <w:rPr>
          <w:color w:val="000000" w:themeColor="text1"/>
        </w:rPr>
        <w:t>3</w:t>
      </w:r>
      <w:r w:rsidR="00754287" w:rsidRPr="000603E4">
        <w:rPr>
          <w:color w:val="000000" w:themeColor="text1"/>
        </w:rPr>
        <w:t xml:space="preserve">.1 </w:t>
      </w:r>
      <w:r w:rsidR="00326E9C" w:rsidRPr="000603E4">
        <w:rPr>
          <w:color w:val="000000" w:themeColor="text1"/>
        </w:rPr>
        <w:t>Description for Main Menu</w:t>
      </w:r>
      <w:bookmarkEnd w:id="416"/>
      <w:r w:rsidR="00754287" w:rsidRPr="000603E4">
        <w:rPr>
          <w:color w:val="000000" w:themeColor="text1"/>
        </w:rPr>
        <w:t xml:space="preserve"> </w:t>
      </w:r>
    </w:p>
    <w:p w14:paraId="5719A4CD" w14:textId="77777777" w:rsidR="00B8556C" w:rsidRPr="000603E4" w:rsidRDefault="00326E9C" w:rsidP="00B8556C">
      <w:pPr>
        <w:pStyle w:val="NormalWeb"/>
        <w:spacing w:before="0" w:after="0"/>
        <w:ind w:left="720"/>
        <w:rPr>
          <w:rFonts w:ascii="Times New Roman" w:hAnsi="Times New Roman" w:cs="Times New Roman"/>
          <w:bCs/>
          <w:color w:val="000000" w:themeColor="text1"/>
        </w:rPr>
      </w:pPr>
      <w:r w:rsidRPr="000603E4">
        <w:rPr>
          <w:rFonts w:ascii="Times New Roman" w:hAnsi="Times New Roman" w:cs="Times New Roman"/>
          <w:bCs/>
          <w:color w:val="000000" w:themeColor="text1"/>
        </w:rPr>
        <w:t xml:space="preserve">The main menu is the first thing a user will see when launching the application on their Android based phone. </w:t>
      </w:r>
    </w:p>
    <w:p w14:paraId="0DD42711" w14:textId="77777777" w:rsidR="00326E9C" w:rsidRPr="000603E4" w:rsidRDefault="00326E9C" w:rsidP="00B8556C">
      <w:pPr>
        <w:pStyle w:val="NormalWeb"/>
        <w:spacing w:before="0" w:after="0"/>
        <w:ind w:left="720"/>
        <w:rPr>
          <w:rFonts w:ascii="Times New Roman" w:hAnsi="Times New Roman" w:cs="Times New Roman"/>
          <w:bCs/>
          <w:color w:val="000000" w:themeColor="text1"/>
        </w:rPr>
      </w:pPr>
    </w:p>
    <w:p w14:paraId="1EEB69D4" w14:textId="77B3FF0D" w:rsidR="00754287" w:rsidRPr="000603E4" w:rsidRDefault="003335BB" w:rsidP="000715F8">
      <w:pPr>
        <w:pStyle w:val="Heading3"/>
        <w:ind w:left="720" w:firstLine="720"/>
        <w:rPr>
          <w:color w:val="000000" w:themeColor="text1"/>
        </w:rPr>
      </w:pPr>
      <w:bookmarkStart w:id="417" w:name="_Toc119350590"/>
      <w:r>
        <w:rPr>
          <w:color w:val="000000" w:themeColor="text1"/>
        </w:rPr>
        <w:t>3</w:t>
      </w:r>
      <w:r w:rsidR="00754287" w:rsidRPr="000603E4">
        <w:rPr>
          <w:color w:val="000000" w:themeColor="text1"/>
        </w:rPr>
        <w:t xml:space="preserve">.1.1 </w:t>
      </w:r>
      <w:r w:rsidR="00733F9A" w:rsidRPr="00733F9A">
        <w:rPr>
          <w:color w:val="000000" w:themeColor="text1"/>
        </w:rPr>
        <w:t>Narration Processing for Main Menu</w:t>
      </w:r>
      <w:bookmarkEnd w:id="417"/>
    </w:p>
    <w:p w14:paraId="4847BBC3" w14:textId="77777777" w:rsidR="00B8556C" w:rsidRPr="000603E4" w:rsidRDefault="00705F85" w:rsidP="00B8556C">
      <w:pPr>
        <w:pStyle w:val="NormalWeb"/>
        <w:spacing w:before="0" w:after="0"/>
        <w:ind w:left="1440"/>
        <w:rPr>
          <w:rFonts w:ascii="Times New Roman" w:hAnsi="Times New Roman" w:cs="Times New Roman"/>
          <w:color w:val="000000" w:themeColor="text1"/>
        </w:rPr>
      </w:pPr>
      <w:r w:rsidRPr="00705F85">
        <w:rPr>
          <w:rFonts w:ascii="Times New Roman" w:hAnsi="Times New Roman" w:cs="Times New Roman"/>
          <w:color w:val="000000" w:themeColor="text1"/>
        </w:rPr>
        <w:t>From the main menu, the user can select one of three functions. After selecting a function, the activity specific to that function is launched. If the user chooses to exit the application will be closed and the user will return to the IOS operating system interface</w:t>
      </w:r>
      <w:r w:rsidR="00326E9C" w:rsidRPr="000603E4">
        <w:rPr>
          <w:rFonts w:ascii="Times New Roman" w:hAnsi="Times New Roman" w:cs="Times New Roman"/>
          <w:color w:val="000000" w:themeColor="text1"/>
        </w:rPr>
        <w:t>.</w:t>
      </w:r>
    </w:p>
    <w:p w14:paraId="02FB0834" w14:textId="77777777" w:rsidR="00754287" w:rsidRPr="000603E4" w:rsidRDefault="00754287" w:rsidP="00B8556C">
      <w:pPr>
        <w:pStyle w:val="NormalWeb"/>
        <w:spacing w:before="0" w:after="0"/>
        <w:ind w:left="1440"/>
        <w:rPr>
          <w:rFonts w:ascii="Times New Roman" w:hAnsi="Times New Roman" w:cs="Times New Roman"/>
          <w:color w:val="000000" w:themeColor="text1"/>
        </w:rPr>
      </w:pPr>
    </w:p>
    <w:p w14:paraId="737656A1" w14:textId="442124E2" w:rsidR="00754287" w:rsidRPr="000603E4" w:rsidRDefault="003335BB" w:rsidP="000715F8">
      <w:pPr>
        <w:pStyle w:val="Heading3"/>
        <w:ind w:left="720" w:firstLine="720"/>
        <w:rPr>
          <w:color w:val="000000" w:themeColor="text1"/>
        </w:rPr>
      </w:pPr>
      <w:bookmarkStart w:id="418" w:name="_Toc119350591"/>
      <w:proofErr w:type="gramStart"/>
      <w:r>
        <w:rPr>
          <w:color w:val="000000" w:themeColor="text1"/>
        </w:rPr>
        <w:t>3</w:t>
      </w:r>
      <w:r w:rsidR="00B8556C" w:rsidRPr="000603E4">
        <w:rPr>
          <w:color w:val="000000" w:themeColor="text1"/>
        </w:rPr>
        <w:t xml:space="preserve">.1.2 </w:t>
      </w:r>
      <w:r w:rsidR="00705F85" w:rsidRPr="00705F85">
        <w:rPr>
          <w:color w:val="000000" w:themeColor="text1"/>
        </w:rPr>
        <w:t xml:space="preserve"> Description</w:t>
      </w:r>
      <w:proofErr w:type="gramEnd"/>
      <w:r w:rsidR="00705F85" w:rsidRPr="00705F85">
        <w:rPr>
          <w:color w:val="000000" w:themeColor="text1"/>
        </w:rPr>
        <w:t xml:space="preserve"> of the Main Menu interface</w:t>
      </w:r>
      <w:bookmarkEnd w:id="418"/>
    </w:p>
    <w:p w14:paraId="1DE650FC" w14:textId="77777777" w:rsidR="00B8556C" w:rsidRPr="000603E4" w:rsidRDefault="00705F85" w:rsidP="00B8556C">
      <w:pPr>
        <w:pStyle w:val="NormalWeb"/>
        <w:spacing w:before="0" w:after="0"/>
        <w:ind w:left="1440"/>
        <w:rPr>
          <w:rFonts w:ascii="Times New Roman" w:hAnsi="Times New Roman" w:cs="Times New Roman"/>
          <w:color w:val="000000" w:themeColor="text1"/>
        </w:rPr>
      </w:pPr>
      <w:r w:rsidRPr="00705F85">
        <w:rPr>
          <w:rFonts w:ascii="Times New Roman" w:hAnsi="Times New Roman" w:cs="Times New Roman"/>
          <w:color w:val="000000" w:themeColor="text1"/>
        </w:rPr>
        <w:t>The main menu will include a simple list of buttons corresponding to functions as well as a button to choose to exit the application</w:t>
      </w:r>
      <w:r w:rsidR="00731D33" w:rsidRPr="000603E4">
        <w:rPr>
          <w:rFonts w:ascii="Times New Roman" w:hAnsi="Times New Roman" w:cs="Times New Roman"/>
          <w:color w:val="000000" w:themeColor="text1"/>
        </w:rPr>
        <w:t>.</w:t>
      </w:r>
    </w:p>
    <w:p w14:paraId="27BD8CB8" w14:textId="77777777" w:rsidR="00754287" w:rsidRPr="000603E4" w:rsidRDefault="00754287" w:rsidP="00B8556C">
      <w:pPr>
        <w:pStyle w:val="NormalWeb"/>
        <w:spacing w:before="0" w:after="0"/>
        <w:ind w:left="1440"/>
        <w:rPr>
          <w:rFonts w:ascii="Times New Roman" w:hAnsi="Times New Roman" w:cs="Times New Roman"/>
          <w:color w:val="000000" w:themeColor="text1"/>
        </w:rPr>
      </w:pPr>
    </w:p>
    <w:p w14:paraId="2DCC3906" w14:textId="3E4B32EF" w:rsidR="00754287" w:rsidRPr="000603E4" w:rsidRDefault="003335BB" w:rsidP="000715F8">
      <w:pPr>
        <w:pStyle w:val="Heading3"/>
        <w:ind w:left="720" w:firstLine="720"/>
        <w:rPr>
          <w:color w:val="000000" w:themeColor="text1"/>
        </w:rPr>
      </w:pPr>
      <w:bookmarkStart w:id="419" w:name="_Toc119350592"/>
      <w:r>
        <w:rPr>
          <w:color w:val="000000" w:themeColor="text1"/>
        </w:rPr>
        <w:t>3</w:t>
      </w:r>
      <w:r w:rsidR="00754287" w:rsidRPr="000603E4">
        <w:rPr>
          <w:color w:val="000000" w:themeColor="text1"/>
        </w:rPr>
        <w:t>.1.</w:t>
      </w:r>
      <w:r w:rsidR="00705F85">
        <w:rPr>
          <w:color w:val="000000" w:themeColor="text1"/>
        </w:rPr>
        <w:t xml:space="preserve">3 </w:t>
      </w:r>
      <w:r w:rsidR="00705F85" w:rsidRPr="00705F85">
        <w:rPr>
          <w:color w:val="000000" w:themeColor="text1"/>
        </w:rPr>
        <w:t>Main Menu processing detail</w:t>
      </w:r>
      <w:bookmarkEnd w:id="419"/>
    </w:p>
    <w:p w14:paraId="0EB46E47" w14:textId="71DE9A17" w:rsidR="00326E9C" w:rsidRPr="000603E4" w:rsidRDefault="003335BB" w:rsidP="000715F8">
      <w:pPr>
        <w:pStyle w:val="Heading3"/>
        <w:ind w:left="1440" w:firstLine="720"/>
        <w:rPr>
          <w:color w:val="000000" w:themeColor="text1"/>
        </w:rPr>
      </w:pPr>
      <w:bookmarkStart w:id="420" w:name="_Toc119350593"/>
      <w:r>
        <w:rPr>
          <w:color w:val="000000" w:themeColor="text1"/>
        </w:rPr>
        <w:t>3</w:t>
      </w:r>
      <w:r w:rsidR="00003312" w:rsidRPr="000603E4">
        <w:rPr>
          <w:color w:val="000000" w:themeColor="text1"/>
        </w:rPr>
        <w:t>.1.3.1</w:t>
      </w:r>
      <w:r w:rsidR="00754287" w:rsidRPr="000603E4">
        <w:rPr>
          <w:color w:val="000000" w:themeColor="text1"/>
        </w:rPr>
        <w:t xml:space="preserve"> </w:t>
      </w:r>
      <w:r w:rsidR="00705F85" w:rsidRPr="00705F85">
        <w:rPr>
          <w:color w:val="000000" w:themeColor="text1"/>
        </w:rPr>
        <w:t>Performance issues</w:t>
      </w:r>
      <w:bookmarkEnd w:id="420"/>
    </w:p>
    <w:p w14:paraId="3AF75E21" w14:textId="77777777" w:rsidR="00B8556C" w:rsidRPr="000603E4" w:rsidRDefault="00705F85" w:rsidP="00B8556C">
      <w:pPr>
        <w:pStyle w:val="NormalWeb"/>
        <w:spacing w:before="0" w:after="0"/>
        <w:ind w:left="2160"/>
        <w:rPr>
          <w:rFonts w:ascii="Times New Roman" w:hAnsi="Times New Roman" w:cs="Times New Roman"/>
          <w:bCs/>
          <w:color w:val="000000" w:themeColor="text1"/>
        </w:rPr>
      </w:pPr>
      <w:r w:rsidRPr="00705F85">
        <w:rPr>
          <w:rFonts w:ascii="Times New Roman" w:hAnsi="Times New Roman" w:cs="Times New Roman"/>
          <w:bCs/>
          <w:color w:val="000000" w:themeColor="text1"/>
        </w:rPr>
        <w:t>The main menu will use relatively little resources, as it will just be a list of buttons</w:t>
      </w:r>
      <w:r w:rsidR="00003312" w:rsidRPr="000603E4">
        <w:rPr>
          <w:rFonts w:ascii="Times New Roman" w:hAnsi="Times New Roman" w:cs="Times New Roman"/>
          <w:bCs/>
          <w:color w:val="000000" w:themeColor="text1"/>
        </w:rPr>
        <w:t>.</w:t>
      </w:r>
    </w:p>
    <w:p w14:paraId="3EE2E4A4" w14:textId="77777777" w:rsidR="00003312" w:rsidRPr="000603E4" w:rsidRDefault="00003312" w:rsidP="00B8556C">
      <w:pPr>
        <w:pStyle w:val="NormalWeb"/>
        <w:spacing w:before="0" w:after="0"/>
        <w:ind w:left="2160"/>
        <w:rPr>
          <w:rFonts w:ascii="Times New Roman" w:hAnsi="Times New Roman" w:cs="Times New Roman"/>
          <w:bCs/>
          <w:color w:val="000000" w:themeColor="text1"/>
        </w:rPr>
      </w:pPr>
    </w:p>
    <w:p w14:paraId="216A3A73" w14:textId="77777777" w:rsidR="00754287" w:rsidRPr="000603E4" w:rsidRDefault="00003312" w:rsidP="000715F8">
      <w:pPr>
        <w:pStyle w:val="Heading3"/>
        <w:ind w:left="1440" w:firstLine="720"/>
        <w:rPr>
          <w:color w:val="000000" w:themeColor="text1"/>
        </w:rPr>
      </w:pPr>
      <w:bookmarkStart w:id="421" w:name="_Toc119350594"/>
      <w:r w:rsidRPr="000603E4">
        <w:rPr>
          <w:color w:val="000000" w:themeColor="text1"/>
        </w:rPr>
        <w:t>3.2.3.2</w:t>
      </w:r>
      <w:r w:rsidR="00754287" w:rsidRPr="000603E4">
        <w:rPr>
          <w:color w:val="000000" w:themeColor="text1"/>
        </w:rPr>
        <w:t xml:space="preserve"> Design constraints</w:t>
      </w:r>
      <w:bookmarkEnd w:id="421"/>
    </w:p>
    <w:p w14:paraId="03512393" w14:textId="77777777" w:rsidR="00B8556C" w:rsidRPr="000603E4" w:rsidRDefault="00705F85" w:rsidP="00B8556C">
      <w:pPr>
        <w:pStyle w:val="NormalWeb"/>
        <w:spacing w:before="0" w:after="0"/>
        <w:ind w:left="2160"/>
        <w:rPr>
          <w:rFonts w:ascii="Times New Roman" w:hAnsi="Times New Roman" w:cs="Times New Roman"/>
          <w:bCs/>
          <w:color w:val="000000" w:themeColor="text1"/>
        </w:rPr>
      </w:pPr>
      <w:r w:rsidRPr="00705F85">
        <w:rPr>
          <w:rFonts w:ascii="Times New Roman" w:hAnsi="Times New Roman" w:cs="Times New Roman"/>
          <w:bCs/>
          <w:color w:val="000000" w:themeColor="text1"/>
        </w:rPr>
        <w:t>The main menu should be simple and easy to use to access individual functions</w:t>
      </w:r>
      <w:r w:rsidR="00003312" w:rsidRPr="000603E4">
        <w:rPr>
          <w:rFonts w:ascii="Times New Roman" w:hAnsi="Times New Roman" w:cs="Times New Roman"/>
          <w:bCs/>
          <w:color w:val="000000" w:themeColor="text1"/>
        </w:rPr>
        <w:t>.</w:t>
      </w:r>
    </w:p>
    <w:p w14:paraId="5ACE710D" w14:textId="77777777" w:rsidR="00003312" w:rsidRPr="000603E4" w:rsidRDefault="00003312" w:rsidP="00B8556C">
      <w:pPr>
        <w:pStyle w:val="NormalWeb"/>
        <w:spacing w:before="0" w:after="0"/>
        <w:ind w:left="2160"/>
        <w:rPr>
          <w:rFonts w:ascii="Times New Roman" w:hAnsi="Times New Roman" w:cs="Times New Roman"/>
          <w:bCs/>
          <w:color w:val="000000" w:themeColor="text1"/>
        </w:rPr>
      </w:pPr>
    </w:p>
    <w:p w14:paraId="3CD3F7D6" w14:textId="0244E488" w:rsidR="00003312" w:rsidRPr="000603E4" w:rsidRDefault="003335BB" w:rsidP="000715F8">
      <w:pPr>
        <w:pStyle w:val="Heading2"/>
        <w:ind w:firstLine="720"/>
        <w:rPr>
          <w:color w:val="000000" w:themeColor="text1"/>
        </w:rPr>
      </w:pPr>
      <w:bookmarkStart w:id="422" w:name="_Toc119350595"/>
      <w:r>
        <w:rPr>
          <w:color w:val="000000" w:themeColor="text1"/>
        </w:rPr>
        <w:t>3</w:t>
      </w:r>
      <w:r w:rsidR="005A6956" w:rsidRPr="000603E4">
        <w:rPr>
          <w:color w:val="000000" w:themeColor="text1"/>
        </w:rPr>
        <w:t>.2</w:t>
      </w:r>
      <w:r w:rsidR="00003312" w:rsidRPr="000603E4">
        <w:rPr>
          <w:color w:val="000000" w:themeColor="text1"/>
        </w:rPr>
        <w:t xml:space="preserve"> </w:t>
      </w:r>
      <w:r w:rsidR="00705F85" w:rsidRPr="00705F85">
        <w:rPr>
          <w:color w:val="000000" w:themeColor="text1"/>
        </w:rPr>
        <w:t>Description of the functions</w:t>
      </w:r>
      <w:bookmarkEnd w:id="422"/>
    </w:p>
    <w:p w14:paraId="2AD79DBE" w14:textId="77777777" w:rsidR="00B8556C" w:rsidRPr="000603E4" w:rsidRDefault="00705F85" w:rsidP="00B8556C">
      <w:pPr>
        <w:pStyle w:val="NormalWeb"/>
        <w:spacing w:before="0" w:after="0"/>
        <w:ind w:left="720"/>
        <w:rPr>
          <w:rFonts w:ascii="Times New Roman" w:hAnsi="Times New Roman" w:cs="Times New Roman"/>
          <w:bCs/>
          <w:color w:val="000000" w:themeColor="text1"/>
        </w:rPr>
      </w:pPr>
      <w:r w:rsidRPr="00705F85">
        <w:rPr>
          <w:rFonts w:ascii="Times New Roman" w:hAnsi="Times New Roman" w:cs="Times New Roman"/>
          <w:bCs/>
          <w:color w:val="000000" w:themeColor="text1"/>
        </w:rPr>
        <w:t>The individual functional elements will be launched from the main menu and will run independently of each other</w:t>
      </w:r>
      <w:r w:rsidR="00B8556C" w:rsidRPr="000603E4">
        <w:rPr>
          <w:rFonts w:ascii="Times New Roman" w:hAnsi="Times New Roman" w:cs="Times New Roman"/>
          <w:bCs/>
          <w:color w:val="000000" w:themeColor="text1"/>
        </w:rPr>
        <w:t>.</w:t>
      </w:r>
    </w:p>
    <w:p w14:paraId="2CCB4310" w14:textId="77777777" w:rsidR="00003312" w:rsidRPr="000603E4" w:rsidRDefault="00003312" w:rsidP="00B8556C">
      <w:pPr>
        <w:pStyle w:val="NormalWeb"/>
        <w:spacing w:before="0" w:after="0"/>
        <w:ind w:left="720"/>
        <w:rPr>
          <w:rFonts w:ascii="Times New Roman" w:hAnsi="Times New Roman" w:cs="Times New Roman"/>
          <w:bCs/>
          <w:color w:val="000000" w:themeColor="text1"/>
        </w:rPr>
      </w:pPr>
    </w:p>
    <w:p w14:paraId="0CD889C4" w14:textId="1EB8A1BC" w:rsidR="00003312" w:rsidRPr="000603E4" w:rsidRDefault="003335BB" w:rsidP="000715F8">
      <w:pPr>
        <w:pStyle w:val="Heading3"/>
        <w:ind w:left="720" w:firstLine="720"/>
        <w:rPr>
          <w:color w:val="000000" w:themeColor="text1"/>
        </w:rPr>
      </w:pPr>
      <w:bookmarkStart w:id="423" w:name="_Toc119350596"/>
      <w:proofErr w:type="gramStart"/>
      <w:r>
        <w:rPr>
          <w:color w:val="000000" w:themeColor="text1"/>
        </w:rPr>
        <w:t>3</w:t>
      </w:r>
      <w:r w:rsidR="005A6956" w:rsidRPr="000603E4">
        <w:rPr>
          <w:color w:val="000000" w:themeColor="text1"/>
        </w:rPr>
        <w:t>.2</w:t>
      </w:r>
      <w:r w:rsidR="00003312" w:rsidRPr="000603E4">
        <w:rPr>
          <w:color w:val="000000" w:themeColor="text1"/>
        </w:rPr>
        <w:t xml:space="preserve">.1 </w:t>
      </w:r>
      <w:r w:rsidR="00705F85" w:rsidRPr="00705F85">
        <w:rPr>
          <w:color w:val="000000" w:themeColor="text1"/>
        </w:rPr>
        <w:t xml:space="preserve"> Narrative</w:t>
      </w:r>
      <w:proofErr w:type="gramEnd"/>
      <w:r w:rsidR="00705F85" w:rsidRPr="00705F85">
        <w:rPr>
          <w:color w:val="000000" w:themeColor="text1"/>
        </w:rPr>
        <w:t xml:space="preserve"> processing for functions</w:t>
      </w:r>
      <w:bookmarkEnd w:id="423"/>
    </w:p>
    <w:p w14:paraId="6A29EC95" w14:textId="77777777" w:rsidR="00705F85" w:rsidRPr="00705F85" w:rsidRDefault="00705F85" w:rsidP="00705F85">
      <w:pPr>
        <w:pStyle w:val="NormalWeb"/>
        <w:ind w:left="1440"/>
        <w:rPr>
          <w:rFonts w:ascii="Times New Roman" w:hAnsi="Times New Roman" w:cs="Times New Roman"/>
          <w:color w:val="000000" w:themeColor="text1"/>
        </w:rPr>
      </w:pPr>
      <w:r w:rsidRPr="00705F85">
        <w:rPr>
          <w:rFonts w:ascii="Times New Roman" w:hAnsi="Times New Roman" w:cs="Times New Roman"/>
          <w:color w:val="000000" w:themeColor="text1"/>
        </w:rPr>
        <w:t xml:space="preserve">When each function is launched, the user is logged in. The user selection will result depending on the item the user </w:t>
      </w:r>
      <w:proofErr w:type="gramStart"/>
      <w:r w:rsidRPr="00705F85">
        <w:rPr>
          <w:rFonts w:ascii="Times New Roman" w:hAnsi="Times New Roman" w:cs="Times New Roman"/>
          <w:color w:val="000000" w:themeColor="text1"/>
        </w:rPr>
        <w:t>selects .</w:t>
      </w:r>
      <w:proofErr w:type="gramEnd"/>
      <w:r w:rsidRPr="00705F85">
        <w:rPr>
          <w:rFonts w:ascii="Times New Roman" w:hAnsi="Times New Roman" w:cs="Times New Roman"/>
          <w:color w:val="000000" w:themeColor="text1"/>
        </w:rPr>
        <w:t xml:space="preserve"> The process by which the user makes selections and the results are processed will continue until</w:t>
      </w:r>
    </w:p>
    <w:p w14:paraId="6565FBCD" w14:textId="77777777" w:rsidR="00B8556C" w:rsidRPr="000603E4" w:rsidRDefault="00705F85" w:rsidP="00705F85">
      <w:pPr>
        <w:pStyle w:val="NormalWeb"/>
        <w:spacing w:before="0" w:after="0"/>
        <w:ind w:left="1440"/>
        <w:rPr>
          <w:rFonts w:ascii="Times New Roman" w:hAnsi="Times New Roman" w:cs="Times New Roman"/>
          <w:color w:val="000000" w:themeColor="text1"/>
        </w:rPr>
      </w:pPr>
      <w:r w:rsidRPr="00705F85">
        <w:rPr>
          <w:rFonts w:ascii="Times New Roman" w:hAnsi="Times New Roman" w:cs="Times New Roman"/>
          <w:color w:val="000000" w:themeColor="text1"/>
        </w:rPr>
        <w:lastRenderedPageBreak/>
        <w:t>product is completed, successfully or otherwise, or the user chooses to quit or restart the application. Users will also have the option to restart the application, which will result in the process starting from scratch</w:t>
      </w:r>
      <w:r w:rsidR="00FE14DD" w:rsidRPr="000603E4">
        <w:rPr>
          <w:rFonts w:ascii="Times New Roman" w:hAnsi="Times New Roman" w:cs="Times New Roman"/>
          <w:color w:val="000000" w:themeColor="text1"/>
        </w:rPr>
        <w:t>.</w:t>
      </w:r>
    </w:p>
    <w:p w14:paraId="1479C1FD" w14:textId="77777777" w:rsidR="00003312" w:rsidRPr="000603E4" w:rsidRDefault="00003312" w:rsidP="00B8556C">
      <w:pPr>
        <w:pStyle w:val="NormalWeb"/>
        <w:spacing w:before="0" w:after="0"/>
        <w:ind w:left="1440"/>
        <w:rPr>
          <w:rFonts w:ascii="Times New Roman" w:hAnsi="Times New Roman" w:cs="Times New Roman"/>
          <w:color w:val="000000" w:themeColor="text1"/>
        </w:rPr>
      </w:pPr>
    </w:p>
    <w:p w14:paraId="1E13CA93" w14:textId="1BE1B0B3" w:rsidR="00003312" w:rsidRPr="000603E4" w:rsidRDefault="003335BB" w:rsidP="000715F8">
      <w:pPr>
        <w:pStyle w:val="Heading3"/>
        <w:ind w:left="720" w:firstLine="720"/>
        <w:rPr>
          <w:color w:val="000000" w:themeColor="text1"/>
        </w:rPr>
      </w:pPr>
      <w:bookmarkStart w:id="424" w:name="_Toc119350597"/>
      <w:r>
        <w:rPr>
          <w:color w:val="000000" w:themeColor="text1"/>
        </w:rPr>
        <w:t>3</w:t>
      </w:r>
      <w:r w:rsidR="005A6956" w:rsidRPr="000603E4">
        <w:rPr>
          <w:color w:val="000000" w:themeColor="text1"/>
        </w:rPr>
        <w:t>.2</w:t>
      </w:r>
      <w:r w:rsidR="00003312" w:rsidRPr="000603E4">
        <w:rPr>
          <w:color w:val="000000" w:themeColor="text1"/>
        </w:rPr>
        <w:t xml:space="preserve">.2 </w:t>
      </w:r>
      <w:r w:rsidR="00705F85" w:rsidRPr="00705F85">
        <w:rPr>
          <w:color w:val="000000" w:themeColor="text1"/>
        </w:rPr>
        <w:t>Description of individual functional interfaces</w:t>
      </w:r>
      <w:r w:rsidR="00003312" w:rsidRPr="000603E4">
        <w:rPr>
          <w:color w:val="000000" w:themeColor="text1"/>
        </w:rPr>
        <w:t>.</w:t>
      </w:r>
      <w:bookmarkEnd w:id="424"/>
    </w:p>
    <w:p w14:paraId="784F1DB3" w14:textId="77777777" w:rsidR="00B8556C" w:rsidRPr="000603E4" w:rsidRDefault="00705F85" w:rsidP="00B8556C">
      <w:pPr>
        <w:pStyle w:val="NormalWeb"/>
        <w:spacing w:before="0" w:after="0"/>
        <w:ind w:left="1440"/>
        <w:rPr>
          <w:rFonts w:ascii="Times New Roman" w:hAnsi="Times New Roman" w:cs="Times New Roman"/>
          <w:color w:val="000000" w:themeColor="text1"/>
        </w:rPr>
      </w:pPr>
      <w:r w:rsidRPr="00705F85">
        <w:rPr>
          <w:rFonts w:ascii="Times New Roman" w:hAnsi="Times New Roman" w:cs="Times New Roman"/>
          <w:color w:val="000000" w:themeColor="text1"/>
        </w:rPr>
        <w:t>Each function will have on-screen buttons that the user can press to use</w:t>
      </w:r>
      <w:r w:rsidR="00FE14DD" w:rsidRPr="000603E4">
        <w:rPr>
          <w:rFonts w:ascii="Times New Roman" w:hAnsi="Times New Roman" w:cs="Times New Roman"/>
          <w:color w:val="000000" w:themeColor="text1"/>
        </w:rPr>
        <w:t>.</w:t>
      </w:r>
    </w:p>
    <w:p w14:paraId="0E3353FE" w14:textId="77777777" w:rsidR="00003312" w:rsidRPr="000603E4" w:rsidRDefault="00003312" w:rsidP="00B8556C">
      <w:pPr>
        <w:pStyle w:val="NormalWeb"/>
        <w:spacing w:before="0" w:after="0"/>
        <w:ind w:left="1440"/>
        <w:rPr>
          <w:rFonts w:ascii="Times New Roman" w:hAnsi="Times New Roman" w:cs="Times New Roman"/>
          <w:color w:val="000000" w:themeColor="text1"/>
        </w:rPr>
      </w:pPr>
    </w:p>
    <w:p w14:paraId="6229E368" w14:textId="2DAA94B0" w:rsidR="00003312" w:rsidRPr="000603E4" w:rsidRDefault="003335BB" w:rsidP="000715F8">
      <w:pPr>
        <w:pStyle w:val="Heading3"/>
        <w:ind w:left="720" w:firstLine="720"/>
        <w:rPr>
          <w:color w:val="000000" w:themeColor="text1"/>
        </w:rPr>
      </w:pPr>
      <w:bookmarkStart w:id="425" w:name="_Toc119350598"/>
      <w:proofErr w:type="gramStart"/>
      <w:r>
        <w:rPr>
          <w:color w:val="000000" w:themeColor="text1"/>
        </w:rPr>
        <w:t>3</w:t>
      </w:r>
      <w:r w:rsidR="005A6956" w:rsidRPr="000603E4">
        <w:rPr>
          <w:color w:val="000000" w:themeColor="text1"/>
        </w:rPr>
        <w:t>.2</w:t>
      </w:r>
      <w:r w:rsidR="00003312" w:rsidRPr="000603E4">
        <w:rPr>
          <w:color w:val="000000" w:themeColor="text1"/>
        </w:rPr>
        <w:t xml:space="preserve">.3 </w:t>
      </w:r>
      <w:r w:rsidR="00705F85" w:rsidRPr="00705F85">
        <w:rPr>
          <w:color w:val="000000" w:themeColor="text1"/>
        </w:rPr>
        <w:t xml:space="preserve"> Application</w:t>
      </w:r>
      <w:proofErr w:type="gramEnd"/>
      <w:r w:rsidR="00705F85" w:rsidRPr="00705F85">
        <w:rPr>
          <w:color w:val="000000" w:themeColor="text1"/>
        </w:rPr>
        <w:t xml:space="preserve"> handling details</w:t>
      </w:r>
      <w:bookmarkEnd w:id="425"/>
    </w:p>
    <w:p w14:paraId="7C05E618" w14:textId="7CB73F24" w:rsidR="00003312" w:rsidRPr="000603E4" w:rsidRDefault="003335BB" w:rsidP="000715F8">
      <w:pPr>
        <w:pStyle w:val="Heading3"/>
        <w:ind w:left="1440" w:firstLine="720"/>
        <w:rPr>
          <w:color w:val="000000" w:themeColor="text1"/>
        </w:rPr>
      </w:pPr>
      <w:bookmarkStart w:id="426" w:name="_Toc119350599"/>
      <w:r>
        <w:rPr>
          <w:color w:val="000000" w:themeColor="text1"/>
        </w:rPr>
        <w:t>3</w:t>
      </w:r>
      <w:r w:rsidR="005A6956" w:rsidRPr="000603E4">
        <w:rPr>
          <w:color w:val="000000" w:themeColor="text1"/>
        </w:rPr>
        <w:t>.2</w:t>
      </w:r>
      <w:r w:rsidR="00003312" w:rsidRPr="000603E4">
        <w:rPr>
          <w:color w:val="000000" w:themeColor="text1"/>
        </w:rPr>
        <w:t>.3.1 Performance issues</w:t>
      </w:r>
      <w:bookmarkEnd w:id="426"/>
    </w:p>
    <w:p w14:paraId="09591458" w14:textId="77777777" w:rsidR="00B8556C" w:rsidRPr="000603E4" w:rsidRDefault="00705F85" w:rsidP="00B8556C">
      <w:pPr>
        <w:pStyle w:val="NormalWeb"/>
        <w:spacing w:before="0" w:after="0"/>
        <w:ind w:left="2160"/>
        <w:rPr>
          <w:rFonts w:ascii="Times New Roman" w:hAnsi="Times New Roman" w:cs="Times New Roman"/>
          <w:bCs/>
          <w:color w:val="000000" w:themeColor="text1"/>
        </w:rPr>
      </w:pPr>
      <w:r w:rsidRPr="00705F85">
        <w:rPr>
          <w:rFonts w:ascii="Times New Roman" w:hAnsi="Times New Roman" w:cs="Times New Roman"/>
          <w:bCs/>
          <w:color w:val="000000" w:themeColor="text1"/>
        </w:rPr>
        <w:t>Each function responds quickly to user input via on-screen buttons. Delayed responses can lead users to despair or believe that the application is frozen</w:t>
      </w:r>
      <w:r w:rsidR="00FE14DD" w:rsidRPr="000603E4">
        <w:rPr>
          <w:rFonts w:ascii="Times New Roman" w:hAnsi="Times New Roman" w:cs="Times New Roman"/>
          <w:bCs/>
          <w:color w:val="000000" w:themeColor="text1"/>
        </w:rPr>
        <w:t>.</w:t>
      </w:r>
    </w:p>
    <w:p w14:paraId="396E1D8E" w14:textId="77777777" w:rsidR="00003312" w:rsidRPr="000603E4" w:rsidRDefault="00003312" w:rsidP="00B8556C">
      <w:pPr>
        <w:pStyle w:val="NormalWeb"/>
        <w:spacing w:before="0" w:after="0"/>
        <w:ind w:left="2160"/>
        <w:rPr>
          <w:rFonts w:ascii="Times New Roman" w:hAnsi="Times New Roman" w:cs="Times New Roman"/>
          <w:bCs/>
          <w:color w:val="000000" w:themeColor="text1"/>
        </w:rPr>
      </w:pPr>
    </w:p>
    <w:p w14:paraId="5070A328" w14:textId="603F19E3" w:rsidR="00003312" w:rsidRPr="000603E4" w:rsidRDefault="003335BB" w:rsidP="000715F8">
      <w:pPr>
        <w:pStyle w:val="Heading3"/>
        <w:ind w:left="1440" w:firstLine="720"/>
        <w:rPr>
          <w:color w:val="000000" w:themeColor="text1"/>
        </w:rPr>
      </w:pPr>
      <w:bookmarkStart w:id="427" w:name="_Toc119350600"/>
      <w:r>
        <w:rPr>
          <w:color w:val="000000" w:themeColor="text1"/>
        </w:rPr>
        <w:t>3</w:t>
      </w:r>
      <w:r w:rsidR="005A6956" w:rsidRPr="000603E4">
        <w:rPr>
          <w:color w:val="000000" w:themeColor="text1"/>
        </w:rPr>
        <w:t>.2</w:t>
      </w:r>
      <w:r w:rsidR="00003312" w:rsidRPr="000603E4">
        <w:rPr>
          <w:color w:val="000000" w:themeColor="text1"/>
        </w:rPr>
        <w:t>.3.2 Design constraints</w:t>
      </w:r>
      <w:bookmarkEnd w:id="427"/>
    </w:p>
    <w:p w14:paraId="0C3015D1" w14:textId="77777777" w:rsidR="00B8556C" w:rsidRPr="000603E4" w:rsidRDefault="00705F85" w:rsidP="00B8556C">
      <w:pPr>
        <w:pStyle w:val="NormalWeb"/>
        <w:spacing w:before="0" w:after="0"/>
        <w:ind w:left="2160"/>
        <w:rPr>
          <w:rFonts w:ascii="Times New Roman" w:hAnsi="Times New Roman" w:cs="Times New Roman"/>
          <w:bCs/>
          <w:color w:val="000000" w:themeColor="text1"/>
        </w:rPr>
      </w:pPr>
      <w:r w:rsidRPr="00705F85">
        <w:rPr>
          <w:rFonts w:ascii="Times New Roman" w:hAnsi="Times New Roman" w:cs="Times New Roman"/>
          <w:bCs/>
          <w:color w:val="000000" w:themeColor="text1"/>
        </w:rPr>
        <w:t>The design of the interface for the application should be simple and intuitive so that the user can easily identify the options, easy to use</w:t>
      </w:r>
      <w:r w:rsidR="00FE14DD" w:rsidRPr="000603E4">
        <w:rPr>
          <w:rFonts w:ascii="Times New Roman" w:hAnsi="Times New Roman" w:cs="Times New Roman"/>
          <w:bCs/>
          <w:color w:val="000000" w:themeColor="text1"/>
        </w:rPr>
        <w:t>.</w:t>
      </w:r>
    </w:p>
    <w:p w14:paraId="2BC1B610" w14:textId="77777777" w:rsidR="00003312" w:rsidRPr="000603E4" w:rsidRDefault="00003312" w:rsidP="00B8556C">
      <w:pPr>
        <w:pStyle w:val="NormalWeb"/>
        <w:spacing w:before="0" w:after="0"/>
        <w:ind w:left="2160"/>
        <w:rPr>
          <w:rFonts w:ascii="Times New Roman" w:hAnsi="Times New Roman" w:cs="Times New Roman"/>
          <w:bCs/>
          <w:color w:val="000000" w:themeColor="text1"/>
        </w:rPr>
      </w:pPr>
    </w:p>
    <w:p w14:paraId="41725410" w14:textId="77777777" w:rsidR="00754287" w:rsidRPr="000603E4" w:rsidRDefault="00B51BE3" w:rsidP="005A6956">
      <w:pPr>
        <w:pStyle w:val="Heading1"/>
        <w:rPr>
          <w:color w:val="000000" w:themeColor="text1"/>
        </w:rPr>
      </w:pPr>
      <w:bookmarkStart w:id="428" w:name="_Toc119350601"/>
      <w:r>
        <w:rPr>
          <w:color w:val="000000" w:themeColor="text1"/>
        </w:rPr>
        <w:t>4</w:t>
      </w:r>
      <w:r w:rsidR="00754287" w:rsidRPr="000603E4">
        <w:rPr>
          <w:color w:val="000000" w:themeColor="text1"/>
        </w:rPr>
        <w:t>.0 User interface design</w:t>
      </w:r>
      <w:bookmarkEnd w:id="428"/>
    </w:p>
    <w:p w14:paraId="5A0FB1E4" w14:textId="77777777" w:rsidR="00B8556C" w:rsidRPr="000603E4" w:rsidRDefault="00D023C1" w:rsidP="00B8556C">
      <w:pPr>
        <w:pStyle w:val="NormalWeb"/>
        <w:spacing w:before="0" w:after="0"/>
        <w:rPr>
          <w:rFonts w:ascii="Times New Roman" w:hAnsi="Times New Roman" w:cs="Arial"/>
          <w:color w:val="000000" w:themeColor="text1"/>
        </w:rPr>
      </w:pPr>
      <w:r w:rsidRPr="00D023C1">
        <w:rPr>
          <w:rFonts w:ascii="Times New Roman" w:hAnsi="Times New Roman" w:cs="Arial"/>
          <w:color w:val="000000" w:themeColor="text1"/>
        </w:rPr>
        <w:t>Below is the prototype design of each application functional interface</w:t>
      </w:r>
      <w:r w:rsidR="00754287" w:rsidRPr="000603E4">
        <w:rPr>
          <w:rFonts w:ascii="Times New Roman" w:hAnsi="Times New Roman" w:cs="Arial"/>
          <w:color w:val="000000" w:themeColor="text1"/>
        </w:rPr>
        <w:t xml:space="preserve">. </w:t>
      </w:r>
    </w:p>
    <w:p w14:paraId="27286DFE" w14:textId="77777777" w:rsidR="00754287" w:rsidRPr="000603E4" w:rsidRDefault="00754287" w:rsidP="00B8556C">
      <w:pPr>
        <w:pStyle w:val="NormalWeb"/>
        <w:spacing w:before="0" w:after="0"/>
        <w:rPr>
          <w:rFonts w:ascii="Times New Roman" w:hAnsi="Times New Roman" w:cs="Arial"/>
          <w:color w:val="000000" w:themeColor="text1"/>
        </w:rPr>
      </w:pPr>
    </w:p>
    <w:p w14:paraId="55106DE8" w14:textId="408E0C6D" w:rsidR="00754287" w:rsidRPr="000603E4" w:rsidRDefault="003335BB" w:rsidP="000715F8">
      <w:pPr>
        <w:pStyle w:val="Heading2"/>
        <w:ind w:firstLine="720"/>
        <w:rPr>
          <w:color w:val="000000" w:themeColor="text1"/>
        </w:rPr>
      </w:pPr>
      <w:bookmarkStart w:id="429" w:name="_Toc119350602"/>
      <w:r>
        <w:rPr>
          <w:color w:val="000000" w:themeColor="text1"/>
        </w:rPr>
        <w:t>4</w:t>
      </w:r>
      <w:r w:rsidR="00754287" w:rsidRPr="000603E4">
        <w:rPr>
          <w:color w:val="000000" w:themeColor="text1"/>
        </w:rPr>
        <w:t>.1 Description of the user interface</w:t>
      </w:r>
      <w:bookmarkEnd w:id="429"/>
    </w:p>
    <w:p w14:paraId="725545CE" w14:textId="77777777" w:rsidR="00B8556C" w:rsidRPr="000603E4" w:rsidRDefault="00D023C1" w:rsidP="00B8556C">
      <w:pPr>
        <w:pStyle w:val="NormalWeb"/>
        <w:spacing w:before="0" w:after="0"/>
        <w:ind w:left="720"/>
        <w:rPr>
          <w:rFonts w:ascii="Times New Roman" w:hAnsi="Times New Roman" w:cs="Arial"/>
          <w:color w:val="000000" w:themeColor="text1"/>
        </w:rPr>
      </w:pPr>
      <w:r w:rsidRPr="00D023C1">
        <w:rPr>
          <w:rFonts w:ascii="Times New Roman" w:hAnsi="Times New Roman" w:cs="Arial"/>
          <w:color w:val="000000" w:themeColor="text1"/>
        </w:rPr>
        <w:t xml:space="preserve">Screenshots from each app are shown using the Software Development Kit via </w:t>
      </w:r>
      <w:proofErr w:type="spellStart"/>
      <w:r w:rsidRPr="00D023C1">
        <w:rPr>
          <w:rFonts w:ascii="Times New Roman" w:hAnsi="Times New Roman" w:cs="Arial"/>
          <w:color w:val="000000" w:themeColor="text1"/>
        </w:rPr>
        <w:t>lightshot</w:t>
      </w:r>
      <w:proofErr w:type="spellEnd"/>
      <w:r w:rsidR="00754287" w:rsidRPr="000603E4">
        <w:rPr>
          <w:rFonts w:ascii="Times New Roman" w:hAnsi="Times New Roman" w:cs="Arial"/>
          <w:color w:val="000000" w:themeColor="text1"/>
        </w:rPr>
        <w:t xml:space="preserve">. </w:t>
      </w:r>
    </w:p>
    <w:p w14:paraId="4C63D896" w14:textId="77777777" w:rsidR="00754287" w:rsidRPr="000603E4" w:rsidRDefault="00754287" w:rsidP="00B8556C">
      <w:pPr>
        <w:pStyle w:val="NormalWeb"/>
        <w:spacing w:before="0" w:after="0"/>
        <w:ind w:left="720"/>
        <w:rPr>
          <w:rFonts w:ascii="Times New Roman" w:hAnsi="Times New Roman" w:cs="Arial"/>
          <w:color w:val="000000" w:themeColor="text1"/>
        </w:rPr>
      </w:pPr>
    </w:p>
    <w:p w14:paraId="2D78C9EF" w14:textId="4D8508CE" w:rsidR="00754287" w:rsidRPr="000603E4" w:rsidRDefault="003335BB" w:rsidP="000715F8">
      <w:pPr>
        <w:pStyle w:val="Heading3"/>
        <w:ind w:left="720" w:firstLine="720"/>
        <w:rPr>
          <w:color w:val="000000" w:themeColor="text1"/>
        </w:rPr>
      </w:pPr>
      <w:bookmarkStart w:id="430" w:name="_Toc119350603"/>
      <w:r>
        <w:rPr>
          <w:color w:val="000000" w:themeColor="text1"/>
        </w:rPr>
        <w:t>4</w:t>
      </w:r>
      <w:r w:rsidR="00754287" w:rsidRPr="000603E4">
        <w:rPr>
          <w:color w:val="000000" w:themeColor="text1"/>
        </w:rPr>
        <w:t xml:space="preserve">.1.1 </w:t>
      </w:r>
      <w:r w:rsidR="00D023C1">
        <w:rPr>
          <w:color w:val="000000" w:themeColor="text1"/>
        </w:rPr>
        <w:t>Login</w:t>
      </w:r>
      <w:r w:rsidR="00754287" w:rsidRPr="000603E4">
        <w:rPr>
          <w:color w:val="000000" w:themeColor="text1"/>
        </w:rPr>
        <w:t xml:space="preserve"> Screen</w:t>
      </w:r>
      <w:bookmarkEnd w:id="430"/>
    </w:p>
    <w:p w14:paraId="0DE7AEB1" w14:textId="05128EBF" w:rsidR="00754287" w:rsidRPr="000603E4" w:rsidRDefault="003335BB" w:rsidP="000715F8">
      <w:pPr>
        <w:pStyle w:val="Heading3"/>
        <w:ind w:left="1440" w:firstLine="720"/>
        <w:rPr>
          <w:color w:val="000000" w:themeColor="text1"/>
        </w:rPr>
      </w:pPr>
      <w:bookmarkStart w:id="431" w:name="_Toc119350604"/>
      <w:r>
        <w:rPr>
          <w:color w:val="000000" w:themeColor="text1"/>
        </w:rPr>
        <w:t>4</w:t>
      </w:r>
      <w:r w:rsidR="00754287" w:rsidRPr="000603E4">
        <w:rPr>
          <w:color w:val="000000" w:themeColor="text1"/>
        </w:rPr>
        <w:t xml:space="preserve">.1.1.1 Screen Shot for </w:t>
      </w:r>
      <w:r w:rsidR="00D023C1">
        <w:rPr>
          <w:color w:val="000000" w:themeColor="text1"/>
        </w:rPr>
        <w:t>login screen</w:t>
      </w:r>
      <w:bookmarkEnd w:id="431"/>
    </w:p>
    <w:p w14:paraId="0C25801D" w14:textId="77777777" w:rsidR="00754287" w:rsidRPr="000603E4" w:rsidRDefault="00754287" w:rsidP="00B8556C">
      <w:pPr>
        <w:pStyle w:val="NormalWeb"/>
        <w:tabs>
          <w:tab w:val="left" w:pos="1530"/>
        </w:tabs>
        <w:spacing w:before="0" w:after="0"/>
        <w:rPr>
          <w:rFonts w:ascii="Times New Roman" w:hAnsi="Times New Roman"/>
          <w:color w:val="000000" w:themeColor="text1"/>
        </w:rPr>
      </w:pPr>
    </w:p>
    <w:p w14:paraId="15B09AC6" w14:textId="2ABF26BB" w:rsidR="005A6956" w:rsidRPr="000603E4" w:rsidRDefault="00734C08" w:rsidP="00DE62D4">
      <w:pPr>
        <w:pStyle w:val="NormalWeb"/>
        <w:tabs>
          <w:tab w:val="left" w:pos="1530"/>
        </w:tabs>
        <w:spacing w:before="0" w:after="0"/>
        <w:jc w:val="center"/>
        <w:rPr>
          <w:rFonts w:ascii="Times New Roman" w:hAnsi="Times New Roman" w:cs="Arial"/>
          <w:b/>
          <w:bCs/>
          <w:color w:val="000000" w:themeColor="text1"/>
        </w:rPr>
      </w:pPr>
      <w:r w:rsidRPr="00321A59">
        <w:rPr>
          <w:noProof/>
        </w:rPr>
        <w:lastRenderedPageBreak/>
        <w:drawing>
          <wp:inline distT="0" distB="0" distL="0" distR="0" wp14:anchorId="023DB0C6" wp14:editId="13B3516E">
            <wp:extent cx="2705478" cy="4191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478" cy="4191585"/>
                    </a:xfrm>
                    <a:prstGeom prst="rect">
                      <a:avLst/>
                    </a:prstGeom>
                  </pic:spPr>
                </pic:pic>
              </a:graphicData>
            </a:graphic>
          </wp:inline>
        </w:drawing>
      </w:r>
    </w:p>
    <w:p w14:paraId="332E6749" w14:textId="0E7E7C6A" w:rsidR="00754287" w:rsidRDefault="00754287" w:rsidP="00B56A66">
      <w:pPr>
        <w:pStyle w:val="NormalWeb"/>
        <w:tabs>
          <w:tab w:val="left" w:pos="1530"/>
        </w:tabs>
        <w:spacing w:before="0" w:after="0"/>
        <w:jc w:val="center"/>
        <w:rPr>
          <w:ins w:id="432" w:author="Trần Diệp Vũ" w:date="2022-11-14T18:05:00Z"/>
          <w:rFonts w:ascii="Times New Roman" w:hAnsi="Times New Roman" w:cs="Arial"/>
          <w:b/>
          <w:bCs/>
          <w:color w:val="000000" w:themeColor="text1"/>
        </w:rPr>
      </w:pPr>
    </w:p>
    <w:p w14:paraId="2577A116" w14:textId="7B251BFA" w:rsidR="00B56A66" w:rsidRPr="00B56A66" w:rsidRDefault="00B56A66">
      <w:pPr>
        <w:pStyle w:val="NormalWeb"/>
        <w:tabs>
          <w:tab w:val="left" w:pos="1530"/>
        </w:tabs>
        <w:spacing w:before="0" w:after="0"/>
        <w:jc w:val="center"/>
        <w:rPr>
          <w:rFonts w:ascii="Times New Roman" w:hAnsi="Times New Roman" w:cs="Arial"/>
          <w:color w:val="000000" w:themeColor="text1"/>
          <w:rPrChange w:id="433" w:author="Trần Diệp Vũ" w:date="2022-11-14T18:05:00Z">
            <w:rPr>
              <w:rFonts w:ascii="Times New Roman" w:hAnsi="Times New Roman" w:cs="Arial"/>
              <w:b/>
              <w:bCs/>
              <w:color w:val="000000" w:themeColor="text1"/>
            </w:rPr>
          </w:rPrChange>
        </w:rPr>
        <w:pPrChange w:id="434" w:author="Trần Diệp Vũ" w:date="2022-11-14T18:05:00Z">
          <w:pPr>
            <w:pStyle w:val="NormalWeb"/>
            <w:tabs>
              <w:tab w:val="left" w:pos="1530"/>
            </w:tabs>
            <w:spacing w:before="0" w:after="0"/>
          </w:pPr>
        </w:pPrChange>
      </w:pPr>
      <w:proofErr w:type="spellStart"/>
      <w:ins w:id="435" w:author="Trần Diệp Vũ" w:date="2022-11-14T18:05:00Z">
        <w:r>
          <w:rPr>
            <w:rFonts w:ascii="Times New Roman" w:hAnsi="Times New Roman" w:cs="Arial"/>
            <w:color w:val="000000" w:themeColor="text1"/>
          </w:rPr>
          <w:t>Hình</w:t>
        </w:r>
        <w:proofErr w:type="spellEnd"/>
        <w:r>
          <w:rPr>
            <w:rFonts w:ascii="Times New Roman" w:hAnsi="Times New Roman" w:cs="Arial"/>
            <w:color w:val="000000" w:themeColor="text1"/>
          </w:rPr>
          <w:t xml:space="preserve"> 1: Login Screen</w:t>
        </w:r>
      </w:ins>
    </w:p>
    <w:p w14:paraId="163D2EB1" w14:textId="3B17BFB8" w:rsidR="00754287" w:rsidRPr="000603E4" w:rsidRDefault="003335BB" w:rsidP="000715F8">
      <w:pPr>
        <w:pStyle w:val="Heading3"/>
        <w:ind w:left="1440" w:firstLine="720"/>
        <w:rPr>
          <w:color w:val="000000" w:themeColor="text1"/>
        </w:rPr>
      </w:pPr>
      <w:bookmarkStart w:id="436" w:name="_Toc119350605"/>
      <w:r>
        <w:rPr>
          <w:color w:val="000000" w:themeColor="text1"/>
        </w:rPr>
        <w:t>4</w:t>
      </w:r>
      <w:r w:rsidR="00754287" w:rsidRPr="000603E4">
        <w:rPr>
          <w:color w:val="000000" w:themeColor="text1"/>
        </w:rPr>
        <w:t xml:space="preserve">.1.1.2 Objects and actions for </w:t>
      </w:r>
      <w:r w:rsidR="00D023C1">
        <w:rPr>
          <w:color w:val="000000" w:themeColor="text1"/>
        </w:rPr>
        <w:t>login</w:t>
      </w:r>
      <w:r w:rsidR="00754287" w:rsidRPr="000603E4">
        <w:rPr>
          <w:color w:val="000000" w:themeColor="text1"/>
        </w:rPr>
        <w:t xml:space="preserve"> Screen</w:t>
      </w:r>
      <w:bookmarkEnd w:id="436"/>
    </w:p>
    <w:p w14:paraId="4435079B" w14:textId="77777777" w:rsidR="00754287"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tbl>
      <w:tblPr>
        <w:tblW w:w="5000" w:type="pct"/>
        <w:jc w:val="center"/>
        <w:tblCellMar>
          <w:left w:w="10" w:type="dxa"/>
          <w:right w:w="10" w:type="dxa"/>
        </w:tblCellMar>
        <w:tblLook w:val="0000" w:firstRow="0" w:lastRow="0" w:firstColumn="0" w:lastColumn="0" w:noHBand="0" w:noVBand="0"/>
        <w:tblPrChange w:id="437" w:author="Trần Diệp Vũ" w:date="2022-11-14T18:00:00Z">
          <w:tblPr>
            <w:tblW w:w="5000" w:type="pct"/>
            <w:jc w:val="center"/>
            <w:tblCellMar>
              <w:left w:w="10" w:type="dxa"/>
              <w:right w:w="10" w:type="dxa"/>
            </w:tblCellMar>
            <w:tblLook w:val="0000" w:firstRow="0" w:lastRow="0" w:firstColumn="0" w:lastColumn="0" w:noHBand="0" w:noVBand="0"/>
          </w:tblPr>
        </w:tblPrChange>
      </w:tblPr>
      <w:tblGrid>
        <w:gridCol w:w="1885"/>
        <w:gridCol w:w="1980"/>
        <w:gridCol w:w="4765"/>
        <w:tblGridChange w:id="438">
          <w:tblGrid>
            <w:gridCol w:w="3020"/>
            <w:gridCol w:w="2805"/>
            <w:gridCol w:w="2805"/>
          </w:tblGrid>
        </w:tblGridChange>
      </w:tblGrid>
      <w:tr w:rsidR="00734C08" w14:paraId="55CB05F0" w14:textId="6FB71E33" w:rsidTr="00B56A66">
        <w:trPr>
          <w:trHeight w:val="571"/>
          <w:jc w:val="center"/>
          <w:trPrChange w:id="439" w:author="Trần Diệp Vũ" w:date="2022-11-14T18:00:00Z">
            <w:trPr>
              <w:trHeight w:val="571"/>
              <w:jc w:val="center"/>
            </w:trPr>
          </w:trPrChange>
        </w:trPr>
        <w:tc>
          <w:tcPr>
            <w:tcW w:w="1092" w:type="pct"/>
            <w:tcBorders>
              <w:top w:val="single" w:sz="4" w:space="0" w:color="808080"/>
              <w:left w:val="single" w:sz="4" w:space="0" w:color="808080"/>
              <w:bottom w:val="single" w:sz="4" w:space="0" w:color="auto"/>
            </w:tcBorders>
            <w:shd w:val="clear" w:color="auto" w:fill="92D050"/>
            <w:tcMar>
              <w:top w:w="0" w:type="dxa"/>
              <w:left w:w="10" w:type="dxa"/>
              <w:bottom w:w="0" w:type="dxa"/>
              <w:right w:w="10" w:type="dxa"/>
            </w:tcMar>
            <w:tcPrChange w:id="440" w:author="Trần Diệp Vũ" w:date="2022-11-14T18:00:00Z">
              <w:tcPr>
                <w:tcW w:w="1749" w:type="pct"/>
                <w:tcBorders>
                  <w:top w:val="single" w:sz="4" w:space="0" w:color="808080"/>
                  <w:left w:val="single" w:sz="4" w:space="0" w:color="808080"/>
                  <w:bottom w:val="single" w:sz="4" w:space="0" w:color="auto"/>
                </w:tcBorders>
                <w:shd w:val="clear" w:color="auto" w:fill="92D050"/>
                <w:tcMar>
                  <w:top w:w="0" w:type="dxa"/>
                  <w:left w:w="10" w:type="dxa"/>
                  <w:bottom w:w="0" w:type="dxa"/>
                  <w:right w:w="10" w:type="dxa"/>
                </w:tcMar>
              </w:tcPr>
            </w:tcPrChange>
          </w:tcPr>
          <w:p w14:paraId="7D62FDAB" w14:textId="6193AA29" w:rsidR="00734C08" w:rsidRPr="00734C08" w:rsidRDefault="00734C08" w:rsidP="00734C08">
            <w:pPr>
              <w:pStyle w:val="ListParagraph"/>
              <w:spacing w:before="0" w:after="0"/>
              <w:ind w:left="0"/>
              <w:jc w:val="center"/>
              <w:rPr>
                <w:b/>
                <w:bCs/>
                <w:sz w:val="20"/>
                <w:szCs w:val="20"/>
              </w:rPr>
            </w:pPr>
            <w:r w:rsidRPr="00734C08">
              <w:rPr>
                <w:b/>
                <w:bCs/>
                <w:sz w:val="20"/>
                <w:szCs w:val="20"/>
              </w:rPr>
              <w:t>Item</w:t>
            </w:r>
          </w:p>
        </w:tc>
        <w:tc>
          <w:tcPr>
            <w:tcW w:w="1147" w:type="pct"/>
            <w:tcBorders>
              <w:top w:val="single" w:sz="4" w:space="0" w:color="808080"/>
              <w:left w:val="single" w:sz="4" w:space="0" w:color="808080"/>
              <w:bottom w:val="single" w:sz="4" w:space="0" w:color="auto"/>
              <w:right w:val="single" w:sz="4" w:space="0" w:color="auto"/>
            </w:tcBorders>
            <w:shd w:val="clear" w:color="auto" w:fill="92D050"/>
            <w:tcMar>
              <w:top w:w="0" w:type="dxa"/>
              <w:left w:w="10" w:type="dxa"/>
              <w:bottom w:w="0" w:type="dxa"/>
              <w:right w:w="10" w:type="dxa"/>
            </w:tcMar>
            <w:tcPrChange w:id="441" w:author="Trần Diệp Vũ" w:date="2022-11-14T18:00:00Z">
              <w:tcPr>
                <w:tcW w:w="1625" w:type="pct"/>
                <w:tcBorders>
                  <w:top w:val="single" w:sz="4" w:space="0" w:color="808080"/>
                  <w:left w:val="single" w:sz="4" w:space="0" w:color="808080"/>
                  <w:bottom w:val="single" w:sz="4" w:space="0" w:color="auto"/>
                  <w:right w:val="single" w:sz="4" w:space="0" w:color="auto"/>
                </w:tcBorders>
                <w:shd w:val="clear" w:color="auto" w:fill="92D050"/>
                <w:tcMar>
                  <w:top w:w="0" w:type="dxa"/>
                  <w:left w:w="10" w:type="dxa"/>
                  <w:bottom w:w="0" w:type="dxa"/>
                  <w:right w:w="10" w:type="dxa"/>
                </w:tcMar>
              </w:tcPr>
            </w:tcPrChange>
          </w:tcPr>
          <w:p w14:paraId="7D26D51F" w14:textId="77777777" w:rsidR="00734C08" w:rsidRPr="00734C08" w:rsidRDefault="00734C08">
            <w:pPr>
              <w:pStyle w:val="ListParagraph"/>
              <w:spacing w:before="0" w:after="0"/>
              <w:ind w:left="0"/>
              <w:jc w:val="center"/>
              <w:rPr>
                <w:sz w:val="20"/>
                <w:szCs w:val="20"/>
              </w:rPr>
              <w:pPrChange w:id="442" w:author="Trần Diệp Vũ" w:date="2022-11-14T17:58:00Z">
                <w:pPr>
                  <w:pStyle w:val="ListParagraph"/>
                  <w:spacing w:before="0" w:after="0"/>
                  <w:ind w:left="0"/>
                </w:pPr>
              </w:pPrChange>
            </w:pPr>
          </w:p>
        </w:tc>
        <w:tc>
          <w:tcPr>
            <w:tcW w:w="2761" w:type="pct"/>
            <w:tcBorders>
              <w:top w:val="single" w:sz="4" w:space="0" w:color="808080"/>
              <w:left w:val="single" w:sz="4" w:space="0" w:color="808080"/>
              <w:bottom w:val="single" w:sz="4" w:space="0" w:color="auto"/>
              <w:right w:val="single" w:sz="4" w:space="0" w:color="808080"/>
            </w:tcBorders>
            <w:shd w:val="clear" w:color="auto" w:fill="92D050"/>
            <w:tcPrChange w:id="443" w:author="Trần Diệp Vũ" w:date="2022-11-14T18:00:00Z">
              <w:tcPr>
                <w:tcW w:w="1625" w:type="pct"/>
                <w:tcBorders>
                  <w:top w:val="single" w:sz="4" w:space="0" w:color="808080"/>
                  <w:left w:val="single" w:sz="4" w:space="0" w:color="808080"/>
                  <w:bottom w:val="single" w:sz="4" w:space="0" w:color="auto"/>
                  <w:right w:val="single" w:sz="4" w:space="0" w:color="808080"/>
                </w:tcBorders>
                <w:shd w:val="clear" w:color="auto" w:fill="92D050"/>
              </w:tcPr>
            </w:tcPrChange>
          </w:tcPr>
          <w:p w14:paraId="2A872652" w14:textId="77777777" w:rsidR="00734C08" w:rsidRPr="00734C08" w:rsidRDefault="00734C08">
            <w:pPr>
              <w:pStyle w:val="ListParagraph"/>
              <w:spacing w:before="0" w:after="0"/>
              <w:ind w:left="0"/>
              <w:jc w:val="center"/>
              <w:rPr>
                <w:sz w:val="20"/>
                <w:szCs w:val="20"/>
              </w:rPr>
              <w:pPrChange w:id="444" w:author="Trần Diệp Vũ" w:date="2022-11-14T17:58:00Z">
                <w:pPr>
                  <w:pStyle w:val="ListParagraph"/>
                  <w:spacing w:before="0" w:after="0"/>
                  <w:ind w:left="0"/>
                </w:pPr>
              </w:pPrChange>
            </w:pPr>
          </w:p>
        </w:tc>
      </w:tr>
      <w:tr w:rsidR="00734C08" w14:paraId="6FB8C53B" w14:textId="4A4C2C82" w:rsidTr="00B56A66">
        <w:trPr>
          <w:trHeight w:val="571"/>
          <w:jc w:val="center"/>
          <w:trPrChange w:id="445" w:author="Trần Diệp Vũ" w:date="2022-11-14T18:00:00Z">
            <w:trPr>
              <w:trHeight w:val="571"/>
              <w:jc w:val="center"/>
            </w:trPr>
          </w:trPrChange>
        </w:trPr>
        <w:tc>
          <w:tcPr>
            <w:tcW w:w="1092" w:type="pct"/>
            <w:vMerge w:val="restart"/>
            <w:tcBorders>
              <w:top w:val="single" w:sz="4" w:space="0" w:color="808080"/>
              <w:left w:val="single" w:sz="4" w:space="0" w:color="808080"/>
              <w:bottom w:val="single" w:sz="4" w:space="0" w:color="auto"/>
            </w:tcBorders>
            <w:tcMar>
              <w:top w:w="0" w:type="dxa"/>
              <w:left w:w="10" w:type="dxa"/>
              <w:bottom w:w="0" w:type="dxa"/>
              <w:right w:w="10" w:type="dxa"/>
            </w:tcMar>
            <w:tcPrChange w:id="446" w:author="Trần Diệp Vũ" w:date="2022-11-14T18:00:00Z">
              <w:tcPr>
                <w:tcW w:w="1749" w:type="pct"/>
                <w:vMerge w:val="restart"/>
                <w:tcBorders>
                  <w:top w:val="single" w:sz="4" w:space="0" w:color="808080"/>
                  <w:left w:val="single" w:sz="4" w:space="0" w:color="808080"/>
                  <w:bottom w:val="single" w:sz="4" w:space="0" w:color="auto"/>
                </w:tcBorders>
                <w:tcMar>
                  <w:top w:w="0" w:type="dxa"/>
                  <w:left w:w="10" w:type="dxa"/>
                  <w:bottom w:w="0" w:type="dxa"/>
                  <w:right w:w="10" w:type="dxa"/>
                </w:tcMar>
              </w:tcPr>
            </w:tcPrChange>
          </w:tcPr>
          <w:p w14:paraId="1BA01F84" w14:textId="77777777" w:rsidR="00734C08" w:rsidRPr="00590DA5" w:rsidRDefault="00734C08">
            <w:pPr>
              <w:pStyle w:val="ListParagraph"/>
              <w:spacing w:before="0" w:after="0"/>
              <w:ind w:left="0"/>
              <w:jc w:val="center"/>
              <w:rPr>
                <w:b/>
                <w:bCs/>
                <w:sz w:val="20"/>
                <w:szCs w:val="20"/>
              </w:rPr>
              <w:pPrChange w:id="447" w:author="Trần Diệp Vũ" w:date="2022-11-14T17:58:00Z">
                <w:pPr>
                  <w:pStyle w:val="ListParagraph"/>
                  <w:spacing w:before="0" w:after="0"/>
                  <w:ind w:left="0"/>
                </w:pPr>
              </w:pPrChange>
            </w:pPr>
            <w:r>
              <w:rPr>
                <w:b/>
                <w:bCs/>
                <w:sz w:val="20"/>
                <w:szCs w:val="20"/>
              </w:rPr>
              <w:t>Login button</w:t>
            </w:r>
          </w:p>
        </w:tc>
        <w:tc>
          <w:tcPr>
            <w:tcW w:w="1147" w:type="pct"/>
            <w:tcBorders>
              <w:top w:val="single" w:sz="4" w:space="0" w:color="808080"/>
              <w:left w:val="single" w:sz="4" w:space="0" w:color="808080"/>
              <w:bottom w:val="single" w:sz="4" w:space="0" w:color="auto"/>
              <w:right w:val="single" w:sz="4" w:space="0" w:color="auto"/>
            </w:tcBorders>
            <w:tcMar>
              <w:top w:w="0" w:type="dxa"/>
              <w:left w:w="10" w:type="dxa"/>
              <w:bottom w:w="0" w:type="dxa"/>
              <w:right w:w="10" w:type="dxa"/>
            </w:tcMar>
            <w:tcPrChange w:id="448" w:author="Trần Diệp Vũ" w:date="2022-11-14T18:00:00Z">
              <w:tcPr>
                <w:tcW w:w="1625" w:type="pct"/>
                <w:tcBorders>
                  <w:top w:val="single" w:sz="4" w:space="0" w:color="808080"/>
                  <w:left w:val="single" w:sz="4" w:space="0" w:color="808080"/>
                  <w:bottom w:val="single" w:sz="4" w:space="0" w:color="auto"/>
                  <w:right w:val="single" w:sz="4" w:space="0" w:color="auto"/>
                </w:tcBorders>
                <w:tcMar>
                  <w:top w:w="0" w:type="dxa"/>
                  <w:left w:w="10" w:type="dxa"/>
                  <w:bottom w:w="0" w:type="dxa"/>
                  <w:right w:w="10" w:type="dxa"/>
                </w:tcMar>
              </w:tcPr>
            </w:tcPrChange>
          </w:tcPr>
          <w:p w14:paraId="5437107C" w14:textId="5E5FED7B" w:rsidR="00734C08" w:rsidRDefault="00734C08">
            <w:pPr>
              <w:pStyle w:val="ListParagraph"/>
              <w:spacing w:before="0" w:after="0"/>
              <w:ind w:left="0"/>
              <w:jc w:val="center"/>
              <w:rPr>
                <w:sz w:val="20"/>
                <w:szCs w:val="20"/>
              </w:rPr>
              <w:pPrChange w:id="449" w:author="Trần Diệp Vũ" w:date="2022-11-14T17:58:00Z">
                <w:pPr>
                  <w:pStyle w:val="ListParagraph"/>
                  <w:spacing w:before="0" w:after="0"/>
                  <w:ind w:left="0"/>
                </w:pPr>
              </w:pPrChange>
            </w:pPr>
            <w:r>
              <w:rPr>
                <w:sz w:val="20"/>
                <w:szCs w:val="20"/>
              </w:rPr>
              <w:t>Tap on the button</w:t>
            </w:r>
          </w:p>
          <w:p w14:paraId="5F804913" w14:textId="67A48C06" w:rsidR="00734C08" w:rsidRDefault="00734C08">
            <w:pPr>
              <w:pStyle w:val="ListParagraph"/>
              <w:spacing w:before="0" w:after="0"/>
              <w:ind w:left="0"/>
              <w:jc w:val="center"/>
              <w:rPr>
                <w:sz w:val="20"/>
                <w:szCs w:val="20"/>
              </w:rPr>
              <w:pPrChange w:id="450" w:author="Trần Diệp Vũ" w:date="2022-11-14T17:58:00Z">
                <w:pPr>
                  <w:pStyle w:val="ListParagraph"/>
                  <w:spacing w:before="0" w:after="0"/>
                  <w:ind w:left="0"/>
                </w:pPr>
              </w:pPrChange>
            </w:pPr>
          </w:p>
        </w:tc>
        <w:tc>
          <w:tcPr>
            <w:tcW w:w="2761" w:type="pct"/>
            <w:tcBorders>
              <w:top w:val="single" w:sz="4" w:space="0" w:color="808080"/>
              <w:left w:val="single" w:sz="4" w:space="0" w:color="808080"/>
              <w:bottom w:val="single" w:sz="4" w:space="0" w:color="auto"/>
              <w:right w:val="single" w:sz="4" w:space="0" w:color="808080"/>
            </w:tcBorders>
            <w:tcPrChange w:id="451" w:author="Trần Diệp Vũ" w:date="2022-11-14T18:00:00Z">
              <w:tcPr>
                <w:tcW w:w="1625" w:type="pct"/>
                <w:tcBorders>
                  <w:top w:val="single" w:sz="4" w:space="0" w:color="808080"/>
                  <w:left w:val="single" w:sz="4" w:space="0" w:color="808080"/>
                  <w:bottom w:val="single" w:sz="4" w:space="0" w:color="auto"/>
                  <w:right w:val="single" w:sz="4" w:space="0" w:color="808080"/>
                </w:tcBorders>
              </w:tcPr>
            </w:tcPrChange>
          </w:tcPr>
          <w:p w14:paraId="5E6209B5" w14:textId="77777777" w:rsidR="00734C08" w:rsidRDefault="00734C08">
            <w:pPr>
              <w:jc w:val="center"/>
              <w:rPr>
                <w:sz w:val="20"/>
                <w:szCs w:val="20"/>
              </w:rPr>
              <w:pPrChange w:id="452" w:author="Trần Diệp Vũ" w:date="2022-11-14T17:58:00Z">
                <w:pPr/>
              </w:pPrChange>
            </w:pPr>
            <w:r w:rsidRPr="00685D63">
              <w:rPr>
                <w:sz w:val="20"/>
                <w:szCs w:val="20"/>
              </w:rPr>
              <w:t>The main screen will be displayed when the login is successful</w:t>
            </w:r>
          </w:p>
          <w:p w14:paraId="2F7BEF03" w14:textId="77777777" w:rsidR="00734C08" w:rsidRDefault="00734C08">
            <w:pPr>
              <w:pStyle w:val="ListParagraph"/>
              <w:spacing w:before="0" w:after="0"/>
              <w:ind w:left="0"/>
              <w:jc w:val="center"/>
              <w:rPr>
                <w:sz w:val="20"/>
                <w:szCs w:val="20"/>
              </w:rPr>
              <w:pPrChange w:id="453" w:author="Trần Diệp Vũ" w:date="2022-11-14T17:58:00Z">
                <w:pPr>
                  <w:pStyle w:val="ListParagraph"/>
                  <w:spacing w:before="0" w:after="0"/>
                  <w:ind w:left="0"/>
                </w:pPr>
              </w:pPrChange>
            </w:pPr>
          </w:p>
        </w:tc>
      </w:tr>
      <w:tr w:rsidR="00734C08" w14:paraId="3300B7B9" w14:textId="284C6FA2" w:rsidTr="00B56A66">
        <w:trPr>
          <w:trHeight w:val="1147"/>
          <w:jc w:val="center"/>
          <w:trPrChange w:id="454" w:author="Trần Diệp Vũ" w:date="2022-11-14T18:00:00Z">
            <w:trPr>
              <w:trHeight w:val="1147"/>
              <w:jc w:val="center"/>
            </w:trPr>
          </w:trPrChange>
        </w:trPr>
        <w:tc>
          <w:tcPr>
            <w:tcW w:w="1092" w:type="pct"/>
            <w:vMerge/>
            <w:tcBorders>
              <w:top w:val="single" w:sz="4" w:space="0" w:color="auto"/>
              <w:left w:val="single" w:sz="4" w:space="0" w:color="808080"/>
              <w:bottom w:val="single" w:sz="4" w:space="0" w:color="auto"/>
            </w:tcBorders>
            <w:tcMar>
              <w:top w:w="0" w:type="dxa"/>
              <w:left w:w="10" w:type="dxa"/>
              <w:bottom w:w="0" w:type="dxa"/>
              <w:right w:w="10" w:type="dxa"/>
            </w:tcMar>
            <w:tcPrChange w:id="455" w:author="Trần Diệp Vũ" w:date="2022-11-14T18:00:00Z">
              <w:tcPr>
                <w:tcW w:w="1749" w:type="pct"/>
                <w:vMerge/>
                <w:tcBorders>
                  <w:top w:val="single" w:sz="4" w:space="0" w:color="auto"/>
                  <w:left w:val="single" w:sz="4" w:space="0" w:color="808080"/>
                  <w:bottom w:val="single" w:sz="4" w:space="0" w:color="auto"/>
                </w:tcBorders>
                <w:tcMar>
                  <w:top w:w="0" w:type="dxa"/>
                  <w:left w:w="10" w:type="dxa"/>
                  <w:bottom w:w="0" w:type="dxa"/>
                  <w:right w:w="10" w:type="dxa"/>
                </w:tcMar>
              </w:tcPr>
            </w:tcPrChange>
          </w:tcPr>
          <w:p w14:paraId="1E73699D" w14:textId="77777777" w:rsidR="00734C08" w:rsidRPr="00590DA5" w:rsidRDefault="00734C08">
            <w:pPr>
              <w:pStyle w:val="ListParagraph"/>
              <w:spacing w:before="0" w:after="0"/>
              <w:ind w:left="0"/>
              <w:jc w:val="center"/>
              <w:rPr>
                <w:b/>
                <w:bCs/>
                <w:sz w:val="20"/>
                <w:szCs w:val="20"/>
              </w:rPr>
              <w:pPrChange w:id="456" w:author="Trần Diệp Vũ" w:date="2022-11-14T17:58:00Z">
                <w:pPr>
                  <w:pStyle w:val="ListParagraph"/>
                  <w:spacing w:before="0" w:after="0"/>
                  <w:ind w:left="0"/>
                </w:pPr>
              </w:pPrChange>
            </w:pPr>
          </w:p>
        </w:tc>
        <w:tc>
          <w:tcPr>
            <w:tcW w:w="1147" w:type="pct"/>
            <w:tcBorders>
              <w:top w:val="single" w:sz="4" w:space="0" w:color="auto"/>
              <w:left w:val="single" w:sz="4" w:space="0" w:color="808080"/>
              <w:bottom w:val="single" w:sz="4" w:space="0" w:color="auto"/>
              <w:right w:val="single" w:sz="4" w:space="0" w:color="auto"/>
            </w:tcBorders>
            <w:tcMar>
              <w:top w:w="0" w:type="dxa"/>
              <w:left w:w="10" w:type="dxa"/>
              <w:bottom w:w="0" w:type="dxa"/>
              <w:right w:w="10" w:type="dxa"/>
            </w:tcMar>
            <w:tcPrChange w:id="457" w:author="Trần Diệp Vũ" w:date="2022-11-14T18:00:00Z">
              <w:tcPr>
                <w:tcW w:w="1625" w:type="pct"/>
                <w:tcBorders>
                  <w:top w:val="single" w:sz="4" w:space="0" w:color="auto"/>
                  <w:left w:val="single" w:sz="4" w:space="0" w:color="808080"/>
                  <w:bottom w:val="single" w:sz="4" w:space="0" w:color="auto"/>
                  <w:right w:val="single" w:sz="4" w:space="0" w:color="auto"/>
                </w:tcBorders>
                <w:tcMar>
                  <w:top w:w="0" w:type="dxa"/>
                  <w:left w:w="10" w:type="dxa"/>
                  <w:bottom w:w="0" w:type="dxa"/>
                  <w:right w:w="10" w:type="dxa"/>
                </w:tcMar>
              </w:tcPr>
            </w:tcPrChange>
          </w:tcPr>
          <w:p w14:paraId="2566B16C" w14:textId="77777777" w:rsidR="00734C08" w:rsidRDefault="00734C08">
            <w:pPr>
              <w:pStyle w:val="ListParagraph"/>
              <w:spacing w:before="0" w:after="0"/>
              <w:ind w:left="0"/>
              <w:jc w:val="center"/>
              <w:rPr>
                <w:sz w:val="20"/>
                <w:szCs w:val="20"/>
              </w:rPr>
              <w:pPrChange w:id="458" w:author="Trần Diệp Vũ" w:date="2022-11-14T17:58:00Z">
                <w:pPr>
                  <w:pStyle w:val="ListParagraph"/>
                  <w:spacing w:before="0" w:after="0"/>
                  <w:ind w:left="0"/>
                </w:pPr>
              </w:pPrChange>
            </w:pPr>
            <w:r>
              <w:rPr>
                <w:sz w:val="20"/>
                <w:szCs w:val="20"/>
              </w:rPr>
              <w:t>Tap on the button</w:t>
            </w:r>
          </w:p>
        </w:tc>
        <w:tc>
          <w:tcPr>
            <w:tcW w:w="2761" w:type="pct"/>
            <w:tcBorders>
              <w:top w:val="single" w:sz="4" w:space="0" w:color="auto"/>
              <w:left w:val="single" w:sz="4" w:space="0" w:color="808080"/>
              <w:bottom w:val="single" w:sz="4" w:space="0" w:color="auto"/>
              <w:right w:val="single" w:sz="4" w:space="0" w:color="808080"/>
            </w:tcBorders>
            <w:tcPrChange w:id="459" w:author="Trần Diệp Vũ" w:date="2022-11-14T18:00:00Z">
              <w:tcPr>
                <w:tcW w:w="1625" w:type="pct"/>
                <w:tcBorders>
                  <w:top w:val="single" w:sz="4" w:space="0" w:color="auto"/>
                  <w:left w:val="single" w:sz="4" w:space="0" w:color="808080"/>
                  <w:bottom w:val="single" w:sz="4" w:space="0" w:color="auto"/>
                  <w:right w:val="single" w:sz="4" w:space="0" w:color="808080"/>
                </w:tcBorders>
              </w:tcPr>
            </w:tcPrChange>
          </w:tcPr>
          <w:p w14:paraId="721B53B8" w14:textId="21267A53" w:rsidR="00734C08" w:rsidRPr="00685D63" w:rsidRDefault="00734C08">
            <w:pPr>
              <w:jc w:val="center"/>
              <w:rPr>
                <w:sz w:val="20"/>
                <w:szCs w:val="20"/>
              </w:rPr>
              <w:pPrChange w:id="460" w:author="Trần Diệp Vũ" w:date="2022-11-14T17:58:00Z">
                <w:pPr/>
              </w:pPrChange>
            </w:pPr>
            <w:r w:rsidRPr="00685D63">
              <w:rPr>
                <w:sz w:val="20"/>
                <w:szCs w:val="20"/>
              </w:rPr>
              <w:t>If you enter the wrong password or account, a message window will appear asking you to re-enter it.</w:t>
            </w:r>
          </w:p>
          <w:p w14:paraId="7F87D0B8" w14:textId="77777777" w:rsidR="00734C08" w:rsidRDefault="00734C08">
            <w:pPr>
              <w:pStyle w:val="ListParagraph"/>
              <w:spacing w:before="0" w:after="0"/>
              <w:ind w:left="0"/>
              <w:jc w:val="center"/>
              <w:rPr>
                <w:sz w:val="20"/>
                <w:szCs w:val="20"/>
              </w:rPr>
              <w:pPrChange w:id="461" w:author="Trần Diệp Vũ" w:date="2022-11-14T17:58:00Z">
                <w:pPr>
                  <w:pStyle w:val="ListParagraph"/>
                  <w:spacing w:before="0" w:after="0"/>
                  <w:ind w:left="0"/>
                </w:pPr>
              </w:pPrChange>
            </w:pPr>
          </w:p>
        </w:tc>
      </w:tr>
      <w:tr w:rsidR="00734C08" w:rsidRPr="004C75D4" w14:paraId="56C33D66" w14:textId="5D23816E" w:rsidTr="00B56A66">
        <w:trPr>
          <w:trHeight w:val="1137"/>
          <w:jc w:val="center"/>
          <w:trPrChange w:id="462" w:author="Trần Diệp Vũ" w:date="2022-11-14T18:00:00Z">
            <w:trPr>
              <w:trHeight w:val="1137"/>
              <w:jc w:val="center"/>
            </w:trPr>
          </w:trPrChange>
        </w:trPr>
        <w:tc>
          <w:tcPr>
            <w:tcW w:w="1092" w:type="pct"/>
            <w:tcBorders>
              <w:top w:val="single" w:sz="4" w:space="0" w:color="auto"/>
              <w:left w:val="single" w:sz="4" w:space="0" w:color="auto"/>
              <w:right w:val="single" w:sz="4" w:space="0" w:color="auto"/>
            </w:tcBorders>
            <w:tcMar>
              <w:top w:w="0" w:type="dxa"/>
              <w:left w:w="10" w:type="dxa"/>
              <w:bottom w:w="0" w:type="dxa"/>
              <w:right w:w="10" w:type="dxa"/>
            </w:tcMar>
            <w:tcPrChange w:id="463" w:author="Trần Diệp Vũ" w:date="2022-11-14T18:00:00Z">
              <w:tcPr>
                <w:tcW w:w="1749" w:type="pct"/>
                <w:tcBorders>
                  <w:top w:val="single" w:sz="4" w:space="0" w:color="auto"/>
                  <w:left w:val="single" w:sz="4" w:space="0" w:color="auto"/>
                  <w:right w:val="single" w:sz="4" w:space="0" w:color="auto"/>
                </w:tcBorders>
                <w:tcMar>
                  <w:top w:w="0" w:type="dxa"/>
                  <w:left w:w="10" w:type="dxa"/>
                  <w:bottom w:w="0" w:type="dxa"/>
                  <w:right w:w="10" w:type="dxa"/>
                </w:tcMar>
              </w:tcPr>
            </w:tcPrChange>
          </w:tcPr>
          <w:p w14:paraId="3D951025" w14:textId="77777777" w:rsidR="00734C08" w:rsidRPr="004C75D4" w:rsidRDefault="00734C08">
            <w:pPr>
              <w:pStyle w:val="ListParagraph"/>
              <w:spacing w:before="0" w:after="0"/>
              <w:ind w:left="0"/>
              <w:jc w:val="center"/>
              <w:rPr>
                <w:b/>
                <w:bCs/>
                <w:sz w:val="20"/>
                <w:szCs w:val="20"/>
              </w:rPr>
              <w:pPrChange w:id="464" w:author="Trần Diệp Vũ" w:date="2022-11-14T17:58:00Z">
                <w:pPr>
                  <w:pStyle w:val="ListParagraph"/>
                  <w:spacing w:before="0" w:after="0"/>
                  <w:ind w:left="0"/>
                </w:pPr>
              </w:pPrChange>
            </w:pPr>
            <w:r>
              <w:rPr>
                <w:b/>
                <w:bCs/>
                <w:sz w:val="20"/>
                <w:szCs w:val="20"/>
              </w:rPr>
              <w:t>“</w:t>
            </w:r>
            <w:proofErr w:type="spellStart"/>
            <w:r>
              <w:rPr>
                <w:b/>
                <w:bCs/>
                <w:sz w:val="20"/>
                <w:szCs w:val="20"/>
              </w:rPr>
              <w:t>Quên</w:t>
            </w:r>
            <w:proofErr w:type="spellEnd"/>
            <w:r>
              <w:rPr>
                <w:b/>
                <w:bCs/>
                <w:sz w:val="20"/>
                <w:szCs w:val="20"/>
              </w:rPr>
              <w:t xml:space="preserve"> </w:t>
            </w:r>
            <w:proofErr w:type="spellStart"/>
            <w:r>
              <w:rPr>
                <w:b/>
                <w:bCs/>
                <w:sz w:val="20"/>
                <w:szCs w:val="20"/>
              </w:rPr>
              <w:t>mật</w:t>
            </w:r>
            <w:proofErr w:type="spellEnd"/>
            <w:r>
              <w:rPr>
                <w:b/>
                <w:bCs/>
                <w:sz w:val="20"/>
                <w:szCs w:val="20"/>
              </w:rPr>
              <w:t xml:space="preserve"> </w:t>
            </w:r>
            <w:proofErr w:type="spellStart"/>
            <w:r>
              <w:rPr>
                <w:b/>
                <w:bCs/>
                <w:sz w:val="20"/>
                <w:szCs w:val="20"/>
              </w:rPr>
              <w:t>khẩu</w:t>
            </w:r>
            <w:proofErr w:type="spellEnd"/>
            <w:r>
              <w:rPr>
                <w:b/>
                <w:bCs/>
                <w:sz w:val="20"/>
                <w:szCs w:val="20"/>
              </w:rPr>
              <w:t>”</w:t>
            </w:r>
          </w:p>
        </w:tc>
        <w:tc>
          <w:tcPr>
            <w:tcW w:w="1147" w:type="pct"/>
            <w:tcBorders>
              <w:top w:val="single" w:sz="4" w:space="0" w:color="auto"/>
              <w:left w:val="single" w:sz="4" w:space="0" w:color="auto"/>
              <w:right w:val="single" w:sz="4" w:space="0" w:color="auto"/>
            </w:tcBorders>
            <w:tcMar>
              <w:top w:w="0" w:type="dxa"/>
              <w:left w:w="10" w:type="dxa"/>
              <w:bottom w:w="0" w:type="dxa"/>
              <w:right w:w="10" w:type="dxa"/>
            </w:tcMar>
            <w:tcPrChange w:id="465" w:author="Trần Diệp Vũ" w:date="2022-11-14T18:00:00Z">
              <w:tcPr>
                <w:tcW w:w="1625" w:type="pct"/>
                <w:tcBorders>
                  <w:top w:val="single" w:sz="4" w:space="0" w:color="auto"/>
                  <w:left w:val="single" w:sz="4" w:space="0" w:color="auto"/>
                  <w:right w:val="single" w:sz="4" w:space="0" w:color="auto"/>
                </w:tcBorders>
                <w:tcMar>
                  <w:top w:w="0" w:type="dxa"/>
                  <w:left w:w="10" w:type="dxa"/>
                  <w:bottom w:w="0" w:type="dxa"/>
                  <w:right w:w="10" w:type="dxa"/>
                </w:tcMar>
              </w:tcPr>
            </w:tcPrChange>
          </w:tcPr>
          <w:p w14:paraId="00C328D5" w14:textId="5C2F988B" w:rsidR="00734C08" w:rsidRPr="004C75D4" w:rsidRDefault="00734C08">
            <w:pPr>
              <w:pStyle w:val="ListParagraph"/>
              <w:spacing w:before="0" w:after="0"/>
              <w:ind w:left="0"/>
              <w:jc w:val="center"/>
              <w:rPr>
                <w:sz w:val="20"/>
                <w:szCs w:val="20"/>
              </w:rPr>
              <w:pPrChange w:id="466" w:author="Trần Diệp Vũ" w:date="2022-11-14T17:58:00Z">
                <w:pPr>
                  <w:pStyle w:val="ListParagraph"/>
                  <w:spacing w:before="0" w:after="0"/>
                  <w:ind w:left="0"/>
                </w:pPr>
              </w:pPrChange>
            </w:pPr>
            <w:r>
              <w:rPr>
                <w:sz w:val="20"/>
                <w:szCs w:val="20"/>
              </w:rPr>
              <w:t>Tap</w:t>
            </w:r>
            <w:r w:rsidRPr="004C75D4">
              <w:rPr>
                <w:sz w:val="20"/>
                <w:szCs w:val="20"/>
              </w:rPr>
              <w:t xml:space="preserve"> on </w:t>
            </w:r>
            <w:r>
              <w:rPr>
                <w:bCs/>
                <w:sz w:val="20"/>
                <w:szCs w:val="20"/>
              </w:rPr>
              <w:t>the link</w:t>
            </w:r>
          </w:p>
          <w:p w14:paraId="5A022E7F" w14:textId="28FBF6E5" w:rsidR="00734C08" w:rsidRPr="004C75D4" w:rsidRDefault="00734C08">
            <w:pPr>
              <w:pStyle w:val="ListParagraph"/>
              <w:spacing w:before="0" w:after="0"/>
              <w:ind w:left="0"/>
              <w:jc w:val="center"/>
              <w:rPr>
                <w:sz w:val="20"/>
                <w:szCs w:val="20"/>
              </w:rPr>
              <w:pPrChange w:id="467" w:author="Trần Diệp Vũ" w:date="2022-11-14T17:58:00Z">
                <w:pPr>
                  <w:pStyle w:val="ListParagraph"/>
                  <w:spacing w:before="0" w:after="0"/>
                  <w:ind w:left="0"/>
                </w:pPr>
              </w:pPrChange>
            </w:pPr>
          </w:p>
        </w:tc>
        <w:tc>
          <w:tcPr>
            <w:tcW w:w="2761" w:type="pct"/>
            <w:tcBorders>
              <w:top w:val="single" w:sz="4" w:space="0" w:color="auto"/>
              <w:left w:val="single" w:sz="4" w:space="0" w:color="auto"/>
              <w:right w:val="single" w:sz="4" w:space="0" w:color="auto"/>
            </w:tcBorders>
            <w:tcPrChange w:id="468" w:author="Trần Diệp Vũ" w:date="2022-11-14T18:00:00Z">
              <w:tcPr>
                <w:tcW w:w="1625" w:type="pct"/>
                <w:tcBorders>
                  <w:top w:val="single" w:sz="4" w:space="0" w:color="auto"/>
                  <w:left w:val="single" w:sz="4" w:space="0" w:color="auto"/>
                  <w:right w:val="single" w:sz="4" w:space="0" w:color="auto"/>
                </w:tcBorders>
              </w:tcPr>
            </w:tcPrChange>
          </w:tcPr>
          <w:p w14:paraId="1D67BA6C" w14:textId="77777777" w:rsidR="00734C08" w:rsidRPr="004C75D4" w:rsidRDefault="00734C08">
            <w:pPr>
              <w:pStyle w:val="ListParagraph"/>
              <w:spacing w:before="0" w:after="0"/>
              <w:ind w:left="0"/>
              <w:jc w:val="center"/>
              <w:rPr>
                <w:sz w:val="20"/>
                <w:szCs w:val="20"/>
              </w:rPr>
              <w:pPrChange w:id="469" w:author="Trần Diệp Vũ" w:date="2022-11-14T17:58:00Z">
                <w:pPr>
                  <w:pStyle w:val="ListParagraph"/>
                  <w:spacing w:before="0" w:after="0"/>
                  <w:ind w:left="0"/>
                </w:pPr>
              </w:pPrChange>
            </w:pPr>
          </w:p>
          <w:p w14:paraId="2F678F63" w14:textId="653B8655" w:rsidR="00734C08" w:rsidRPr="004C75D4" w:rsidRDefault="00734C08">
            <w:pPr>
              <w:pStyle w:val="ListParagraph"/>
              <w:spacing w:before="0" w:after="0"/>
              <w:ind w:left="0"/>
              <w:jc w:val="center"/>
              <w:rPr>
                <w:sz w:val="20"/>
                <w:szCs w:val="20"/>
              </w:rPr>
              <w:pPrChange w:id="470" w:author="Trần Diệp Vũ" w:date="2022-11-14T17:58:00Z">
                <w:pPr>
                  <w:pStyle w:val="ListParagraph"/>
                  <w:spacing w:before="0" w:after="0"/>
                  <w:ind w:left="0"/>
                </w:pPr>
              </w:pPrChange>
            </w:pPr>
            <w:r w:rsidRPr="00914229">
              <w:rPr>
                <w:sz w:val="20"/>
                <w:szCs w:val="20"/>
              </w:rPr>
              <w:t xml:space="preserve">Forgot password screen allows to create a new password based on the phone number or </w:t>
            </w:r>
            <w:proofErr w:type="spellStart"/>
            <w:r w:rsidRPr="00914229">
              <w:rPr>
                <w:sz w:val="20"/>
                <w:szCs w:val="20"/>
              </w:rPr>
              <w:t>gmail</w:t>
            </w:r>
            <w:proofErr w:type="spellEnd"/>
            <w:r w:rsidRPr="00914229">
              <w:rPr>
                <w:sz w:val="20"/>
                <w:szCs w:val="20"/>
              </w:rPr>
              <w:t xml:space="preserve"> created when registering</w:t>
            </w:r>
          </w:p>
          <w:p w14:paraId="12802FC0" w14:textId="379D4E3C" w:rsidR="00734C08" w:rsidRPr="004C75D4" w:rsidRDefault="00734C08">
            <w:pPr>
              <w:pStyle w:val="ListParagraph"/>
              <w:spacing w:before="0" w:after="0"/>
              <w:ind w:left="0"/>
              <w:jc w:val="center"/>
              <w:rPr>
                <w:sz w:val="20"/>
                <w:szCs w:val="20"/>
              </w:rPr>
              <w:pPrChange w:id="471" w:author="Trần Diệp Vũ" w:date="2022-11-14T17:58:00Z">
                <w:pPr>
                  <w:pStyle w:val="ListParagraph"/>
                  <w:spacing w:before="0" w:after="0"/>
                  <w:ind w:left="0"/>
                </w:pPr>
              </w:pPrChange>
            </w:pPr>
          </w:p>
        </w:tc>
      </w:tr>
      <w:tr w:rsidR="00734C08" w:rsidRPr="00253A5D" w14:paraId="3D2A1D1A" w14:textId="65B9D234" w:rsidTr="00B56A66">
        <w:trPr>
          <w:trHeight w:val="896"/>
          <w:jc w:val="center"/>
          <w:trPrChange w:id="472" w:author="Trần Diệp Vũ" w:date="2022-11-14T18:00:00Z">
            <w:trPr>
              <w:trHeight w:val="896"/>
              <w:jc w:val="center"/>
            </w:trPr>
          </w:trPrChange>
        </w:trPr>
        <w:tc>
          <w:tcPr>
            <w:tcW w:w="1092" w:type="pct"/>
            <w:tcBorders>
              <w:top w:val="single" w:sz="4" w:space="0" w:color="auto"/>
              <w:left w:val="single" w:sz="4" w:space="0" w:color="808080"/>
              <w:bottom w:val="single" w:sz="4" w:space="0" w:color="auto"/>
            </w:tcBorders>
            <w:tcMar>
              <w:top w:w="0" w:type="dxa"/>
              <w:left w:w="10" w:type="dxa"/>
              <w:bottom w:w="0" w:type="dxa"/>
              <w:right w:w="10" w:type="dxa"/>
            </w:tcMar>
            <w:tcPrChange w:id="473" w:author="Trần Diệp Vũ" w:date="2022-11-14T18:00:00Z">
              <w:tcPr>
                <w:tcW w:w="1749" w:type="pct"/>
                <w:tcBorders>
                  <w:top w:val="single" w:sz="4" w:space="0" w:color="auto"/>
                  <w:left w:val="single" w:sz="4" w:space="0" w:color="808080"/>
                  <w:bottom w:val="single" w:sz="4" w:space="0" w:color="auto"/>
                </w:tcBorders>
                <w:tcMar>
                  <w:top w:w="0" w:type="dxa"/>
                  <w:left w:w="10" w:type="dxa"/>
                  <w:bottom w:w="0" w:type="dxa"/>
                  <w:right w:w="10" w:type="dxa"/>
                </w:tcMar>
              </w:tcPr>
            </w:tcPrChange>
          </w:tcPr>
          <w:p w14:paraId="1B17593C" w14:textId="77777777" w:rsidR="00734C08" w:rsidRPr="00253A5D" w:rsidRDefault="00734C08">
            <w:pPr>
              <w:pStyle w:val="ListParagraph"/>
              <w:spacing w:before="0" w:after="0"/>
              <w:ind w:left="0"/>
              <w:jc w:val="center"/>
              <w:rPr>
                <w:b/>
                <w:bCs/>
                <w:sz w:val="20"/>
                <w:szCs w:val="20"/>
              </w:rPr>
              <w:pPrChange w:id="474" w:author="Trần Diệp Vũ" w:date="2022-11-14T17:58:00Z">
                <w:pPr>
                  <w:pStyle w:val="ListParagraph"/>
                  <w:spacing w:before="0" w:after="0"/>
                  <w:ind w:left="0"/>
                </w:pPr>
              </w:pPrChange>
            </w:pPr>
            <w:r>
              <w:rPr>
                <w:b/>
                <w:bCs/>
                <w:sz w:val="20"/>
                <w:szCs w:val="20"/>
              </w:rPr>
              <w:t>“</w:t>
            </w:r>
            <w:proofErr w:type="spellStart"/>
            <w:r>
              <w:rPr>
                <w:b/>
                <w:bCs/>
                <w:sz w:val="20"/>
                <w:szCs w:val="20"/>
              </w:rPr>
              <w:t>Bạn</w:t>
            </w:r>
            <w:proofErr w:type="spellEnd"/>
            <w:r>
              <w:rPr>
                <w:b/>
                <w:bCs/>
                <w:sz w:val="20"/>
                <w:szCs w:val="20"/>
              </w:rPr>
              <w:t xml:space="preserve"> </w:t>
            </w:r>
            <w:proofErr w:type="spellStart"/>
            <w:r>
              <w:rPr>
                <w:b/>
                <w:bCs/>
                <w:sz w:val="20"/>
                <w:szCs w:val="20"/>
              </w:rPr>
              <w:t>chưa</w:t>
            </w:r>
            <w:proofErr w:type="spellEnd"/>
            <w:r>
              <w:rPr>
                <w:b/>
                <w:bCs/>
                <w:sz w:val="20"/>
                <w:szCs w:val="20"/>
              </w:rPr>
              <w:t xml:space="preserve"> </w:t>
            </w:r>
            <w:proofErr w:type="spellStart"/>
            <w:r>
              <w:rPr>
                <w:b/>
                <w:bCs/>
                <w:sz w:val="20"/>
                <w:szCs w:val="20"/>
              </w:rPr>
              <w:t>có</w:t>
            </w:r>
            <w:proofErr w:type="spellEnd"/>
            <w:r>
              <w:rPr>
                <w:b/>
                <w:bCs/>
                <w:sz w:val="20"/>
                <w:szCs w:val="20"/>
              </w:rPr>
              <w:t xml:space="preserve"> </w:t>
            </w:r>
            <w:proofErr w:type="spellStart"/>
            <w:r>
              <w:rPr>
                <w:b/>
                <w:bCs/>
                <w:sz w:val="20"/>
                <w:szCs w:val="20"/>
              </w:rPr>
              <w:t>tải</w:t>
            </w:r>
            <w:proofErr w:type="spellEnd"/>
            <w:r>
              <w:rPr>
                <w:b/>
                <w:bCs/>
                <w:sz w:val="20"/>
                <w:szCs w:val="20"/>
              </w:rPr>
              <w:t xml:space="preserve"> </w:t>
            </w:r>
            <w:proofErr w:type="spellStart"/>
            <w:proofErr w:type="gramStart"/>
            <w:r>
              <w:rPr>
                <w:b/>
                <w:bCs/>
                <w:sz w:val="20"/>
                <w:szCs w:val="20"/>
              </w:rPr>
              <w:t>khoản?Tạo</w:t>
            </w:r>
            <w:proofErr w:type="spellEnd"/>
            <w:proofErr w:type="gramEnd"/>
            <w:r>
              <w:rPr>
                <w:b/>
                <w:bCs/>
                <w:sz w:val="20"/>
                <w:szCs w:val="20"/>
              </w:rPr>
              <w:t xml:space="preserve"> </w:t>
            </w:r>
            <w:proofErr w:type="spellStart"/>
            <w:r>
              <w:rPr>
                <w:b/>
                <w:bCs/>
                <w:sz w:val="20"/>
                <w:szCs w:val="20"/>
              </w:rPr>
              <w:t>cái</w:t>
            </w:r>
            <w:proofErr w:type="spellEnd"/>
            <w:r>
              <w:rPr>
                <w:b/>
                <w:bCs/>
                <w:sz w:val="20"/>
                <w:szCs w:val="20"/>
              </w:rPr>
              <w:t xml:space="preserve"> </w:t>
            </w:r>
            <w:proofErr w:type="spellStart"/>
            <w:r>
              <w:rPr>
                <w:b/>
                <w:bCs/>
                <w:sz w:val="20"/>
                <w:szCs w:val="20"/>
              </w:rPr>
              <w:t>mới</w:t>
            </w:r>
            <w:proofErr w:type="spellEnd"/>
            <w:r>
              <w:rPr>
                <w:b/>
                <w:bCs/>
                <w:sz w:val="20"/>
                <w:szCs w:val="20"/>
              </w:rPr>
              <w:t>”</w:t>
            </w:r>
          </w:p>
        </w:tc>
        <w:tc>
          <w:tcPr>
            <w:tcW w:w="1147" w:type="pct"/>
            <w:tcBorders>
              <w:top w:val="single" w:sz="4" w:space="0" w:color="808080"/>
              <w:left w:val="single" w:sz="4" w:space="0" w:color="808080"/>
              <w:bottom w:val="single" w:sz="4" w:space="0" w:color="808080"/>
              <w:right w:val="single" w:sz="4" w:space="0" w:color="auto"/>
            </w:tcBorders>
            <w:tcMar>
              <w:top w:w="0" w:type="dxa"/>
              <w:left w:w="10" w:type="dxa"/>
              <w:bottom w:w="0" w:type="dxa"/>
              <w:right w:w="10" w:type="dxa"/>
            </w:tcMar>
            <w:tcPrChange w:id="475" w:author="Trần Diệp Vũ" w:date="2022-11-14T18:00:00Z">
              <w:tcPr>
                <w:tcW w:w="1625" w:type="pct"/>
                <w:tcBorders>
                  <w:top w:val="single" w:sz="4" w:space="0" w:color="808080"/>
                  <w:left w:val="single" w:sz="4" w:space="0" w:color="808080"/>
                  <w:bottom w:val="single" w:sz="4" w:space="0" w:color="808080"/>
                  <w:right w:val="single" w:sz="4" w:space="0" w:color="auto"/>
                </w:tcBorders>
                <w:tcMar>
                  <w:top w:w="0" w:type="dxa"/>
                  <w:left w:w="10" w:type="dxa"/>
                  <w:bottom w:w="0" w:type="dxa"/>
                  <w:right w:w="10" w:type="dxa"/>
                </w:tcMar>
              </w:tcPr>
            </w:tcPrChange>
          </w:tcPr>
          <w:p w14:paraId="25BB632B" w14:textId="28CF2818" w:rsidR="00734C08" w:rsidRPr="00253A5D" w:rsidRDefault="00734C08">
            <w:pPr>
              <w:pStyle w:val="ListParagraph"/>
              <w:spacing w:before="0" w:after="0"/>
              <w:ind w:left="0"/>
              <w:jc w:val="center"/>
              <w:rPr>
                <w:sz w:val="20"/>
                <w:szCs w:val="20"/>
              </w:rPr>
              <w:pPrChange w:id="476" w:author="Trần Diệp Vũ" w:date="2022-11-14T17:58:00Z">
                <w:pPr>
                  <w:pStyle w:val="ListParagraph"/>
                  <w:spacing w:before="0" w:after="0"/>
                  <w:ind w:left="0"/>
                </w:pPr>
              </w:pPrChange>
            </w:pPr>
            <w:r>
              <w:rPr>
                <w:sz w:val="20"/>
                <w:szCs w:val="20"/>
              </w:rPr>
              <w:t>Tap on the link</w:t>
            </w:r>
          </w:p>
        </w:tc>
        <w:tc>
          <w:tcPr>
            <w:tcW w:w="2761" w:type="pct"/>
            <w:tcBorders>
              <w:top w:val="single" w:sz="4" w:space="0" w:color="808080"/>
              <w:left w:val="single" w:sz="4" w:space="0" w:color="808080"/>
              <w:bottom w:val="single" w:sz="4" w:space="0" w:color="808080"/>
              <w:right w:val="single" w:sz="4" w:space="0" w:color="808080"/>
            </w:tcBorders>
            <w:tcPrChange w:id="477" w:author="Trần Diệp Vũ" w:date="2022-11-14T18:00:00Z">
              <w:tcPr>
                <w:tcW w:w="1625" w:type="pct"/>
                <w:tcBorders>
                  <w:top w:val="single" w:sz="4" w:space="0" w:color="808080"/>
                  <w:left w:val="single" w:sz="4" w:space="0" w:color="808080"/>
                  <w:bottom w:val="single" w:sz="4" w:space="0" w:color="808080"/>
                  <w:right w:val="single" w:sz="4" w:space="0" w:color="808080"/>
                </w:tcBorders>
              </w:tcPr>
            </w:tcPrChange>
          </w:tcPr>
          <w:p w14:paraId="6AEECED9" w14:textId="2E41E175" w:rsidR="00734C08" w:rsidRPr="00914229" w:rsidRDefault="00734C08">
            <w:pPr>
              <w:pStyle w:val="ListParagraph"/>
              <w:spacing w:before="0" w:after="0"/>
              <w:ind w:left="0"/>
              <w:jc w:val="center"/>
              <w:rPr>
                <w:sz w:val="20"/>
                <w:szCs w:val="20"/>
              </w:rPr>
              <w:pPrChange w:id="478" w:author="Trần Diệp Vũ" w:date="2022-11-14T17:58:00Z">
                <w:pPr>
                  <w:pStyle w:val="ListParagraph"/>
                  <w:spacing w:before="0" w:after="0"/>
                  <w:ind w:left="0"/>
                </w:pPr>
              </w:pPrChange>
            </w:pPr>
          </w:p>
          <w:p w14:paraId="5D2C2AF4" w14:textId="66823B56" w:rsidR="00734C08" w:rsidRPr="00253A5D" w:rsidRDefault="00734C08">
            <w:pPr>
              <w:pStyle w:val="ListParagraph"/>
              <w:spacing w:before="0" w:after="0"/>
              <w:ind w:left="0"/>
              <w:jc w:val="center"/>
              <w:rPr>
                <w:sz w:val="20"/>
                <w:szCs w:val="20"/>
              </w:rPr>
              <w:pPrChange w:id="479" w:author="Trần Diệp Vũ" w:date="2022-11-14T17:58:00Z">
                <w:pPr>
                  <w:pStyle w:val="ListParagraph"/>
                  <w:spacing w:before="0" w:after="0"/>
                  <w:ind w:left="0"/>
                </w:pPr>
              </w:pPrChange>
            </w:pPr>
            <w:r w:rsidRPr="00914229">
              <w:rPr>
                <w:sz w:val="20"/>
                <w:szCs w:val="20"/>
              </w:rPr>
              <w:t>Show the register screen</w:t>
            </w:r>
          </w:p>
        </w:tc>
      </w:tr>
      <w:tr w:rsidR="00734C08" w:rsidRPr="00253A5D" w14:paraId="20D8F152" w14:textId="77777777" w:rsidTr="00B56A66">
        <w:trPr>
          <w:trHeight w:val="896"/>
          <w:jc w:val="center"/>
          <w:trPrChange w:id="480" w:author="Trần Diệp Vũ" w:date="2022-11-14T18:00:00Z">
            <w:trPr>
              <w:trHeight w:val="896"/>
              <w:jc w:val="center"/>
            </w:trPr>
          </w:trPrChange>
        </w:trPr>
        <w:tc>
          <w:tcPr>
            <w:tcW w:w="1092" w:type="pct"/>
            <w:tcBorders>
              <w:top w:val="single" w:sz="4" w:space="0" w:color="auto"/>
              <w:left w:val="single" w:sz="4" w:space="0" w:color="808080"/>
              <w:bottom w:val="single" w:sz="4" w:space="0" w:color="auto"/>
            </w:tcBorders>
            <w:tcMar>
              <w:top w:w="0" w:type="dxa"/>
              <w:left w:w="10" w:type="dxa"/>
              <w:bottom w:w="0" w:type="dxa"/>
              <w:right w:w="10" w:type="dxa"/>
            </w:tcMar>
            <w:tcPrChange w:id="481" w:author="Trần Diệp Vũ" w:date="2022-11-14T18:00:00Z">
              <w:tcPr>
                <w:tcW w:w="1749" w:type="pct"/>
                <w:tcBorders>
                  <w:top w:val="single" w:sz="4" w:space="0" w:color="auto"/>
                  <w:left w:val="single" w:sz="4" w:space="0" w:color="808080"/>
                  <w:bottom w:val="single" w:sz="4" w:space="0" w:color="auto"/>
                </w:tcBorders>
                <w:tcMar>
                  <w:top w:w="0" w:type="dxa"/>
                  <w:left w:w="10" w:type="dxa"/>
                  <w:bottom w:w="0" w:type="dxa"/>
                  <w:right w:w="10" w:type="dxa"/>
                </w:tcMar>
              </w:tcPr>
            </w:tcPrChange>
          </w:tcPr>
          <w:p w14:paraId="7B5DD675" w14:textId="61637BA2" w:rsidR="00734C08" w:rsidRDefault="00734C08">
            <w:pPr>
              <w:pStyle w:val="ListParagraph"/>
              <w:spacing w:before="0" w:after="0"/>
              <w:ind w:left="0"/>
              <w:jc w:val="center"/>
              <w:rPr>
                <w:b/>
                <w:bCs/>
                <w:sz w:val="20"/>
                <w:szCs w:val="20"/>
              </w:rPr>
              <w:pPrChange w:id="482" w:author="Trần Diệp Vũ" w:date="2022-11-14T17:58:00Z">
                <w:pPr>
                  <w:pStyle w:val="ListParagraph"/>
                  <w:spacing w:before="0" w:after="0"/>
                  <w:ind w:left="0"/>
                </w:pPr>
              </w:pPrChange>
            </w:pPr>
            <w:proofErr w:type="spellStart"/>
            <w:proofErr w:type="gramStart"/>
            <w:r>
              <w:rPr>
                <w:b/>
                <w:bCs/>
                <w:sz w:val="20"/>
                <w:szCs w:val="20"/>
              </w:rPr>
              <w:lastRenderedPageBreak/>
              <w:t>EditText</w:t>
            </w:r>
            <w:proofErr w:type="spellEnd"/>
            <w:ins w:id="483" w:author="Trần Diệp Vũ" w:date="2022-11-14T17:59:00Z">
              <w:r w:rsidR="00B56A66">
                <w:rPr>
                  <w:b/>
                  <w:bCs/>
                  <w:sz w:val="20"/>
                  <w:szCs w:val="20"/>
                </w:rPr>
                <w:t xml:space="preserve"> ”Gmail</w:t>
              </w:r>
              <w:proofErr w:type="gramEnd"/>
              <w:r w:rsidR="00B56A66">
                <w:rPr>
                  <w:b/>
                  <w:bCs/>
                  <w:sz w:val="20"/>
                  <w:szCs w:val="20"/>
                </w:rPr>
                <w:t>”</w:t>
              </w:r>
            </w:ins>
          </w:p>
        </w:tc>
        <w:tc>
          <w:tcPr>
            <w:tcW w:w="1147" w:type="pct"/>
            <w:tcBorders>
              <w:top w:val="single" w:sz="4" w:space="0" w:color="808080"/>
              <w:left w:val="single" w:sz="4" w:space="0" w:color="808080"/>
              <w:bottom w:val="single" w:sz="4" w:space="0" w:color="808080"/>
              <w:right w:val="single" w:sz="4" w:space="0" w:color="auto"/>
            </w:tcBorders>
            <w:tcMar>
              <w:top w:w="0" w:type="dxa"/>
              <w:left w:w="10" w:type="dxa"/>
              <w:bottom w:w="0" w:type="dxa"/>
              <w:right w:w="10" w:type="dxa"/>
            </w:tcMar>
            <w:tcPrChange w:id="484" w:author="Trần Diệp Vũ" w:date="2022-11-14T18:00:00Z">
              <w:tcPr>
                <w:tcW w:w="1625" w:type="pct"/>
                <w:tcBorders>
                  <w:top w:val="single" w:sz="4" w:space="0" w:color="808080"/>
                  <w:left w:val="single" w:sz="4" w:space="0" w:color="808080"/>
                  <w:bottom w:val="single" w:sz="4" w:space="0" w:color="808080"/>
                  <w:right w:val="single" w:sz="4" w:space="0" w:color="auto"/>
                </w:tcBorders>
                <w:tcMar>
                  <w:top w:w="0" w:type="dxa"/>
                  <w:left w:w="10" w:type="dxa"/>
                  <w:bottom w:w="0" w:type="dxa"/>
                  <w:right w:w="10" w:type="dxa"/>
                </w:tcMar>
              </w:tcPr>
            </w:tcPrChange>
          </w:tcPr>
          <w:p w14:paraId="59F9395E" w14:textId="19BAF139" w:rsidR="00734C08" w:rsidRPr="00253A5D" w:rsidRDefault="00B56A66">
            <w:pPr>
              <w:pStyle w:val="ListParagraph"/>
              <w:spacing w:before="0" w:after="0"/>
              <w:ind w:left="0"/>
              <w:jc w:val="center"/>
              <w:rPr>
                <w:sz w:val="20"/>
                <w:szCs w:val="20"/>
              </w:rPr>
              <w:pPrChange w:id="485" w:author="Trần Diệp Vũ" w:date="2022-11-14T17:58:00Z">
                <w:pPr>
                  <w:pStyle w:val="ListParagraph"/>
                  <w:spacing w:before="0" w:after="0"/>
                  <w:ind w:left="0"/>
                </w:pPr>
              </w:pPrChange>
            </w:pPr>
            <w:ins w:id="486" w:author="Trần Diệp Vũ" w:date="2022-11-14T17:59:00Z">
              <w:r>
                <w:rPr>
                  <w:sz w:val="20"/>
                  <w:szCs w:val="20"/>
                </w:rPr>
                <w:t xml:space="preserve">Tap on the </w:t>
              </w:r>
              <w:proofErr w:type="spellStart"/>
              <w:r>
                <w:rPr>
                  <w:sz w:val="20"/>
                  <w:szCs w:val="20"/>
                </w:rPr>
                <w:t>EditText</w:t>
              </w:r>
            </w:ins>
            <w:proofErr w:type="spellEnd"/>
          </w:p>
        </w:tc>
        <w:tc>
          <w:tcPr>
            <w:tcW w:w="2761" w:type="pct"/>
            <w:tcBorders>
              <w:top w:val="single" w:sz="4" w:space="0" w:color="808080"/>
              <w:left w:val="single" w:sz="4" w:space="0" w:color="808080"/>
              <w:bottom w:val="single" w:sz="4" w:space="0" w:color="808080"/>
              <w:right w:val="single" w:sz="4" w:space="0" w:color="808080"/>
            </w:tcBorders>
            <w:tcPrChange w:id="487" w:author="Trần Diệp Vũ" w:date="2022-11-14T18:00:00Z">
              <w:tcPr>
                <w:tcW w:w="1625" w:type="pct"/>
                <w:tcBorders>
                  <w:top w:val="single" w:sz="4" w:space="0" w:color="808080"/>
                  <w:left w:val="single" w:sz="4" w:space="0" w:color="808080"/>
                  <w:bottom w:val="single" w:sz="4" w:space="0" w:color="808080"/>
                  <w:right w:val="single" w:sz="4" w:space="0" w:color="808080"/>
                </w:tcBorders>
              </w:tcPr>
            </w:tcPrChange>
          </w:tcPr>
          <w:p w14:paraId="491AB685" w14:textId="4076DDFC" w:rsidR="00734C08" w:rsidRPr="00253A5D" w:rsidRDefault="00B56A66">
            <w:pPr>
              <w:pStyle w:val="ListParagraph"/>
              <w:spacing w:before="0" w:after="0"/>
              <w:ind w:left="0"/>
              <w:jc w:val="center"/>
              <w:rPr>
                <w:sz w:val="20"/>
                <w:szCs w:val="20"/>
              </w:rPr>
              <w:pPrChange w:id="488" w:author="Trần Diệp Vũ" w:date="2022-11-14T17:58:00Z">
                <w:pPr>
                  <w:pStyle w:val="ListParagraph"/>
                  <w:spacing w:before="0" w:after="0"/>
                  <w:ind w:left="0"/>
                </w:pPr>
              </w:pPrChange>
            </w:pPr>
            <w:ins w:id="489" w:author="Trần Diệp Vũ" w:date="2022-11-14T18:00:00Z">
              <w:r>
                <w:rPr>
                  <w:sz w:val="20"/>
                  <w:szCs w:val="20"/>
                </w:rPr>
                <w:t>Show</w:t>
              </w:r>
              <w:r w:rsidRPr="00B56A66">
                <w:rPr>
                  <w:sz w:val="20"/>
                  <w:szCs w:val="20"/>
                </w:rPr>
                <w:t xml:space="preserve"> the characters the user enters from the keyboard</w:t>
              </w:r>
            </w:ins>
          </w:p>
        </w:tc>
      </w:tr>
      <w:tr w:rsidR="00734C08" w:rsidRPr="00253A5D" w14:paraId="1873C653" w14:textId="77777777" w:rsidTr="00B56A66">
        <w:trPr>
          <w:trHeight w:val="896"/>
          <w:jc w:val="center"/>
          <w:trPrChange w:id="490" w:author="Trần Diệp Vũ" w:date="2022-11-14T18:00:00Z">
            <w:trPr>
              <w:trHeight w:val="896"/>
              <w:jc w:val="center"/>
            </w:trPr>
          </w:trPrChange>
        </w:trPr>
        <w:tc>
          <w:tcPr>
            <w:tcW w:w="1092" w:type="pct"/>
            <w:tcBorders>
              <w:top w:val="single" w:sz="4" w:space="0" w:color="auto"/>
              <w:left w:val="single" w:sz="4" w:space="0" w:color="808080"/>
              <w:bottom w:val="single" w:sz="4" w:space="0" w:color="auto"/>
            </w:tcBorders>
            <w:tcMar>
              <w:top w:w="0" w:type="dxa"/>
              <w:left w:w="10" w:type="dxa"/>
              <w:bottom w:w="0" w:type="dxa"/>
              <w:right w:w="10" w:type="dxa"/>
            </w:tcMar>
            <w:tcPrChange w:id="491" w:author="Trần Diệp Vũ" w:date="2022-11-14T18:00:00Z">
              <w:tcPr>
                <w:tcW w:w="1749" w:type="pct"/>
                <w:tcBorders>
                  <w:top w:val="single" w:sz="4" w:space="0" w:color="auto"/>
                  <w:left w:val="single" w:sz="4" w:space="0" w:color="808080"/>
                  <w:bottom w:val="single" w:sz="4" w:space="0" w:color="auto"/>
                </w:tcBorders>
                <w:tcMar>
                  <w:top w:w="0" w:type="dxa"/>
                  <w:left w:w="10" w:type="dxa"/>
                  <w:bottom w:w="0" w:type="dxa"/>
                  <w:right w:w="10" w:type="dxa"/>
                </w:tcMar>
              </w:tcPr>
            </w:tcPrChange>
          </w:tcPr>
          <w:p w14:paraId="2A9FA769" w14:textId="1CDCF560" w:rsidR="00734C08" w:rsidRDefault="00B56A66">
            <w:pPr>
              <w:pStyle w:val="ListParagraph"/>
              <w:spacing w:before="0" w:after="0"/>
              <w:ind w:left="0"/>
              <w:jc w:val="center"/>
              <w:rPr>
                <w:b/>
                <w:bCs/>
                <w:sz w:val="20"/>
                <w:szCs w:val="20"/>
              </w:rPr>
              <w:pPrChange w:id="492" w:author="Trần Diệp Vũ" w:date="2022-11-14T17:58:00Z">
                <w:pPr>
                  <w:pStyle w:val="ListParagraph"/>
                  <w:spacing w:before="0" w:after="0"/>
                  <w:ind w:left="0"/>
                </w:pPr>
              </w:pPrChange>
            </w:pPr>
            <w:proofErr w:type="spellStart"/>
            <w:ins w:id="493" w:author="Trần Diệp Vũ" w:date="2022-11-14T18:00:00Z">
              <w:r>
                <w:rPr>
                  <w:b/>
                  <w:bCs/>
                  <w:sz w:val="20"/>
                  <w:szCs w:val="20"/>
                </w:rPr>
                <w:t>EditText</w:t>
              </w:r>
              <w:proofErr w:type="spellEnd"/>
              <w:r>
                <w:rPr>
                  <w:b/>
                  <w:bCs/>
                  <w:sz w:val="20"/>
                  <w:szCs w:val="20"/>
                </w:rPr>
                <w:t xml:space="preserve"> “</w:t>
              </w:r>
            </w:ins>
            <w:proofErr w:type="spellStart"/>
            <w:ins w:id="494" w:author="Trần Diệp Vũ" w:date="2022-11-14T18:01:00Z">
              <w:r>
                <w:rPr>
                  <w:b/>
                  <w:bCs/>
                  <w:sz w:val="20"/>
                  <w:szCs w:val="20"/>
                </w:rPr>
                <w:t>Mật</w:t>
              </w:r>
              <w:proofErr w:type="spellEnd"/>
              <w:r>
                <w:rPr>
                  <w:b/>
                  <w:bCs/>
                  <w:sz w:val="20"/>
                  <w:szCs w:val="20"/>
                </w:rPr>
                <w:t xml:space="preserve"> </w:t>
              </w:r>
              <w:proofErr w:type="spellStart"/>
              <w:r>
                <w:rPr>
                  <w:b/>
                  <w:bCs/>
                  <w:sz w:val="20"/>
                  <w:szCs w:val="20"/>
                </w:rPr>
                <w:t>khẩu</w:t>
              </w:r>
            </w:ins>
            <w:proofErr w:type="spellEnd"/>
            <w:ins w:id="495" w:author="Trần Diệp Vũ" w:date="2022-11-14T18:00:00Z">
              <w:r>
                <w:rPr>
                  <w:b/>
                  <w:bCs/>
                  <w:sz w:val="20"/>
                  <w:szCs w:val="20"/>
                </w:rPr>
                <w:t>”</w:t>
              </w:r>
            </w:ins>
          </w:p>
        </w:tc>
        <w:tc>
          <w:tcPr>
            <w:tcW w:w="1147" w:type="pct"/>
            <w:tcBorders>
              <w:top w:val="single" w:sz="4" w:space="0" w:color="808080"/>
              <w:left w:val="single" w:sz="4" w:space="0" w:color="808080"/>
              <w:bottom w:val="single" w:sz="4" w:space="0" w:color="auto"/>
              <w:right w:val="single" w:sz="4" w:space="0" w:color="auto"/>
            </w:tcBorders>
            <w:tcMar>
              <w:top w:w="0" w:type="dxa"/>
              <w:left w:w="10" w:type="dxa"/>
              <w:bottom w:w="0" w:type="dxa"/>
              <w:right w:w="10" w:type="dxa"/>
            </w:tcMar>
            <w:tcPrChange w:id="496" w:author="Trần Diệp Vũ" w:date="2022-11-14T18:00:00Z">
              <w:tcPr>
                <w:tcW w:w="1625" w:type="pct"/>
                <w:tcBorders>
                  <w:top w:val="single" w:sz="4" w:space="0" w:color="808080"/>
                  <w:left w:val="single" w:sz="4" w:space="0" w:color="808080"/>
                  <w:bottom w:val="single" w:sz="4" w:space="0" w:color="auto"/>
                  <w:right w:val="single" w:sz="4" w:space="0" w:color="auto"/>
                </w:tcBorders>
                <w:tcMar>
                  <w:top w:w="0" w:type="dxa"/>
                  <w:left w:w="10" w:type="dxa"/>
                  <w:bottom w:w="0" w:type="dxa"/>
                  <w:right w:w="10" w:type="dxa"/>
                </w:tcMar>
              </w:tcPr>
            </w:tcPrChange>
          </w:tcPr>
          <w:p w14:paraId="49E6390A" w14:textId="5709116E" w:rsidR="00734C08" w:rsidRPr="00253A5D" w:rsidRDefault="00B56A66">
            <w:pPr>
              <w:pStyle w:val="ListParagraph"/>
              <w:spacing w:before="0" w:after="0"/>
              <w:ind w:left="0"/>
              <w:jc w:val="center"/>
              <w:rPr>
                <w:sz w:val="20"/>
                <w:szCs w:val="20"/>
              </w:rPr>
              <w:pPrChange w:id="497" w:author="Trần Diệp Vũ" w:date="2022-11-14T17:58:00Z">
                <w:pPr>
                  <w:pStyle w:val="ListParagraph"/>
                  <w:spacing w:before="0" w:after="0"/>
                  <w:ind w:left="0"/>
                </w:pPr>
              </w:pPrChange>
            </w:pPr>
            <w:ins w:id="498" w:author="Trần Diệp Vũ" w:date="2022-11-14T18:01:00Z">
              <w:r>
                <w:rPr>
                  <w:sz w:val="20"/>
                  <w:szCs w:val="20"/>
                </w:rPr>
                <w:t xml:space="preserve">Tap on the </w:t>
              </w:r>
              <w:proofErr w:type="spellStart"/>
              <w:r>
                <w:rPr>
                  <w:sz w:val="20"/>
                  <w:szCs w:val="20"/>
                </w:rPr>
                <w:t>EditText</w:t>
              </w:r>
            </w:ins>
            <w:proofErr w:type="spellEnd"/>
          </w:p>
        </w:tc>
        <w:tc>
          <w:tcPr>
            <w:tcW w:w="2761" w:type="pct"/>
            <w:tcBorders>
              <w:top w:val="single" w:sz="4" w:space="0" w:color="808080"/>
              <w:left w:val="single" w:sz="4" w:space="0" w:color="808080"/>
              <w:bottom w:val="single" w:sz="4" w:space="0" w:color="auto"/>
              <w:right w:val="single" w:sz="4" w:space="0" w:color="808080"/>
            </w:tcBorders>
            <w:tcPrChange w:id="499" w:author="Trần Diệp Vũ" w:date="2022-11-14T18:00:00Z">
              <w:tcPr>
                <w:tcW w:w="1625" w:type="pct"/>
                <w:tcBorders>
                  <w:top w:val="single" w:sz="4" w:space="0" w:color="808080"/>
                  <w:left w:val="single" w:sz="4" w:space="0" w:color="808080"/>
                  <w:bottom w:val="single" w:sz="4" w:space="0" w:color="auto"/>
                  <w:right w:val="single" w:sz="4" w:space="0" w:color="808080"/>
                </w:tcBorders>
              </w:tcPr>
            </w:tcPrChange>
          </w:tcPr>
          <w:p w14:paraId="202722EE" w14:textId="3632C2E2" w:rsidR="00734C08" w:rsidRPr="00253A5D" w:rsidRDefault="00B56A66">
            <w:pPr>
              <w:pStyle w:val="ListParagraph"/>
              <w:spacing w:before="0" w:after="0"/>
              <w:ind w:left="0"/>
              <w:jc w:val="center"/>
              <w:rPr>
                <w:sz w:val="20"/>
                <w:szCs w:val="20"/>
              </w:rPr>
              <w:pPrChange w:id="500" w:author="Trần Diệp Vũ" w:date="2022-11-14T17:58:00Z">
                <w:pPr>
                  <w:pStyle w:val="ListParagraph"/>
                  <w:spacing w:before="0" w:after="0"/>
                  <w:ind w:left="0"/>
                </w:pPr>
              </w:pPrChange>
            </w:pPr>
            <w:ins w:id="501" w:author="Trần Diệp Vũ" w:date="2022-11-14T18:01:00Z">
              <w:r>
                <w:rPr>
                  <w:sz w:val="20"/>
                  <w:szCs w:val="20"/>
                </w:rPr>
                <w:t>Show</w:t>
              </w:r>
              <w:r w:rsidRPr="00B56A66">
                <w:rPr>
                  <w:sz w:val="20"/>
                  <w:szCs w:val="20"/>
                </w:rPr>
                <w:t xml:space="preserve"> the characters the user enters from the keyboard</w:t>
              </w:r>
            </w:ins>
          </w:p>
        </w:tc>
      </w:tr>
    </w:tbl>
    <w:p w14:paraId="66E41869" w14:textId="77777777" w:rsidR="00754287" w:rsidRPr="000603E4" w:rsidRDefault="00754287" w:rsidP="00B8556C">
      <w:pPr>
        <w:pStyle w:val="NormalWeb"/>
        <w:spacing w:before="0" w:after="0"/>
        <w:ind w:left="2880"/>
        <w:rPr>
          <w:rFonts w:ascii="Times New Roman" w:hAnsi="Times New Roman" w:cs="Arial"/>
          <w:bCs/>
          <w:color w:val="000000" w:themeColor="text1"/>
        </w:rPr>
      </w:pPr>
    </w:p>
    <w:p w14:paraId="57895301" w14:textId="01AA9A72" w:rsidR="00754287" w:rsidRPr="000603E4" w:rsidRDefault="003335BB" w:rsidP="000715F8">
      <w:pPr>
        <w:pStyle w:val="Heading3"/>
        <w:ind w:left="720" w:firstLine="720"/>
        <w:rPr>
          <w:color w:val="000000" w:themeColor="text1"/>
        </w:rPr>
      </w:pPr>
      <w:bookmarkStart w:id="502" w:name="_Toc119350606"/>
      <w:r>
        <w:rPr>
          <w:color w:val="000000" w:themeColor="text1"/>
        </w:rPr>
        <w:t>4</w:t>
      </w:r>
      <w:r w:rsidR="00754287" w:rsidRPr="000603E4">
        <w:rPr>
          <w:color w:val="000000" w:themeColor="text1"/>
        </w:rPr>
        <w:t xml:space="preserve">.1.2 </w:t>
      </w:r>
      <w:ins w:id="503" w:author="Trần Diệp Vũ" w:date="2022-11-14T18:02:00Z">
        <w:r w:rsidR="00B56A66">
          <w:rPr>
            <w:color w:val="000000" w:themeColor="text1"/>
          </w:rPr>
          <w:t xml:space="preserve">Shop Sale Phone </w:t>
        </w:r>
      </w:ins>
      <w:del w:id="504" w:author="Trần Diệp Vũ" w:date="2022-11-14T18:02:00Z">
        <w:r w:rsidR="00D023C1" w:rsidDel="00B56A66">
          <w:rPr>
            <w:color w:val="000000" w:themeColor="text1"/>
          </w:rPr>
          <w:delText>List product Admin</w:delText>
        </w:r>
      </w:del>
      <w:ins w:id="505" w:author="Trần Diệp Vũ" w:date="2022-11-14T18:02:00Z">
        <w:r w:rsidR="00B56A66">
          <w:rPr>
            <w:color w:val="000000" w:themeColor="text1"/>
          </w:rPr>
          <w:t>Home</w:t>
        </w:r>
      </w:ins>
      <w:r w:rsidR="00754287" w:rsidRPr="000603E4">
        <w:rPr>
          <w:color w:val="000000" w:themeColor="text1"/>
        </w:rPr>
        <w:t xml:space="preserve"> Screen</w:t>
      </w:r>
      <w:bookmarkEnd w:id="502"/>
    </w:p>
    <w:p w14:paraId="4A42258E" w14:textId="441FDF53" w:rsidR="00754287" w:rsidRPr="000603E4" w:rsidRDefault="003335BB" w:rsidP="000715F8">
      <w:pPr>
        <w:pStyle w:val="Heading3"/>
        <w:ind w:left="1440" w:firstLine="720"/>
        <w:rPr>
          <w:color w:val="000000" w:themeColor="text1"/>
        </w:rPr>
      </w:pPr>
      <w:bookmarkStart w:id="506" w:name="_Toc119350607"/>
      <w:r>
        <w:rPr>
          <w:color w:val="000000" w:themeColor="text1"/>
        </w:rPr>
        <w:t>4</w:t>
      </w:r>
      <w:r w:rsidR="00754287" w:rsidRPr="000603E4">
        <w:rPr>
          <w:color w:val="000000" w:themeColor="text1"/>
        </w:rPr>
        <w:t xml:space="preserve">.1.2.1 </w:t>
      </w:r>
      <w:ins w:id="507" w:author="Trần Diệp Vũ" w:date="2022-11-14T18:02:00Z">
        <w:r w:rsidR="00B56A66">
          <w:rPr>
            <w:color w:val="000000" w:themeColor="text1"/>
          </w:rPr>
          <w:t>User Int</w:t>
        </w:r>
      </w:ins>
      <w:ins w:id="508" w:author="Trần Diệp Vũ" w:date="2022-11-14T18:03:00Z">
        <w:r w:rsidR="00B56A66">
          <w:rPr>
            <w:color w:val="000000" w:themeColor="text1"/>
          </w:rPr>
          <w:t>erfaces</w:t>
        </w:r>
      </w:ins>
      <w:bookmarkEnd w:id="506"/>
      <w:del w:id="509" w:author="Trần Diệp Vũ" w:date="2022-11-14T18:02:00Z">
        <w:r w:rsidR="00754287" w:rsidRPr="000603E4" w:rsidDel="00B56A66">
          <w:rPr>
            <w:color w:val="000000" w:themeColor="text1"/>
          </w:rPr>
          <w:delText xml:space="preserve">Screen Shot for </w:delText>
        </w:r>
        <w:r w:rsidR="00D023C1" w:rsidDel="00B56A66">
          <w:rPr>
            <w:color w:val="000000" w:themeColor="text1"/>
          </w:rPr>
          <w:delText>List product User</w:delText>
        </w:r>
      </w:del>
    </w:p>
    <w:p w14:paraId="66A78A68" w14:textId="0D06AFD3" w:rsidR="00B8556C" w:rsidRPr="000603E4" w:rsidRDefault="000E106C" w:rsidP="000E106C">
      <w:pPr>
        <w:pStyle w:val="NormalWeb"/>
        <w:spacing w:before="0" w:after="0"/>
        <w:jc w:val="center"/>
        <w:rPr>
          <w:rFonts w:ascii="Times New Roman" w:hAnsi="Times New Roman" w:cs="Arial"/>
          <w:b/>
          <w:bCs/>
          <w:color w:val="000000" w:themeColor="text1"/>
        </w:rPr>
      </w:pPr>
      <w:del w:id="510" w:author="Trần Diệp Vũ" w:date="2022-11-14T18:02:00Z">
        <w:r w:rsidRPr="000E106C" w:rsidDel="00B56A66">
          <w:rPr>
            <w:rFonts w:ascii="Times New Roman" w:hAnsi="Times New Roman" w:cs="Arial"/>
            <w:b/>
            <w:bCs/>
            <w:noProof/>
            <w:color w:val="000000" w:themeColor="text1"/>
            <w:lang w:eastAsia="en-US"/>
          </w:rPr>
          <w:drawing>
            <wp:inline distT="0" distB="0" distL="0" distR="0" wp14:anchorId="6317A368" wp14:editId="3DB9B0E9">
              <wp:extent cx="2343477" cy="456311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43477" cy="4563112"/>
                      </a:xfrm>
                      <a:prstGeom prst="rect">
                        <a:avLst/>
                      </a:prstGeom>
                    </pic:spPr>
                  </pic:pic>
                </a:graphicData>
              </a:graphic>
            </wp:inline>
          </w:drawing>
        </w:r>
      </w:del>
      <w:ins w:id="511" w:author="Trần Diệp Vũ" w:date="2022-11-14T21:30:00Z">
        <w:r w:rsidR="009C2EDF" w:rsidRPr="00321A59">
          <w:rPr>
            <w:noProof/>
          </w:rPr>
          <w:drawing>
            <wp:inline distT="0" distB="0" distL="0" distR="0" wp14:anchorId="5493F7A2" wp14:editId="4B8FF4B7">
              <wp:extent cx="2105319" cy="335326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3353268"/>
                      </a:xfrm>
                      <a:prstGeom prst="rect">
                        <a:avLst/>
                      </a:prstGeom>
                    </pic:spPr>
                  </pic:pic>
                </a:graphicData>
              </a:graphic>
            </wp:inline>
          </w:drawing>
        </w:r>
      </w:ins>
    </w:p>
    <w:p w14:paraId="44759F1B" w14:textId="0507F44F" w:rsidR="00754287" w:rsidRPr="00B56A66" w:rsidRDefault="00B56A66">
      <w:pPr>
        <w:pStyle w:val="NormalWeb"/>
        <w:spacing w:before="0" w:after="0"/>
        <w:jc w:val="center"/>
        <w:rPr>
          <w:rFonts w:ascii="Times New Roman" w:hAnsi="Times New Roman" w:cs="Arial"/>
          <w:color w:val="000000" w:themeColor="text1"/>
          <w:rPrChange w:id="512" w:author="Trần Diệp Vũ" w:date="2022-11-14T18:06:00Z">
            <w:rPr>
              <w:rFonts w:ascii="Times New Roman" w:hAnsi="Times New Roman" w:cs="Arial"/>
              <w:b/>
              <w:bCs/>
              <w:color w:val="000000" w:themeColor="text1"/>
            </w:rPr>
          </w:rPrChange>
        </w:rPr>
        <w:pPrChange w:id="513" w:author="Trần Diệp Vũ" w:date="2022-11-14T18:06:00Z">
          <w:pPr>
            <w:pStyle w:val="NormalWeb"/>
            <w:spacing w:before="0" w:after="0"/>
          </w:pPr>
        </w:pPrChange>
      </w:pPr>
      <w:proofErr w:type="spellStart"/>
      <w:ins w:id="514" w:author="Trần Diệp Vũ" w:date="2022-11-14T18:06:00Z">
        <w:r>
          <w:rPr>
            <w:rFonts w:ascii="Times New Roman" w:hAnsi="Times New Roman" w:cs="Arial"/>
            <w:color w:val="000000" w:themeColor="text1"/>
          </w:rPr>
          <w:t>Hình</w:t>
        </w:r>
        <w:proofErr w:type="spellEnd"/>
        <w:r>
          <w:rPr>
            <w:rFonts w:ascii="Times New Roman" w:hAnsi="Times New Roman" w:cs="Arial"/>
            <w:color w:val="000000" w:themeColor="text1"/>
          </w:rPr>
          <w:t xml:space="preserve"> 2: Home Screen</w:t>
        </w:r>
      </w:ins>
    </w:p>
    <w:p w14:paraId="6F65BB27" w14:textId="07D8D86D" w:rsidR="00754287" w:rsidRPr="000603E4" w:rsidRDefault="003335BB" w:rsidP="000715F8">
      <w:pPr>
        <w:pStyle w:val="Heading3"/>
        <w:ind w:left="1440" w:firstLine="720"/>
        <w:rPr>
          <w:color w:val="000000" w:themeColor="text1"/>
        </w:rPr>
      </w:pPr>
      <w:bookmarkStart w:id="515" w:name="_Toc119350608"/>
      <w:r>
        <w:rPr>
          <w:color w:val="000000" w:themeColor="text1"/>
        </w:rPr>
        <w:t>4</w:t>
      </w:r>
      <w:r w:rsidR="00754287" w:rsidRPr="000603E4">
        <w:rPr>
          <w:color w:val="000000" w:themeColor="text1"/>
        </w:rPr>
        <w:t>.1.2.2 Objects and actions</w:t>
      </w:r>
      <w:bookmarkEnd w:id="515"/>
      <w:r w:rsidR="00754287" w:rsidRPr="000603E4">
        <w:rPr>
          <w:color w:val="000000" w:themeColor="text1"/>
        </w:rPr>
        <w:t xml:space="preserve"> </w:t>
      </w:r>
      <w:del w:id="516" w:author="Trần Diệp Vũ" w:date="2022-11-14T18:04:00Z">
        <w:r w:rsidR="00754287" w:rsidRPr="000603E4" w:rsidDel="00B56A66">
          <w:rPr>
            <w:color w:val="000000" w:themeColor="text1"/>
          </w:rPr>
          <w:delText xml:space="preserve">for </w:delText>
        </w:r>
        <w:r w:rsidR="00D023C1" w:rsidDel="00B56A66">
          <w:rPr>
            <w:color w:val="000000" w:themeColor="text1"/>
          </w:rPr>
          <w:delText>List product User</w:delText>
        </w:r>
      </w:del>
    </w:p>
    <w:tbl>
      <w:tblPr>
        <w:tblW w:w="9131" w:type="dxa"/>
        <w:tblInd w:w="-10" w:type="dxa"/>
        <w:tblLayout w:type="fixed"/>
        <w:tblCellMar>
          <w:left w:w="10" w:type="dxa"/>
          <w:right w:w="10" w:type="dxa"/>
        </w:tblCellMar>
        <w:tblLook w:val="0000" w:firstRow="0" w:lastRow="0" w:firstColumn="0" w:lastColumn="0" w:noHBand="0" w:noVBand="0"/>
        <w:tblPrChange w:id="517" w:author="Trần Diệp Vũ" w:date="2022-11-14T18:04:00Z">
          <w:tblPr>
            <w:tblW w:w="9100" w:type="dxa"/>
            <w:tblInd w:w="-10" w:type="dxa"/>
            <w:tblLayout w:type="fixed"/>
            <w:tblCellMar>
              <w:left w:w="10" w:type="dxa"/>
              <w:right w:w="10" w:type="dxa"/>
            </w:tblCellMar>
            <w:tblLook w:val="0000" w:firstRow="0" w:lastRow="0" w:firstColumn="0" w:lastColumn="0" w:noHBand="0" w:noVBand="0"/>
          </w:tblPr>
        </w:tblPrChange>
      </w:tblPr>
      <w:tblGrid>
        <w:gridCol w:w="2075"/>
        <w:gridCol w:w="1800"/>
        <w:gridCol w:w="5256"/>
        <w:tblGridChange w:id="518">
          <w:tblGrid>
            <w:gridCol w:w="1550"/>
            <w:gridCol w:w="1440"/>
            <w:gridCol w:w="1970"/>
          </w:tblGrid>
        </w:tblGridChange>
      </w:tblGrid>
      <w:tr w:rsidR="00B56A66" w14:paraId="4ED5BD51" w14:textId="77777777" w:rsidTr="00B56A66">
        <w:trPr>
          <w:trHeight w:val="242"/>
          <w:ins w:id="519" w:author="Trần Diệp Vũ" w:date="2022-11-14T18:03:00Z"/>
        </w:trPr>
        <w:tc>
          <w:tcPr>
            <w:tcW w:w="207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520" w:author="Trần Diệp Vũ" w:date="2022-11-14T18:04:00Z">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02CE79C7" w14:textId="77777777" w:rsidR="00B56A66" w:rsidRDefault="00B56A66" w:rsidP="00166A9C">
            <w:pPr>
              <w:pStyle w:val="ListParagraph"/>
              <w:spacing w:before="0" w:after="0"/>
              <w:ind w:left="0"/>
              <w:rPr>
                <w:ins w:id="521" w:author="Trần Diệp Vũ" w:date="2022-11-14T18:03:00Z"/>
                <w:b/>
                <w:bCs/>
              </w:rPr>
            </w:pPr>
            <w:ins w:id="522" w:author="Trần Diệp Vũ" w:date="2022-11-14T18:03:00Z">
              <w:r>
                <w:rPr>
                  <w:b/>
                  <w:bCs/>
                </w:rPr>
                <w:t>Item</w:t>
              </w:r>
            </w:ins>
          </w:p>
        </w:tc>
        <w:tc>
          <w:tcPr>
            <w:tcW w:w="180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523" w:author="Trần Diệp Vũ" w:date="2022-11-14T18:04:00Z">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7E871C6E" w14:textId="77777777" w:rsidR="00B56A66" w:rsidRDefault="00B56A66" w:rsidP="00166A9C">
            <w:pPr>
              <w:pStyle w:val="ListParagraph"/>
              <w:spacing w:before="0" w:after="0"/>
              <w:ind w:left="0"/>
              <w:rPr>
                <w:ins w:id="524" w:author="Trần Diệp Vũ" w:date="2022-11-14T18:03:00Z"/>
                <w:b/>
                <w:bCs/>
              </w:rPr>
            </w:pPr>
            <w:ins w:id="525" w:author="Trần Diệp Vũ" w:date="2022-11-14T18:03:00Z">
              <w:r>
                <w:rPr>
                  <w:b/>
                  <w:bCs/>
                </w:rPr>
                <w:t>Action</w:t>
              </w:r>
            </w:ins>
          </w:p>
        </w:tc>
        <w:tc>
          <w:tcPr>
            <w:tcW w:w="5256"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Change w:id="526" w:author="Trần Diệp Vũ" w:date="2022-11-14T18:04:00Z">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tcPrChange>
          </w:tcPr>
          <w:p w14:paraId="205A9A14" w14:textId="77777777" w:rsidR="00B56A66" w:rsidRDefault="00B56A66" w:rsidP="00166A9C">
            <w:pPr>
              <w:pStyle w:val="ListParagraph"/>
              <w:spacing w:before="0" w:after="0"/>
              <w:ind w:left="0"/>
              <w:rPr>
                <w:ins w:id="527" w:author="Trần Diệp Vũ" w:date="2022-11-14T18:03:00Z"/>
                <w:b/>
                <w:bCs/>
              </w:rPr>
            </w:pPr>
            <w:ins w:id="528" w:author="Trần Diệp Vũ" w:date="2022-11-14T18:03:00Z">
              <w:r>
                <w:rPr>
                  <w:b/>
                  <w:bCs/>
                </w:rPr>
                <w:t>Response</w:t>
              </w:r>
            </w:ins>
          </w:p>
        </w:tc>
      </w:tr>
      <w:tr w:rsidR="00B56A66" w14:paraId="28CC1691" w14:textId="77777777" w:rsidTr="00B56A66">
        <w:trPr>
          <w:trHeight w:val="576"/>
          <w:ins w:id="529" w:author="Trần Diệp Vũ" w:date="2022-11-14T18:03:00Z"/>
          <w:trPrChange w:id="530" w:author="Trần Diệp Vũ" w:date="2022-11-14T18:04:00Z">
            <w:trPr>
              <w:trHeight w:val="588"/>
            </w:trPr>
          </w:trPrChange>
        </w:trPr>
        <w:tc>
          <w:tcPr>
            <w:tcW w:w="2075" w:type="dxa"/>
            <w:tcBorders>
              <w:top w:val="single" w:sz="4" w:space="0" w:color="808080"/>
              <w:left w:val="single" w:sz="4" w:space="0" w:color="808080"/>
              <w:bottom w:val="single" w:sz="4" w:space="0" w:color="auto"/>
            </w:tcBorders>
            <w:tcMar>
              <w:top w:w="0" w:type="dxa"/>
              <w:left w:w="10" w:type="dxa"/>
              <w:bottom w:w="0" w:type="dxa"/>
              <w:right w:w="10" w:type="dxa"/>
            </w:tcMar>
            <w:tcPrChange w:id="531" w:author="Trần Diệp Vũ" w:date="2022-11-14T18:04:00Z">
              <w:tcPr>
                <w:tcW w:w="1550" w:type="dxa"/>
                <w:tcBorders>
                  <w:top w:val="single" w:sz="4" w:space="0" w:color="808080"/>
                  <w:left w:val="single" w:sz="4" w:space="0" w:color="808080"/>
                  <w:bottom w:val="single" w:sz="4" w:space="0" w:color="auto"/>
                </w:tcBorders>
                <w:tcMar>
                  <w:top w:w="0" w:type="dxa"/>
                  <w:left w:w="10" w:type="dxa"/>
                  <w:bottom w:w="0" w:type="dxa"/>
                  <w:right w:w="10" w:type="dxa"/>
                </w:tcMar>
              </w:tcPr>
            </w:tcPrChange>
          </w:tcPr>
          <w:p w14:paraId="35FA7595" w14:textId="77777777" w:rsidR="00B56A66" w:rsidRPr="00590DA5" w:rsidRDefault="00B56A66" w:rsidP="00166A9C">
            <w:pPr>
              <w:pStyle w:val="ListParagraph"/>
              <w:spacing w:before="0" w:after="0"/>
              <w:ind w:left="0"/>
              <w:rPr>
                <w:ins w:id="532" w:author="Trần Diệp Vũ" w:date="2022-11-14T18:03:00Z"/>
                <w:b/>
                <w:bCs/>
                <w:sz w:val="20"/>
                <w:szCs w:val="20"/>
              </w:rPr>
            </w:pPr>
            <w:ins w:id="533" w:author="Trần Diệp Vũ" w:date="2022-11-14T18:03:00Z">
              <w:r>
                <w:rPr>
                  <w:b/>
                  <w:bCs/>
                  <w:sz w:val="20"/>
                  <w:szCs w:val="20"/>
                </w:rPr>
                <w:t>Cart button</w:t>
              </w:r>
            </w:ins>
          </w:p>
        </w:tc>
        <w:tc>
          <w:tcPr>
            <w:tcW w:w="1800" w:type="dxa"/>
            <w:tcBorders>
              <w:top w:val="single" w:sz="4" w:space="0" w:color="808080"/>
              <w:left w:val="single" w:sz="4" w:space="0" w:color="808080"/>
              <w:bottom w:val="single" w:sz="4" w:space="0" w:color="auto"/>
            </w:tcBorders>
            <w:tcMar>
              <w:top w:w="0" w:type="dxa"/>
              <w:left w:w="10" w:type="dxa"/>
              <w:bottom w:w="0" w:type="dxa"/>
              <w:right w:w="10" w:type="dxa"/>
            </w:tcMar>
            <w:tcPrChange w:id="534" w:author="Trần Diệp Vũ" w:date="2022-11-14T18:04:00Z">
              <w:tcPr>
                <w:tcW w:w="1440" w:type="dxa"/>
                <w:tcBorders>
                  <w:top w:val="single" w:sz="4" w:space="0" w:color="808080"/>
                  <w:left w:val="single" w:sz="4" w:space="0" w:color="808080"/>
                  <w:bottom w:val="single" w:sz="4" w:space="0" w:color="auto"/>
                </w:tcBorders>
                <w:tcMar>
                  <w:top w:w="0" w:type="dxa"/>
                  <w:left w:w="10" w:type="dxa"/>
                  <w:bottom w:w="0" w:type="dxa"/>
                  <w:right w:w="10" w:type="dxa"/>
                </w:tcMar>
              </w:tcPr>
            </w:tcPrChange>
          </w:tcPr>
          <w:p w14:paraId="4121DAA2" w14:textId="77777777" w:rsidR="00B56A66" w:rsidRDefault="00B56A66" w:rsidP="00166A9C">
            <w:pPr>
              <w:pStyle w:val="ListParagraph"/>
              <w:spacing w:before="0" w:after="0"/>
              <w:ind w:left="0"/>
              <w:rPr>
                <w:ins w:id="535" w:author="Trần Diệp Vũ" w:date="2022-11-14T18:03:00Z"/>
                <w:sz w:val="20"/>
                <w:szCs w:val="20"/>
              </w:rPr>
            </w:pPr>
            <w:ins w:id="536" w:author="Trần Diệp Vũ" w:date="2022-11-14T18:03:00Z">
              <w:r>
                <w:rPr>
                  <w:sz w:val="20"/>
                  <w:szCs w:val="20"/>
                </w:rPr>
                <w:t xml:space="preserve"> Tap on the button</w:t>
              </w:r>
            </w:ins>
          </w:p>
          <w:p w14:paraId="4ACD5025" w14:textId="77777777" w:rsidR="00B56A66" w:rsidRDefault="00B56A66" w:rsidP="00166A9C">
            <w:pPr>
              <w:pStyle w:val="ListParagraph"/>
              <w:spacing w:before="0" w:after="0"/>
              <w:ind w:left="0"/>
              <w:rPr>
                <w:ins w:id="537" w:author="Trần Diệp Vũ" w:date="2022-11-14T18:03:00Z"/>
                <w:sz w:val="20"/>
                <w:szCs w:val="20"/>
              </w:rPr>
            </w:pPr>
            <w:ins w:id="538" w:author="Trần Diệp Vũ" w:date="2022-11-14T18:03:00Z">
              <w:r>
                <w:rPr>
                  <w:sz w:val="20"/>
                  <w:szCs w:val="20"/>
                </w:rPr>
                <w:t xml:space="preserve"> </w:t>
              </w:r>
            </w:ins>
          </w:p>
        </w:tc>
        <w:tc>
          <w:tcPr>
            <w:tcW w:w="5256"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Change w:id="539" w:author="Trần Diệp Vũ" w:date="2022-11-14T18:04:00Z">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tcPrChange>
          </w:tcPr>
          <w:p w14:paraId="4188665F" w14:textId="77777777" w:rsidR="00B56A66" w:rsidRDefault="00B56A66" w:rsidP="00166A9C">
            <w:pPr>
              <w:pStyle w:val="ListParagraph"/>
              <w:spacing w:before="0" w:after="0"/>
              <w:ind w:left="0"/>
              <w:rPr>
                <w:ins w:id="540" w:author="Trần Diệp Vũ" w:date="2022-11-14T18:03:00Z"/>
                <w:sz w:val="20"/>
                <w:szCs w:val="20"/>
              </w:rPr>
            </w:pPr>
            <w:ins w:id="541" w:author="Trần Diệp Vũ" w:date="2022-11-14T18:03:00Z">
              <w:r>
                <w:rPr>
                  <w:sz w:val="20"/>
                  <w:szCs w:val="20"/>
                </w:rPr>
                <w:t xml:space="preserve"> </w:t>
              </w:r>
              <w:r w:rsidRPr="00627959">
                <w:rPr>
                  <w:sz w:val="20"/>
                  <w:szCs w:val="20"/>
                </w:rPr>
                <w:t>Show products that have been added to the cart</w:t>
              </w:r>
            </w:ins>
          </w:p>
        </w:tc>
      </w:tr>
      <w:tr w:rsidR="00B56A66" w14:paraId="4D312051" w14:textId="77777777" w:rsidTr="00B56A66">
        <w:trPr>
          <w:trHeight w:val="1147"/>
          <w:ins w:id="542" w:author="Trần Diệp Vũ" w:date="2022-11-14T18:03:00Z"/>
          <w:trPrChange w:id="543" w:author="Trần Diệp Vũ" w:date="2022-11-14T18:04:00Z">
            <w:trPr>
              <w:trHeight w:val="1170"/>
            </w:trPr>
          </w:trPrChange>
        </w:trPr>
        <w:tc>
          <w:tcPr>
            <w:tcW w:w="207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544" w:author="Trần Diệp Vũ" w:date="2022-11-14T18:0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388A7A2A" w14:textId="77777777" w:rsidR="00B56A66" w:rsidRPr="004C75D4" w:rsidRDefault="00B56A66" w:rsidP="00166A9C">
            <w:pPr>
              <w:pStyle w:val="ListParagraph"/>
              <w:spacing w:before="0" w:after="0"/>
              <w:ind w:left="0"/>
              <w:rPr>
                <w:ins w:id="545" w:author="Trần Diệp Vũ" w:date="2022-11-14T18:03:00Z"/>
                <w:b/>
                <w:bCs/>
                <w:sz w:val="20"/>
                <w:szCs w:val="20"/>
              </w:rPr>
            </w:pPr>
            <w:proofErr w:type="spellStart"/>
            <w:ins w:id="546" w:author="Trần Diệp Vũ" w:date="2022-11-14T18:03:00Z">
              <w:r>
                <w:rPr>
                  <w:sz w:val="20"/>
                  <w:szCs w:val="20"/>
                </w:rPr>
                <w:t>Iphone</w:t>
              </w:r>
              <w:proofErr w:type="spellEnd"/>
              <w:r>
                <w:rPr>
                  <w:sz w:val="20"/>
                  <w:szCs w:val="20"/>
                </w:rPr>
                <w:t xml:space="preserve"> button</w:t>
              </w:r>
            </w:ins>
          </w:p>
        </w:tc>
        <w:tc>
          <w:tcPr>
            <w:tcW w:w="180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547" w:author="Trần Diệp Vũ" w:date="2022-11-14T18:0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12B79D9E" w14:textId="77777777" w:rsidR="00B56A66" w:rsidRPr="004C75D4" w:rsidRDefault="00B56A66" w:rsidP="00166A9C">
            <w:pPr>
              <w:pStyle w:val="ListParagraph"/>
              <w:spacing w:before="0" w:after="0"/>
              <w:ind w:left="0"/>
              <w:rPr>
                <w:ins w:id="548" w:author="Trần Diệp Vũ" w:date="2022-11-14T18:03:00Z"/>
                <w:sz w:val="20"/>
                <w:szCs w:val="20"/>
              </w:rPr>
            </w:pPr>
            <w:ins w:id="549" w:author="Trần Diệp Vũ" w:date="2022-11-14T18:03: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29267890" w14:textId="77777777" w:rsidR="00B56A66" w:rsidRPr="004C75D4" w:rsidRDefault="00B56A66" w:rsidP="00166A9C">
            <w:pPr>
              <w:pStyle w:val="ListParagraph"/>
              <w:spacing w:before="0" w:after="0"/>
              <w:ind w:left="0"/>
              <w:rPr>
                <w:ins w:id="550" w:author="Trần Diệp Vũ" w:date="2022-11-14T18:03:00Z"/>
                <w:sz w:val="20"/>
                <w:szCs w:val="20"/>
              </w:rPr>
            </w:pPr>
            <w:ins w:id="551" w:author="Trần Diệp Vũ" w:date="2022-11-14T18:03:00Z">
              <w:r>
                <w:rPr>
                  <w:sz w:val="20"/>
                  <w:szCs w:val="20"/>
                </w:rPr>
                <w:t xml:space="preserve"> </w:t>
              </w:r>
            </w:ins>
          </w:p>
        </w:tc>
        <w:tc>
          <w:tcPr>
            <w:tcW w:w="5256"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552" w:author="Trần Diệp Vũ" w:date="2022-11-14T18:0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43EBEEB3" w14:textId="77777777" w:rsidR="00B56A66" w:rsidRPr="004C75D4" w:rsidRDefault="00B56A66" w:rsidP="00166A9C">
            <w:pPr>
              <w:pStyle w:val="ListParagraph"/>
              <w:spacing w:before="0" w:after="0"/>
              <w:ind w:left="0"/>
              <w:rPr>
                <w:ins w:id="553" w:author="Trần Diệp Vũ" w:date="2022-11-14T18:03:00Z"/>
                <w:sz w:val="20"/>
                <w:szCs w:val="20"/>
              </w:rPr>
            </w:pPr>
            <w:ins w:id="554" w:author="Trần Diệp Vũ" w:date="2022-11-14T18:03:00Z">
              <w:r>
                <w:rPr>
                  <w:sz w:val="20"/>
                  <w:szCs w:val="20"/>
                </w:rPr>
                <w:t>Show</w:t>
              </w:r>
              <w:r w:rsidRPr="00627959">
                <w:rPr>
                  <w:sz w:val="20"/>
                  <w:szCs w:val="20"/>
                </w:rPr>
                <w:t xml:space="preserve"> products from </w:t>
              </w:r>
              <w:proofErr w:type="spellStart"/>
              <w:r w:rsidRPr="00627959">
                <w:rPr>
                  <w:sz w:val="20"/>
                  <w:szCs w:val="20"/>
                </w:rPr>
                <w:t>iphone</w:t>
              </w:r>
              <w:proofErr w:type="spellEnd"/>
            </w:ins>
          </w:p>
        </w:tc>
      </w:tr>
      <w:tr w:rsidR="00B56A66" w14:paraId="0687E766" w14:textId="77777777" w:rsidTr="00B56A66">
        <w:trPr>
          <w:trHeight w:val="1147"/>
          <w:ins w:id="555" w:author="Trần Diệp Vũ" w:date="2022-11-14T18:03:00Z"/>
          <w:trPrChange w:id="556" w:author="Trần Diệp Vũ" w:date="2022-11-14T18:04:00Z">
            <w:trPr>
              <w:trHeight w:val="1170"/>
            </w:trPr>
          </w:trPrChange>
        </w:trPr>
        <w:tc>
          <w:tcPr>
            <w:tcW w:w="207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557" w:author="Trần Diệp Vũ" w:date="2022-11-14T18:0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70B1B4B7" w14:textId="77777777" w:rsidR="00B56A66" w:rsidRDefault="00B56A66" w:rsidP="00166A9C">
            <w:pPr>
              <w:pStyle w:val="ListParagraph"/>
              <w:spacing w:before="0" w:after="0"/>
              <w:ind w:left="0"/>
              <w:rPr>
                <w:ins w:id="558" w:author="Trần Diệp Vũ" w:date="2022-11-14T18:03:00Z"/>
                <w:sz w:val="20"/>
                <w:szCs w:val="20"/>
              </w:rPr>
            </w:pPr>
            <w:ins w:id="559" w:author="Trần Diệp Vũ" w:date="2022-11-14T18:03:00Z">
              <w:r>
                <w:rPr>
                  <w:sz w:val="20"/>
                  <w:szCs w:val="20"/>
                </w:rPr>
                <w:t>Samsung button</w:t>
              </w:r>
            </w:ins>
          </w:p>
        </w:tc>
        <w:tc>
          <w:tcPr>
            <w:tcW w:w="180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560" w:author="Trần Diệp Vũ" w:date="2022-11-14T18:0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4B0CAB8C" w14:textId="77777777" w:rsidR="00B56A66" w:rsidRPr="004C75D4" w:rsidRDefault="00B56A66" w:rsidP="00166A9C">
            <w:pPr>
              <w:pStyle w:val="ListParagraph"/>
              <w:spacing w:before="0" w:after="0"/>
              <w:ind w:left="0"/>
              <w:rPr>
                <w:ins w:id="561" w:author="Trần Diệp Vũ" w:date="2022-11-14T18:03:00Z"/>
                <w:sz w:val="20"/>
                <w:szCs w:val="20"/>
              </w:rPr>
            </w:pPr>
            <w:ins w:id="562" w:author="Trần Diệp Vũ" w:date="2022-11-14T18:03: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401DE4A3" w14:textId="77777777" w:rsidR="00B56A66" w:rsidRPr="004C75D4" w:rsidRDefault="00B56A66" w:rsidP="00166A9C">
            <w:pPr>
              <w:pStyle w:val="ListParagraph"/>
              <w:spacing w:before="0" w:after="0"/>
              <w:ind w:left="0"/>
              <w:rPr>
                <w:ins w:id="563" w:author="Trần Diệp Vũ" w:date="2022-11-14T18:03:00Z"/>
                <w:sz w:val="20"/>
                <w:szCs w:val="20"/>
              </w:rPr>
            </w:pPr>
            <w:ins w:id="564" w:author="Trần Diệp Vũ" w:date="2022-11-14T18:03:00Z">
              <w:r>
                <w:rPr>
                  <w:sz w:val="20"/>
                  <w:szCs w:val="20"/>
                </w:rPr>
                <w:t xml:space="preserve"> </w:t>
              </w:r>
            </w:ins>
          </w:p>
        </w:tc>
        <w:tc>
          <w:tcPr>
            <w:tcW w:w="5256"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565" w:author="Trần Diệp Vũ" w:date="2022-11-14T18:0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55D925B1" w14:textId="77777777" w:rsidR="00B56A66" w:rsidRDefault="00B56A66" w:rsidP="00166A9C">
            <w:pPr>
              <w:pStyle w:val="ListParagraph"/>
              <w:spacing w:before="0" w:after="0"/>
              <w:ind w:left="0"/>
              <w:rPr>
                <w:ins w:id="566" w:author="Trần Diệp Vũ" w:date="2022-11-14T18:03:00Z"/>
                <w:sz w:val="20"/>
                <w:szCs w:val="20"/>
              </w:rPr>
            </w:pPr>
            <w:ins w:id="567" w:author="Trần Diệp Vũ" w:date="2022-11-14T18:03:00Z">
              <w:r>
                <w:rPr>
                  <w:sz w:val="20"/>
                  <w:szCs w:val="20"/>
                </w:rPr>
                <w:t>Show</w:t>
              </w:r>
              <w:r w:rsidRPr="00627959">
                <w:rPr>
                  <w:sz w:val="20"/>
                  <w:szCs w:val="20"/>
                </w:rPr>
                <w:t xml:space="preserve"> products from </w:t>
              </w:r>
              <w:proofErr w:type="spellStart"/>
              <w:r>
                <w:rPr>
                  <w:sz w:val="20"/>
                  <w:szCs w:val="20"/>
                </w:rPr>
                <w:t>SamSung</w:t>
              </w:r>
              <w:proofErr w:type="spellEnd"/>
            </w:ins>
          </w:p>
        </w:tc>
      </w:tr>
      <w:tr w:rsidR="00B56A66" w14:paraId="773C05C2" w14:textId="77777777" w:rsidTr="00B56A66">
        <w:trPr>
          <w:trHeight w:val="1147"/>
          <w:ins w:id="568" w:author="Trần Diệp Vũ" w:date="2022-11-14T18:03:00Z"/>
          <w:trPrChange w:id="569" w:author="Trần Diệp Vũ" w:date="2022-11-14T18:04:00Z">
            <w:trPr>
              <w:trHeight w:val="1170"/>
            </w:trPr>
          </w:trPrChange>
        </w:trPr>
        <w:tc>
          <w:tcPr>
            <w:tcW w:w="207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570" w:author="Trần Diệp Vũ" w:date="2022-11-14T18:0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26C4DD58" w14:textId="77777777" w:rsidR="00B56A66" w:rsidRDefault="00B56A66" w:rsidP="00166A9C">
            <w:pPr>
              <w:pStyle w:val="ListParagraph"/>
              <w:spacing w:before="0" w:after="0"/>
              <w:ind w:left="0"/>
              <w:rPr>
                <w:ins w:id="571" w:author="Trần Diệp Vũ" w:date="2022-11-14T18:03:00Z"/>
                <w:sz w:val="20"/>
                <w:szCs w:val="20"/>
              </w:rPr>
            </w:pPr>
            <w:ins w:id="572" w:author="Trần Diệp Vũ" w:date="2022-11-14T18:03:00Z">
              <w:r>
                <w:rPr>
                  <w:sz w:val="20"/>
                  <w:szCs w:val="20"/>
                </w:rPr>
                <w:lastRenderedPageBreak/>
                <w:t>Oppo button</w:t>
              </w:r>
            </w:ins>
          </w:p>
        </w:tc>
        <w:tc>
          <w:tcPr>
            <w:tcW w:w="180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573" w:author="Trần Diệp Vũ" w:date="2022-11-14T18:0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6FCAA28B" w14:textId="77777777" w:rsidR="00B56A66" w:rsidRPr="004C75D4" w:rsidRDefault="00B56A66" w:rsidP="00166A9C">
            <w:pPr>
              <w:pStyle w:val="ListParagraph"/>
              <w:spacing w:before="0" w:after="0"/>
              <w:ind w:left="0"/>
              <w:rPr>
                <w:ins w:id="574" w:author="Trần Diệp Vũ" w:date="2022-11-14T18:03:00Z"/>
                <w:sz w:val="20"/>
                <w:szCs w:val="20"/>
              </w:rPr>
            </w:pPr>
            <w:ins w:id="575" w:author="Trần Diệp Vũ" w:date="2022-11-14T18:03: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4BCAA2A2" w14:textId="77777777" w:rsidR="00B56A66" w:rsidRPr="004C75D4" w:rsidRDefault="00B56A66" w:rsidP="00166A9C">
            <w:pPr>
              <w:pStyle w:val="ListParagraph"/>
              <w:spacing w:before="0" w:after="0"/>
              <w:ind w:left="0"/>
              <w:rPr>
                <w:ins w:id="576" w:author="Trần Diệp Vũ" w:date="2022-11-14T18:03:00Z"/>
                <w:sz w:val="20"/>
                <w:szCs w:val="20"/>
              </w:rPr>
            </w:pPr>
            <w:ins w:id="577" w:author="Trần Diệp Vũ" w:date="2022-11-14T18:03:00Z">
              <w:r>
                <w:rPr>
                  <w:sz w:val="20"/>
                  <w:szCs w:val="20"/>
                </w:rPr>
                <w:t xml:space="preserve"> </w:t>
              </w:r>
            </w:ins>
          </w:p>
        </w:tc>
        <w:tc>
          <w:tcPr>
            <w:tcW w:w="5256"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578" w:author="Trần Diệp Vũ" w:date="2022-11-14T18:0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37CE0FAC" w14:textId="77777777" w:rsidR="00B56A66" w:rsidRDefault="00B56A66" w:rsidP="00166A9C">
            <w:pPr>
              <w:pStyle w:val="ListParagraph"/>
              <w:spacing w:before="0" w:after="0"/>
              <w:ind w:left="0"/>
              <w:rPr>
                <w:ins w:id="579" w:author="Trần Diệp Vũ" w:date="2022-11-14T18:03:00Z"/>
                <w:sz w:val="20"/>
                <w:szCs w:val="20"/>
              </w:rPr>
            </w:pPr>
            <w:ins w:id="580" w:author="Trần Diệp Vũ" w:date="2022-11-14T18:03:00Z">
              <w:r>
                <w:rPr>
                  <w:sz w:val="20"/>
                  <w:szCs w:val="20"/>
                </w:rPr>
                <w:t>Show</w:t>
              </w:r>
              <w:r w:rsidRPr="00627959">
                <w:rPr>
                  <w:sz w:val="20"/>
                  <w:szCs w:val="20"/>
                </w:rPr>
                <w:t xml:space="preserve"> products from </w:t>
              </w:r>
              <w:r>
                <w:rPr>
                  <w:sz w:val="20"/>
                  <w:szCs w:val="20"/>
                </w:rPr>
                <w:t>Oppo</w:t>
              </w:r>
            </w:ins>
          </w:p>
        </w:tc>
      </w:tr>
      <w:tr w:rsidR="00B56A66" w14:paraId="21623A60" w14:textId="77777777" w:rsidTr="00B56A66">
        <w:trPr>
          <w:trHeight w:val="1147"/>
          <w:ins w:id="581" w:author="Trần Diệp Vũ" w:date="2022-11-14T18:03:00Z"/>
          <w:trPrChange w:id="582" w:author="Trần Diệp Vũ" w:date="2022-11-14T18:04:00Z">
            <w:trPr>
              <w:trHeight w:val="1170"/>
            </w:trPr>
          </w:trPrChange>
        </w:trPr>
        <w:tc>
          <w:tcPr>
            <w:tcW w:w="207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583" w:author="Trần Diệp Vũ" w:date="2022-11-14T18:0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54B5E03B" w14:textId="77777777" w:rsidR="00B56A66" w:rsidRDefault="00B56A66" w:rsidP="00166A9C">
            <w:pPr>
              <w:pStyle w:val="ListParagraph"/>
              <w:spacing w:before="0" w:after="0"/>
              <w:ind w:left="0"/>
              <w:rPr>
                <w:ins w:id="584" w:author="Trần Diệp Vũ" w:date="2022-11-14T18:03:00Z"/>
                <w:sz w:val="20"/>
                <w:szCs w:val="20"/>
              </w:rPr>
            </w:pPr>
            <w:ins w:id="585" w:author="Trần Diệp Vũ" w:date="2022-11-14T18:03:00Z">
              <w:r>
                <w:rPr>
                  <w:sz w:val="20"/>
                  <w:szCs w:val="20"/>
                </w:rPr>
                <w:t>Redmi button</w:t>
              </w:r>
            </w:ins>
          </w:p>
        </w:tc>
        <w:tc>
          <w:tcPr>
            <w:tcW w:w="180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586" w:author="Trần Diệp Vũ" w:date="2022-11-14T18:0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6693CEFB" w14:textId="77777777" w:rsidR="00B56A66" w:rsidRPr="004C75D4" w:rsidRDefault="00B56A66" w:rsidP="00166A9C">
            <w:pPr>
              <w:pStyle w:val="ListParagraph"/>
              <w:spacing w:before="0" w:after="0"/>
              <w:ind w:left="0"/>
              <w:rPr>
                <w:ins w:id="587" w:author="Trần Diệp Vũ" w:date="2022-11-14T18:03:00Z"/>
                <w:sz w:val="20"/>
                <w:szCs w:val="20"/>
              </w:rPr>
            </w:pPr>
            <w:ins w:id="588" w:author="Trần Diệp Vũ" w:date="2022-11-14T18:03: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4F7856C3" w14:textId="77777777" w:rsidR="00B56A66" w:rsidRPr="004C75D4" w:rsidRDefault="00B56A66" w:rsidP="00166A9C">
            <w:pPr>
              <w:pStyle w:val="ListParagraph"/>
              <w:spacing w:before="0" w:after="0"/>
              <w:ind w:left="0"/>
              <w:rPr>
                <w:ins w:id="589" w:author="Trần Diệp Vũ" w:date="2022-11-14T18:03:00Z"/>
                <w:sz w:val="20"/>
                <w:szCs w:val="20"/>
              </w:rPr>
            </w:pPr>
            <w:ins w:id="590" w:author="Trần Diệp Vũ" w:date="2022-11-14T18:03:00Z">
              <w:r>
                <w:rPr>
                  <w:sz w:val="20"/>
                  <w:szCs w:val="20"/>
                </w:rPr>
                <w:t xml:space="preserve"> </w:t>
              </w:r>
            </w:ins>
          </w:p>
        </w:tc>
        <w:tc>
          <w:tcPr>
            <w:tcW w:w="5256"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591" w:author="Trần Diệp Vũ" w:date="2022-11-14T18:0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56A5600A" w14:textId="77777777" w:rsidR="00B56A66" w:rsidRDefault="00B56A66" w:rsidP="00166A9C">
            <w:pPr>
              <w:pStyle w:val="ListParagraph"/>
              <w:spacing w:before="0" w:after="0"/>
              <w:ind w:left="0"/>
              <w:rPr>
                <w:ins w:id="592" w:author="Trần Diệp Vũ" w:date="2022-11-14T18:03:00Z"/>
                <w:sz w:val="20"/>
                <w:szCs w:val="20"/>
              </w:rPr>
            </w:pPr>
            <w:ins w:id="593" w:author="Trần Diệp Vũ" w:date="2022-11-14T18:03:00Z">
              <w:r>
                <w:rPr>
                  <w:sz w:val="20"/>
                  <w:szCs w:val="20"/>
                </w:rPr>
                <w:t>Show</w:t>
              </w:r>
              <w:r w:rsidRPr="00627959">
                <w:rPr>
                  <w:sz w:val="20"/>
                  <w:szCs w:val="20"/>
                </w:rPr>
                <w:t xml:space="preserve"> products from </w:t>
              </w:r>
              <w:r>
                <w:rPr>
                  <w:sz w:val="20"/>
                  <w:szCs w:val="20"/>
                </w:rPr>
                <w:t>Redmi</w:t>
              </w:r>
            </w:ins>
          </w:p>
        </w:tc>
      </w:tr>
      <w:tr w:rsidR="00B56A66" w14:paraId="054D8131" w14:textId="77777777" w:rsidTr="00B56A66">
        <w:trPr>
          <w:trHeight w:val="1147"/>
          <w:ins w:id="594" w:author="Trần Diệp Vũ" w:date="2022-11-14T18:03:00Z"/>
          <w:trPrChange w:id="595" w:author="Trần Diệp Vũ" w:date="2022-11-14T18:04:00Z">
            <w:trPr>
              <w:trHeight w:val="1170"/>
            </w:trPr>
          </w:trPrChange>
        </w:trPr>
        <w:tc>
          <w:tcPr>
            <w:tcW w:w="207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596" w:author="Trần Diệp Vũ" w:date="2022-11-14T18:0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50662714" w14:textId="77777777" w:rsidR="00B56A66" w:rsidRDefault="00B56A66" w:rsidP="00166A9C">
            <w:pPr>
              <w:pStyle w:val="ListParagraph"/>
              <w:spacing w:before="0" w:after="0"/>
              <w:ind w:left="0"/>
              <w:rPr>
                <w:ins w:id="597" w:author="Trần Diệp Vũ" w:date="2022-11-14T18:03:00Z"/>
                <w:sz w:val="20"/>
                <w:szCs w:val="20"/>
              </w:rPr>
            </w:pPr>
            <w:proofErr w:type="spellStart"/>
            <w:ins w:id="598" w:author="Trần Diệp Vũ" w:date="2022-11-14T18:03:00Z">
              <w:r>
                <w:rPr>
                  <w:sz w:val="20"/>
                  <w:szCs w:val="20"/>
                </w:rPr>
                <w:t>Levono</w:t>
              </w:r>
              <w:proofErr w:type="spellEnd"/>
            </w:ins>
          </w:p>
        </w:tc>
        <w:tc>
          <w:tcPr>
            <w:tcW w:w="180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599" w:author="Trần Diệp Vũ" w:date="2022-11-14T18:0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158928FB" w14:textId="77777777" w:rsidR="00B56A66" w:rsidRPr="004C75D4" w:rsidRDefault="00B56A66" w:rsidP="00166A9C">
            <w:pPr>
              <w:pStyle w:val="ListParagraph"/>
              <w:spacing w:before="0" w:after="0"/>
              <w:ind w:left="0"/>
              <w:rPr>
                <w:ins w:id="600" w:author="Trần Diệp Vũ" w:date="2022-11-14T18:03:00Z"/>
                <w:sz w:val="20"/>
                <w:szCs w:val="20"/>
              </w:rPr>
            </w:pPr>
            <w:ins w:id="601" w:author="Trần Diệp Vũ" w:date="2022-11-14T18:03: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49F5D6DC" w14:textId="77777777" w:rsidR="00B56A66" w:rsidRPr="004C75D4" w:rsidRDefault="00B56A66" w:rsidP="00166A9C">
            <w:pPr>
              <w:pStyle w:val="ListParagraph"/>
              <w:spacing w:before="0" w:after="0"/>
              <w:ind w:left="0"/>
              <w:rPr>
                <w:ins w:id="602" w:author="Trần Diệp Vũ" w:date="2022-11-14T18:03:00Z"/>
                <w:sz w:val="20"/>
                <w:szCs w:val="20"/>
              </w:rPr>
            </w:pPr>
            <w:ins w:id="603" w:author="Trần Diệp Vũ" w:date="2022-11-14T18:03:00Z">
              <w:r>
                <w:rPr>
                  <w:sz w:val="20"/>
                  <w:szCs w:val="20"/>
                </w:rPr>
                <w:t xml:space="preserve"> </w:t>
              </w:r>
            </w:ins>
          </w:p>
        </w:tc>
        <w:tc>
          <w:tcPr>
            <w:tcW w:w="5256"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604" w:author="Trần Diệp Vũ" w:date="2022-11-14T18:0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7740A02B" w14:textId="77777777" w:rsidR="00B56A66" w:rsidRDefault="00B56A66" w:rsidP="00166A9C">
            <w:pPr>
              <w:pStyle w:val="ListParagraph"/>
              <w:spacing w:before="0" w:after="0"/>
              <w:ind w:left="0"/>
              <w:rPr>
                <w:ins w:id="605" w:author="Trần Diệp Vũ" w:date="2022-11-14T18:03:00Z"/>
                <w:sz w:val="20"/>
                <w:szCs w:val="20"/>
              </w:rPr>
            </w:pPr>
            <w:ins w:id="606" w:author="Trần Diệp Vũ" w:date="2022-11-14T18:03:00Z">
              <w:r>
                <w:rPr>
                  <w:sz w:val="20"/>
                  <w:szCs w:val="20"/>
                </w:rPr>
                <w:t>Show</w:t>
              </w:r>
              <w:r w:rsidRPr="00627959">
                <w:rPr>
                  <w:sz w:val="20"/>
                  <w:szCs w:val="20"/>
                </w:rPr>
                <w:t xml:space="preserve"> products from </w:t>
              </w:r>
              <w:r>
                <w:rPr>
                  <w:sz w:val="20"/>
                  <w:szCs w:val="20"/>
                </w:rPr>
                <w:t>Lenovo</w:t>
              </w:r>
            </w:ins>
          </w:p>
        </w:tc>
      </w:tr>
      <w:tr w:rsidR="00B56A66" w14:paraId="2B9FBB7C" w14:textId="77777777" w:rsidTr="00B56A66">
        <w:trPr>
          <w:trHeight w:val="1147"/>
          <w:ins w:id="607" w:author="Trần Diệp Vũ" w:date="2022-11-14T18:03:00Z"/>
          <w:trPrChange w:id="608" w:author="Trần Diệp Vũ" w:date="2022-11-14T18:04:00Z">
            <w:trPr>
              <w:trHeight w:val="1170"/>
            </w:trPr>
          </w:trPrChange>
        </w:trPr>
        <w:tc>
          <w:tcPr>
            <w:tcW w:w="207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609" w:author="Trần Diệp Vũ" w:date="2022-11-14T18:0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0961FA1D" w14:textId="77777777" w:rsidR="00B56A66" w:rsidRDefault="00B56A66" w:rsidP="00166A9C">
            <w:pPr>
              <w:pStyle w:val="ListParagraph"/>
              <w:spacing w:before="0" w:after="0"/>
              <w:ind w:left="0"/>
              <w:rPr>
                <w:ins w:id="610" w:author="Trần Diệp Vũ" w:date="2022-11-14T18:03:00Z"/>
                <w:sz w:val="20"/>
                <w:szCs w:val="20"/>
              </w:rPr>
            </w:pPr>
            <w:ins w:id="611" w:author="Trần Diệp Vũ" w:date="2022-11-14T18:03:00Z">
              <w:r>
                <w:rPr>
                  <w:sz w:val="20"/>
                  <w:szCs w:val="20"/>
                </w:rPr>
                <w:t xml:space="preserve">List of </w:t>
              </w:r>
              <w:proofErr w:type="gramStart"/>
              <w:r>
                <w:rPr>
                  <w:sz w:val="20"/>
                  <w:szCs w:val="20"/>
                </w:rPr>
                <w:t>product</w:t>
              </w:r>
              <w:proofErr w:type="gramEnd"/>
            </w:ins>
          </w:p>
        </w:tc>
        <w:tc>
          <w:tcPr>
            <w:tcW w:w="180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612" w:author="Trần Diệp Vũ" w:date="2022-11-14T18:0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319FC999" w14:textId="77777777" w:rsidR="00B56A66" w:rsidRPr="004C75D4" w:rsidRDefault="00B56A66" w:rsidP="00166A9C">
            <w:pPr>
              <w:pStyle w:val="ListParagraph"/>
              <w:spacing w:before="0" w:after="0"/>
              <w:ind w:left="0"/>
              <w:rPr>
                <w:ins w:id="613" w:author="Trần Diệp Vũ" w:date="2022-11-14T18:03:00Z"/>
                <w:sz w:val="20"/>
                <w:szCs w:val="20"/>
              </w:rPr>
            </w:pPr>
            <w:ins w:id="614" w:author="Trần Diệp Vũ" w:date="2022-11-14T18:03:00Z">
              <w:r>
                <w:rPr>
                  <w:sz w:val="20"/>
                  <w:szCs w:val="20"/>
                </w:rPr>
                <w:t xml:space="preserve"> Click product</w:t>
              </w:r>
            </w:ins>
          </w:p>
        </w:tc>
        <w:tc>
          <w:tcPr>
            <w:tcW w:w="5256"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615" w:author="Trần Diệp Vũ" w:date="2022-11-14T18:0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5A05CD3E" w14:textId="77777777" w:rsidR="00B56A66" w:rsidRDefault="00B56A66" w:rsidP="00166A9C">
            <w:pPr>
              <w:pStyle w:val="ListParagraph"/>
              <w:spacing w:before="0" w:after="0"/>
              <w:ind w:left="0"/>
              <w:rPr>
                <w:ins w:id="616" w:author="Trần Diệp Vũ" w:date="2022-11-14T18:03:00Z"/>
                <w:sz w:val="20"/>
                <w:szCs w:val="20"/>
              </w:rPr>
            </w:pPr>
            <w:ins w:id="617" w:author="Trần Diệp Vũ" w:date="2022-11-14T18:03:00Z">
              <w:r w:rsidRPr="0004286A">
                <w:rPr>
                  <w:sz w:val="20"/>
                  <w:szCs w:val="20"/>
                </w:rPr>
                <w:t>Show product details</w:t>
              </w:r>
            </w:ins>
          </w:p>
        </w:tc>
      </w:tr>
      <w:tr w:rsidR="00B56A66" w14:paraId="3A7C007E" w14:textId="77777777" w:rsidTr="00B56A66">
        <w:trPr>
          <w:trHeight w:val="1147"/>
          <w:ins w:id="618" w:author="Trần Diệp Vũ" w:date="2022-11-14T18:03:00Z"/>
          <w:trPrChange w:id="619" w:author="Trần Diệp Vũ" w:date="2022-11-14T18:04:00Z">
            <w:trPr>
              <w:trHeight w:val="1170"/>
            </w:trPr>
          </w:trPrChange>
        </w:trPr>
        <w:tc>
          <w:tcPr>
            <w:tcW w:w="207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620" w:author="Trần Diệp Vũ" w:date="2022-11-14T18:0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29E85678" w14:textId="77777777" w:rsidR="00B56A66" w:rsidRDefault="00B56A66" w:rsidP="00166A9C">
            <w:pPr>
              <w:pStyle w:val="ListParagraph"/>
              <w:spacing w:before="0" w:after="0"/>
              <w:ind w:left="0"/>
              <w:rPr>
                <w:ins w:id="621" w:author="Trần Diệp Vũ" w:date="2022-11-14T18:03:00Z"/>
                <w:sz w:val="20"/>
                <w:szCs w:val="20"/>
              </w:rPr>
            </w:pPr>
            <w:ins w:id="622" w:author="Trần Diệp Vũ" w:date="2022-11-14T18:03:00Z">
              <w:r>
                <w:rPr>
                  <w:sz w:val="20"/>
                  <w:szCs w:val="20"/>
                </w:rPr>
                <w:t>List bar</w:t>
              </w:r>
            </w:ins>
          </w:p>
        </w:tc>
        <w:tc>
          <w:tcPr>
            <w:tcW w:w="180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623" w:author="Trần Diệp Vũ" w:date="2022-11-14T18:0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20B8E7EE" w14:textId="77777777" w:rsidR="00B56A66" w:rsidRPr="004C75D4" w:rsidRDefault="00B56A66" w:rsidP="00166A9C">
            <w:pPr>
              <w:pStyle w:val="ListParagraph"/>
              <w:spacing w:before="0" w:after="0"/>
              <w:ind w:left="0"/>
              <w:rPr>
                <w:ins w:id="624" w:author="Trần Diệp Vũ" w:date="2022-11-14T18:03:00Z"/>
                <w:sz w:val="20"/>
                <w:szCs w:val="20"/>
              </w:rPr>
            </w:pPr>
          </w:p>
        </w:tc>
        <w:tc>
          <w:tcPr>
            <w:tcW w:w="5256"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625" w:author="Trần Diệp Vũ" w:date="2022-11-14T18:0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70A664F5" w14:textId="77777777" w:rsidR="00B56A66" w:rsidRDefault="00B56A66" w:rsidP="00166A9C">
            <w:pPr>
              <w:pStyle w:val="ListParagraph"/>
              <w:spacing w:before="0" w:after="0"/>
              <w:ind w:left="0"/>
              <w:rPr>
                <w:ins w:id="626" w:author="Trần Diệp Vũ" w:date="2022-11-14T18:03:00Z"/>
                <w:sz w:val="20"/>
                <w:szCs w:val="20"/>
              </w:rPr>
            </w:pPr>
          </w:p>
        </w:tc>
      </w:tr>
    </w:tbl>
    <w:p w14:paraId="2CC9BA09" w14:textId="73592BB2" w:rsidR="00754287" w:rsidRPr="000603E4" w:rsidDel="00B56A66" w:rsidRDefault="00754287" w:rsidP="00B8556C">
      <w:pPr>
        <w:pStyle w:val="NormalWeb"/>
        <w:spacing w:before="0" w:after="0"/>
        <w:ind w:left="2160"/>
        <w:rPr>
          <w:del w:id="627" w:author="Trần Diệp Vũ" w:date="2022-11-14T18:03:00Z"/>
          <w:rFonts w:ascii="Times New Roman" w:hAnsi="Times New Roman" w:cs="Arial"/>
          <w:bCs/>
          <w:color w:val="000000" w:themeColor="text1"/>
        </w:rPr>
      </w:pPr>
      <w:del w:id="628" w:author="Trần Diệp Vũ" w:date="2022-11-14T18:03:00Z">
        <w:r w:rsidRPr="000603E4" w:rsidDel="00B56A66">
          <w:rPr>
            <w:rFonts w:ascii="Times New Roman" w:hAnsi="Times New Roman" w:cs="Arial"/>
            <w:bCs/>
            <w:color w:val="000000" w:themeColor="text1"/>
          </w:rPr>
          <w:delText>Objects:</w:delText>
        </w:r>
      </w:del>
    </w:p>
    <w:p w14:paraId="51F2B047" w14:textId="54F00BD8" w:rsidR="00754287" w:rsidRPr="000603E4" w:rsidDel="00B56A66" w:rsidRDefault="000E106C" w:rsidP="00D4735C">
      <w:pPr>
        <w:pStyle w:val="NormalWeb"/>
        <w:numPr>
          <w:ilvl w:val="0"/>
          <w:numId w:val="1"/>
        </w:numPr>
        <w:tabs>
          <w:tab w:val="clear" w:pos="0"/>
          <w:tab w:val="num" w:pos="2160"/>
        </w:tabs>
        <w:spacing w:before="0" w:after="0"/>
        <w:ind w:left="2880"/>
        <w:rPr>
          <w:del w:id="629" w:author="Trần Diệp Vũ" w:date="2022-11-14T18:03:00Z"/>
          <w:rFonts w:ascii="Times New Roman" w:hAnsi="Times New Roman" w:cs="Arial"/>
          <w:bCs/>
          <w:color w:val="000000" w:themeColor="text1"/>
        </w:rPr>
      </w:pPr>
      <w:del w:id="630" w:author="Trần Diệp Vũ" w:date="2022-11-14T18:03:00Z">
        <w:r w:rsidDel="00B56A66">
          <w:rPr>
            <w:rFonts w:ascii="Times New Roman" w:hAnsi="Times New Roman" w:cs="Arial"/>
            <w:bCs/>
            <w:color w:val="000000" w:themeColor="text1"/>
          </w:rPr>
          <w:delText>Button buy product</w:delText>
        </w:r>
      </w:del>
    </w:p>
    <w:p w14:paraId="666178CB" w14:textId="4E0EC7A3" w:rsidR="00754287" w:rsidRPr="000603E4" w:rsidDel="00B56A66" w:rsidRDefault="00754287" w:rsidP="00D4735C">
      <w:pPr>
        <w:pStyle w:val="NormalWeb"/>
        <w:numPr>
          <w:ilvl w:val="0"/>
          <w:numId w:val="1"/>
        </w:numPr>
        <w:tabs>
          <w:tab w:val="clear" w:pos="0"/>
          <w:tab w:val="num" w:pos="2160"/>
        </w:tabs>
        <w:spacing w:before="0" w:after="0"/>
        <w:ind w:left="2880"/>
        <w:rPr>
          <w:del w:id="631" w:author="Trần Diệp Vũ" w:date="2022-11-14T18:03:00Z"/>
          <w:rFonts w:ascii="Times New Roman" w:hAnsi="Times New Roman" w:cs="Arial"/>
          <w:bCs/>
          <w:color w:val="000000" w:themeColor="text1"/>
        </w:rPr>
      </w:pPr>
      <w:del w:id="632" w:author="Trần Diệp Vũ" w:date="2022-11-14T18:03:00Z">
        <w:r w:rsidRPr="000603E4" w:rsidDel="00B56A66">
          <w:rPr>
            <w:rFonts w:ascii="Times New Roman" w:hAnsi="Times New Roman" w:cs="Arial"/>
            <w:bCs/>
            <w:color w:val="000000" w:themeColor="text1"/>
          </w:rPr>
          <w:delText>Exit</w:delText>
        </w:r>
      </w:del>
    </w:p>
    <w:p w14:paraId="4463FE41" w14:textId="2EB9B174" w:rsidR="00754287" w:rsidRPr="000603E4" w:rsidDel="00B56A66" w:rsidRDefault="000E106C" w:rsidP="00D4735C">
      <w:pPr>
        <w:pStyle w:val="NormalWeb"/>
        <w:numPr>
          <w:ilvl w:val="0"/>
          <w:numId w:val="1"/>
        </w:numPr>
        <w:tabs>
          <w:tab w:val="clear" w:pos="0"/>
          <w:tab w:val="num" w:pos="2160"/>
        </w:tabs>
        <w:spacing w:before="0" w:after="0"/>
        <w:ind w:left="2880"/>
        <w:rPr>
          <w:del w:id="633" w:author="Trần Diệp Vũ" w:date="2022-11-14T18:03:00Z"/>
          <w:rFonts w:ascii="Times New Roman" w:hAnsi="Times New Roman" w:cs="Arial"/>
          <w:bCs/>
          <w:color w:val="000000" w:themeColor="text1"/>
        </w:rPr>
      </w:pPr>
      <w:del w:id="634" w:author="Trần Diệp Vũ" w:date="2022-11-14T18:03:00Z">
        <w:r w:rsidDel="00B56A66">
          <w:rPr>
            <w:rFonts w:ascii="Times New Roman" w:hAnsi="Times New Roman" w:cs="Arial"/>
            <w:bCs/>
            <w:color w:val="000000" w:themeColor="text1"/>
          </w:rPr>
          <w:delText>Detail product</w:delText>
        </w:r>
      </w:del>
    </w:p>
    <w:p w14:paraId="4B1DDCC7" w14:textId="46778D3B" w:rsidR="00754287" w:rsidRPr="000603E4" w:rsidDel="00B56A66" w:rsidRDefault="00754287" w:rsidP="00B8556C">
      <w:pPr>
        <w:pStyle w:val="NormalWeb"/>
        <w:spacing w:before="0" w:after="0"/>
        <w:ind w:left="2160"/>
        <w:rPr>
          <w:del w:id="635" w:author="Trần Diệp Vũ" w:date="2022-11-14T18:03:00Z"/>
          <w:rFonts w:ascii="Times New Roman" w:hAnsi="Times New Roman" w:cs="Arial"/>
          <w:bCs/>
          <w:color w:val="000000" w:themeColor="text1"/>
        </w:rPr>
      </w:pPr>
      <w:del w:id="636" w:author="Trần Diệp Vũ" w:date="2022-11-14T18:03:00Z">
        <w:r w:rsidRPr="000603E4" w:rsidDel="00B56A66">
          <w:rPr>
            <w:rFonts w:ascii="Times New Roman" w:hAnsi="Times New Roman" w:cs="Arial"/>
            <w:bCs/>
            <w:color w:val="000000" w:themeColor="text1"/>
          </w:rPr>
          <w:delText>Actions:</w:delText>
        </w:r>
      </w:del>
    </w:p>
    <w:p w14:paraId="53AB9DFA" w14:textId="71BFCD6C" w:rsidR="00754287" w:rsidRPr="000603E4" w:rsidDel="00B56A66" w:rsidRDefault="000E106C" w:rsidP="00D4735C">
      <w:pPr>
        <w:pStyle w:val="NormalWeb"/>
        <w:numPr>
          <w:ilvl w:val="0"/>
          <w:numId w:val="1"/>
        </w:numPr>
        <w:tabs>
          <w:tab w:val="clear" w:pos="0"/>
          <w:tab w:val="num" w:pos="2160"/>
        </w:tabs>
        <w:spacing w:before="0" w:after="0"/>
        <w:ind w:left="2880"/>
        <w:rPr>
          <w:del w:id="637" w:author="Trần Diệp Vũ" w:date="2022-11-14T18:03:00Z"/>
          <w:rFonts w:ascii="Times New Roman" w:hAnsi="Times New Roman" w:cs="Arial"/>
          <w:bCs/>
          <w:color w:val="000000" w:themeColor="text1"/>
        </w:rPr>
      </w:pPr>
      <w:del w:id="638" w:author="Trần Diệp Vũ" w:date="2022-11-14T18:03:00Z">
        <w:r w:rsidDel="00B56A66">
          <w:rPr>
            <w:rFonts w:ascii="Times New Roman" w:hAnsi="Times New Roman" w:cs="Arial"/>
            <w:bCs/>
            <w:color w:val="000000" w:themeColor="text1"/>
          </w:rPr>
          <w:delText>Buy product</w:delText>
        </w:r>
      </w:del>
    </w:p>
    <w:p w14:paraId="79D857EF" w14:textId="7407C7CB" w:rsidR="00B8556C" w:rsidRPr="000603E4" w:rsidDel="00B56A66" w:rsidRDefault="00754287" w:rsidP="00D4735C">
      <w:pPr>
        <w:pStyle w:val="NormalWeb"/>
        <w:numPr>
          <w:ilvl w:val="0"/>
          <w:numId w:val="1"/>
        </w:numPr>
        <w:tabs>
          <w:tab w:val="clear" w:pos="0"/>
          <w:tab w:val="num" w:pos="2160"/>
        </w:tabs>
        <w:spacing w:before="0" w:after="0"/>
        <w:ind w:left="2880"/>
        <w:rPr>
          <w:del w:id="639" w:author="Trần Diệp Vũ" w:date="2022-11-14T18:03:00Z"/>
          <w:rFonts w:ascii="Times New Roman" w:hAnsi="Times New Roman" w:cs="Arial"/>
          <w:bCs/>
          <w:color w:val="000000" w:themeColor="text1"/>
        </w:rPr>
      </w:pPr>
      <w:del w:id="640" w:author="Trần Diệp Vũ" w:date="2022-11-14T18:03:00Z">
        <w:r w:rsidRPr="000603E4" w:rsidDel="00B56A66">
          <w:rPr>
            <w:rFonts w:ascii="Times New Roman" w:hAnsi="Times New Roman" w:cs="Arial"/>
            <w:bCs/>
            <w:color w:val="000000" w:themeColor="text1"/>
          </w:rPr>
          <w:delText>Exit the to the Home Screen</w:delText>
        </w:r>
      </w:del>
    </w:p>
    <w:p w14:paraId="7BB25D0A" w14:textId="738D7196" w:rsidR="00B56A66" w:rsidRDefault="00B56A66" w:rsidP="000715F8">
      <w:pPr>
        <w:pStyle w:val="Heading3"/>
        <w:ind w:left="720" w:firstLine="720"/>
        <w:rPr>
          <w:ins w:id="641" w:author="Trần Diệp Vũ" w:date="2022-11-14T18:06:00Z"/>
          <w:rFonts w:ascii="Times New Roman" w:hAnsi="Times New Roman" w:cs="Arial"/>
          <w:bCs w:val="0"/>
          <w:color w:val="000000" w:themeColor="text1"/>
        </w:rPr>
      </w:pPr>
      <w:ins w:id="642" w:author="Trần Diệp Vũ" w:date="2022-11-14T18:06:00Z">
        <w:r>
          <w:rPr>
            <w:rFonts w:ascii="Times New Roman" w:hAnsi="Times New Roman" w:cs="Arial"/>
            <w:bCs w:val="0"/>
            <w:color w:val="000000" w:themeColor="text1"/>
          </w:rPr>
          <w:br/>
        </w:r>
      </w:ins>
    </w:p>
    <w:p w14:paraId="41EE71B8" w14:textId="62A6780E" w:rsidR="00754287" w:rsidRPr="000603E4" w:rsidDel="00B56A66" w:rsidRDefault="00754287" w:rsidP="00B8556C">
      <w:pPr>
        <w:pStyle w:val="NormalWeb"/>
        <w:spacing w:before="0" w:after="0"/>
        <w:ind w:left="2160"/>
        <w:rPr>
          <w:del w:id="643" w:author="Trần Diệp Vũ" w:date="2022-11-14T18:06:00Z"/>
          <w:rFonts w:ascii="Times New Roman" w:hAnsi="Times New Roman" w:cs="Arial"/>
          <w:bCs/>
          <w:color w:val="000000" w:themeColor="text1"/>
        </w:rPr>
      </w:pPr>
    </w:p>
    <w:p w14:paraId="29DB14BC" w14:textId="77777777" w:rsidR="00B56A66" w:rsidRDefault="00B56A66" w:rsidP="000715F8">
      <w:pPr>
        <w:pStyle w:val="Heading3"/>
        <w:ind w:left="720" w:firstLine="720"/>
        <w:rPr>
          <w:ins w:id="644" w:author="Trần Diệp Vũ" w:date="2022-11-14T18:06:00Z"/>
          <w:color w:val="000000" w:themeColor="text1"/>
        </w:rPr>
      </w:pPr>
    </w:p>
    <w:p w14:paraId="04A83429" w14:textId="39B7053B" w:rsidR="00754287" w:rsidRPr="000603E4" w:rsidRDefault="00B56A66" w:rsidP="000715F8">
      <w:pPr>
        <w:pStyle w:val="Heading3"/>
        <w:ind w:left="720" w:firstLine="720"/>
        <w:rPr>
          <w:color w:val="000000" w:themeColor="text1"/>
        </w:rPr>
      </w:pPr>
      <w:ins w:id="645" w:author="Trần Diệp Vũ" w:date="2022-11-14T18:07:00Z">
        <w:r>
          <w:rPr>
            <w:color w:val="000000" w:themeColor="text1"/>
          </w:rPr>
          <w:br w:type="column"/>
        </w:r>
      </w:ins>
      <w:bookmarkStart w:id="646" w:name="_Toc119350609"/>
      <w:r w:rsidR="003335BB">
        <w:rPr>
          <w:color w:val="000000" w:themeColor="text1"/>
        </w:rPr>
        <w:lastRenderedPageBreak/>
        <w:t>4</w:t>
      </w:r>
      <w:r w:rsidR="00754287" w:rsidRPr="000603E4">
        <w:rPr>
          <w:color w:val="000000" w:themeColor="text1"/>
        </w:rPr>
        <w:t xml:space="preserve">.1.3 </w:t>
      </w:r>
      <w:del w:id="647" w:author="Trần Diệp Vũ" w:date="2022-11-14T18:07:00Z">
        <w:r w:rsidR="00D023C1" w:rsidRPr="00D023C1" w:rsidDel="00B56A66">
          <w:rPr>
            <w:color w:val="000000" w:themeColor="text1"/>
          </w:rPr>
          <w:delText>Enter user information</w:delText>
        </w:r>
      </w:del>
      <w:ins w:id="648" w:author="Trần Diệp Vũ" w:date="2022-11-14T18:07:00Z">
        <w:r>
          <w:rPr>
            <w:color w:val="000000" w:themeColor="text1"/>
          </w:rPr>
          <w:t>Shop Sale Phone Register Screen</w:t>
        </w:r>
      </w:ins>
      <w:bookmarkEnd w:id="646"/>
    </w:p>
    <w:p w14:paraId="43E5AF2F" w14:textId="451FC4FC" w:rsidR="00754287" w:rsidRPr="000603E4" w:rsidRDefault="003335BB" w:rsidP="000715F8">
      <w:pPr>
        <w:pStyle w:val="Heading3"/>
        <w:ind w:left="1440" w:firstLine="720"/>
        <w:rPr>
          <w:color w:val="000000" w:themeColor="text1"/>
        </w:rPr>
      </w:pPr>
      <w:bookmarkStart w:id="649" w:name="_Toc119350610"/>
      <w:r>
        <w:rPr>
          <w:color w:val="000000" w:themeColor="text1"/>
        </w:rPr>
        <w:t>4</w:t>
      </w:r>
      <w:r w:rsidR="00754287" w:rsidRPr="000603E4">
        <w:rPr>
          <w:color w:val="000000" w:themeColor="text1"/>
        </w:rPr>
        <w:t xml:space="preserve">.1.3.1 </w:t>
      </w:r>
      <w:ins w:id="650" w:author="Trần Diệp Vũ" w:date="2022-11-14T18:08:00Z">
        <w:r w:rsidR="00B56A66">
          <w:rPr>
            <w:color w:val="000000" w:themeColor="text1"/>
          </w:rPr>
          <w:t>User Interfaces</w:t>
        </w:r>
      </w:ins>
      <w:bookmarkEnd w:id="649"/>
      <w:del w:id="651" w:author="Trần Diệp Vũ" w:date="2022-11-14T18:08:00Z">
        <w:r w:rsidR="00754287" w:rsidRPr="000603E4" w:rsidDel="00B56A66">
          <w:rPr>
            <w:color w:val="000000" w:themeColor="text1"/>
          </w:rPr>
          <w:delText>S</w:delText>
        </w:r>
      </w:del>
      <w:del w:id="652" w:author="Trần Diệp Vũ" w:date="2022-11-14T18:07:00Z">
        <w:r w:rsidR="00754287" w:rsidRPr="000603E4" w:rsidDel="00B56A66">
          <w:rPr>
            <w:color w:val="000000" w:themeColor="text1"/>
          </w:rPr>
          <w:delText xml:space="preserve">creen Shot for </w:delText>
        </w:r>
        <w:r w:rsidR="00D023C1" w:rsidRPr="00D023C1" w:rsidDel="00B56A66">
          <w:rPr>
            <w:color w:val="000000" w:themeColor="text1"/>
          </w:rPr>
          <w:delText>Enter user information</w:delText>
        </w:r>
      </w:del>
    </w:p>
    <w:p w14:paraId="5D7E70F2" w14:textId="77777777" w:rsidR="00754287" w:rsidRPr="000603E4" w:rsidRDefault="00754287" w:rsidP="00B8556C">
      <w:pPr>
        <w:pStyle w:val="NormalWeb"/>
        <w:spacing w:before="0" w:after="0"/>
        <w:rPr>
          <w:rFonts w:ascii="Times New Roman" w:hAnsi="Times New Roman"/>
          <w:color w:val="000000" w:themeColor="text1"/>
        </w:rPr>
      </w:pPr>
    </w:p>
    <w:p w14:paraId="56BFC9B5" w14:textId="04A78056" w:rsidR="00B8556C" w:rsidRDefault="000E106C" w:rsidP="000E106C">
      <w:pPr>
        <w:pStyle w:val="NormalWeb"/>
        <w:spacing w:before="0" w:after="0"/>
        <w:jc w:val="center"/>
        <w:rPr>
          <w:ins w:id="653" w:author="Trần Diệp Vũ" w:date="2022-11-14T18:08:00Z"/>
          <w:rFonts w:ascii="Times New Roman" w:hAnsi="Times New Roman" w:cs="Arial"/>
          <w:b/>
          <w:bCs/>
          <w:color w:val="000000" w:themeColor="text1"/>
        </w:rPr>
      </w:pPr>
      <w:del w:id="654" w:author="Trần Diệp Vũ" w:date="2022-11-14T18:08:00Z">
        <w:r w:rsidRPr="000E106C" w:rsidDel="00B56A66">
          <w:rPr>
            <w:rFonts w:ascii="Times New Roman" w:hAnsi="Times New Roman" w:cs="Arial"/>
            <w:b/>
            <w:bCs/>
            <w:noProof/>
            <w:color w:val="000000" w:themeColor="text1"/>
            <w:lang w:eastAsia="en-US"/>
          </w:rPr>
          <w:drawing>
            <wp:inline distT="0" distB="0" distL="0" distR="0" wp14:anchorId="0B1C806F" wp14:editId="5C7CA7E6">
              <wp:extent cx="5125166" cy="4477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5166" cy="4477375"/>
                      </a:xfrm>
                      <a:prstGeom prst="rect">
                        <a:avLst/>
                      </a:prstGeom>
                    </pic:spPr>
                  </pic:pic>
                </a:graphicData>
              </a:graphic>
            </wp:inline>
          </w:drawing>
        </w:r>
      </w:del>
      <w:ins w:id="655" w:author="Trần Diệp Vũ" w:date="2022-11-14T18:08:00Z">
        <w:r w:rsidR="00B56A66" w:rsidRPr="00224E1E">
          <w:rPr>
            <w:noProof/>
          </w:rPr>
          <w:drawing>
            <wp:inline distT="0" distB="0" distL="0" distR="0" wp14:anchorId="7C253584" wp14:editId="3A831332">
              <wp:extent cx="2267266" cy="36581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7266" cy="3658111"/>
                      </a:xfrm>
                      <a:prstGeom prst="rect">
                        <a:avLst/>
                      </a:prstGeom>
                    </pic:spPr>
                  </pic:pic>
                </a:graphicData>
              </a:graphic>
            </wp:inline>
          </w:drawing>
        </w:r>
      </w:ins>
    </w:p>
    <w:p w14:paraId="28F31106" w14:textId="35D25D95" w:rsidR="00B56A66" w:rsidRPr="00B56A66" w:rsidRDefault="00B56A66" w:rsidP="000E106C">
      <w:pPr>
        <w:pStyle w:val="NormalWeb"/>
        <w:spacing w:before="0" w:after="0"/>
        <w:jc w:val="center"/>
        <w:rPr>
          <w:rFonts w:ascii="Times New Roman" w:hAnsi="Times New Roman" w:cs="Arial"/>
          <w:color w:val="000000" w:themeColor="text1"/>
          <w:rPrChange w:id="656" w:author="Trần Diệp Vũ" w:date="2022-11-14T18:08:00Z">
            <w:rPr>
              <w:rFonts w:ascii="Times New Roman" w:hAnsi="Times New Roman" w:cs="Arial"/>
              <w:b/>
              <w:bCs/>
              <w:color w:val="000000" w:themeColor="text1"/>
            </w:rPr>
          </w:rPrChange>
        </w:rPr>
      </w:pPr>
      <w:proofErr w:type="spellStart"/>
      <w:ins w:id="657" w:author="Trần Diệp Vũ" w:date="2022-11-14T18:08:00Z">
        <w:r>
          <w:rPr>
            <w:rFonts w:ascii="Times New Roman" w:hAnsi="Times New Roman" w:cs="Arial"/>
            <w:color w:val="000000" w:themeColor="text1"/>
          </w:rPr>
          <w:t>Hình</w:t>
        </w:r>
        <w:proofErr w:type="spellEnd"/>
        <w:r>
          <w:rPr>
            <w:rFonts w:ascii="Times New Roman" w:hAnsi="Times New Roman" w:cs="Arial"/>
            <w:color w:val="000000" w:themeColor="text1"/>
          </w:rPr>
          <w:t xml:space="preserve"> 3: </w:t>
        </w:r>
        <w:r w:rsidR="00BF625C">
          <w:rPr>
            <w:rFonts w:ascii="Times New Roman" w:hAnsi="Times New Roman" w:cs="Arial"/>
            <w:color w:val="000000" w:themeColor="text1"/>
          </w:rPr>
          <w:t>Register</w:t>
        </w:r>
      </w:ins>
    </w:p>
    <w:p w14:paraId="16A9FDC6" w14:textId="77777777" w:rsidR="00754287" w:rsidRPr="000603E4" w:rsidRDefault="00754287" w:rsidP="00B8556C">
      <w:pPr>
        <w:pStyle w:val="NormalWeb"/>
        <w:spacing w:before="0" w:after="0"/>
        <w:rPr>
          <w:rFonts w:ascii="Times New Roman" w:hAnsi="Times New Roman" w:cs="Arial"/>
          <w:b/>
          <w:bCs/>
          <w:color w:val="000000" w:themeColor="text1"/>
        </w:rPr>
      </w:pPr>
    </w:p>
    <w:p w14:paraId="12794051" w14:textId="66E7B086" w:rsidR="00754287" w:rsidRPr="000603E4" w:rsidRDefault="003335BB" w:rsidP="000715F8">
      <w:pPr>
        <w:pStyle w:val="Heading3"/>
        <w:ind w:left="1440" w:firstLine="720"/>
        <w:rPr>
          <w:color w:val="000000" w:themeColor="text1"/>
        </w:rPr>
      </w:pPr>
      <w:bookmarkStart w:id="658" w:name="_Toc119350611"/>
      <w:r>
        <w:rPr>
          <w:color w:val="000000" w:themeColor="text1"/>
        </w:rPr>
        <w:t>4</w:t>
      </w:r>
      <w:r w:rsidR="00754287" w:rsidRPr="000603E4">
        <w:rPr>
          <w:color w:val="000000" w:themeColor="text1"/>
        </w:rPr>
        <w:t xml:space="preserve">.1.3.2 Objects and actions for </w:t>
      </w:r>
      <w:r w:rsidR="00D023C1" w:rsidRPr="00D023C1">
        <w:rPr>
          <w:color w:val="000000" w:themeColor="text1"/>
        </w:rPr>
        <w:t>Enter user information</w:t>
      </w:r>
      <w:bookmarkEnd w:id="658"/>
    </w:p>
    <w:tbl>
      <w:tblPr>
        <w:tblW w:w="9144" w:type="dxa"/>
        <w:tblInd w:w="-10" w:type="dxa"/>
        <w:tblLayout w:type="fixed"/>
        <w:tblCellMar>
          <w:left w:w="10" w:type="dxa"/>
          <w:right w:w="10" w:type="dxa"/>
        </w:tblCellMar>
        <w:tblLook w:val="0000" w:firstRow="0" w:lastRow="0" w:firstColumn="0" w:lastColumn="0" w:noHBand="0" w:noVBand="0"/>
        <w:tblPrChange w:id="659" w:author="Trần Diệp Vũ" w:date="2022-11-14T18:09:00Z">
          <w:tblPr>
            <w:tblW w:w="9100" w:type="dxa"/>
            <w:tblInd w:w="-10" w:type="dxa"/>
            <w:tblLayout w:type="fixed"/>
            <w:tblCellMar>
              <w:left w:w="10" w:type="dxa"/>
              <w:right w:w="10" w:type="dxa"/>
            </w:tblCellMar>
            <w:tblLook w:val="0000" w:firstRow="0" w:lastRow="0" w:firstColumn="0" w:lastColumn="0" w:noHBand="0" w:noVBand="0"/>
          </w:tblPr>
        </w:tblPrChange>
      </w:tblPr>
      <w:tblGrid>
        <w:gridCol w:w="1985"/>
        <w:gridCol w:w="1890"/>
        <w:gridCol w:w="5269"/>
        <w:tblGridChange w:id="660">
          <w:tblGrid>
            <w:gridCol w:w="30"/>
            <w:gridCol w:w="1550"/>
            <w:gridCol w:w="405"/>
            <w:gridCol w:w="1035"/>
            <w:gridCol w:w="855"/>
            <w:gridCol w:w="1115"/>
            <w:gridCol w:w="4154"/>
          </w:tblGrid>
        </w:tblGridChange>
      </w:tblGrid>
      <w:tr w:rsidR="00BF625C" w14:paraId="5957D8BD" w14:textId="77777777" w:rsidTr="00BF625C">
        <w:trPr>
          <w:trHeight w:val="245"/>
          <w:ins w:id="661" w:author="Trần Diệp Vũ" w:date="2022-11-14T18:09:00Z"/>
          <w:trPrChange w:id="662" w:author="Trần Diệp Vũ" w:date="2022-11-14T18:09:00Z">
            <w:trPr>
              <w:gridBefore w:val="1"/>
              <w:gridAfter w:val="0"/>
            </w:trPr>
          </w:trPrChange>
        </w:trPr>
        <w:tc>
          <w:tcPr>
            <w:tcW w:w="198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663" w:author="Trần Diệp Vũ" w:date="2022-11-14T18:09:00Z">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79B8A924" w14:textId="77777777" w:rsidR="00BF625C" w:rsidRDefault="00BF625C" w:rsidP="00166A9C">
            <w:pPr>
              <w:pStyle w:val="ListParagraph"/>
              <w:spacing w:before="0" w:after="0"/>
              <w:ind w:left="0"/>
              <w:rPr>
                <w:ins w:id="664" w:author="Trần Diệp Vũ" w:date="2022-11-14T18:09:00Z"/>
                <w:b/>
                <w:bCs/>
              </w:rPr>
            </w:pPr>
            <w:ins w:id="665" w:author="Trần Diệp Vũ" w:date="2022-11-14T18:09:00Z">
              <w:r>
                <w:rPr>
                  <w:b/>
                  <w:bCs/>
                </w:rPr>
                <w:t>Item</w:t>
              </w:r>
            </w:ins>
          </w:p>
        </w:tc>
        <w:tc>
          <w:tcPr>
            <w:tcW w:w="189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666" w:author="Trần Diệp Vũ" w:date="2022-11-14T18:09:00Z">
              <w:tcPr>
                <w:tcW w:w="1440" w:type="dxa"/>
                <w:gridSpan w:val="2"/>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6D45B02A" w14:textId="77777777" w:rsidR="00BF625C" w:rsidRDefault="00BF625C" w:rsidP="00166A9C">
            <w:pPr>
              <w:pStyle w:val="ListParagraph"/>
              <w:spacing w:before="0" w:after="0"/>
              <w:ind w:left="0"/>
              <w:rPr>
                <w:ins w:id="667" w:author="Trần Diệp Vũ" w:date="2022-11-14T18:09:00Z"/>
                <w:b/>
                <w:bCs/>
              </w:rPr>
            </w:pPr>
            <w:ins w:id="668" w:author="Trần Diệp Vũ" w:date="2022-11-14T18:09:00Z">
              <w:r>
                <w:rPr>
                  <w:b/>
                  <w:bCs/>
                </w:rPr>
                <w:t>Action</w:t>
              </w:r>
            </w:ins>
          </w:p>
        </w:tc>
        <w:tc>
          <w:tcPr>
            <w:tcW w:w="5269"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Change w:id="669" w:author="Trần Diệp Vũ" w:date="2022-11-14T18:09:00Z">
              <w:tcPr>
                <w:tcW w:w="1970" w:type="dxa"/>
                <w:gridSpan w:val="2"/>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tcPrChange>
          </w:tcPr>
          <w:p w14:paraId="258423A3" w14:textId="77777777" w:rsidR="00BF625C" w:rsidRDefault="00BF625C" w:rsidP="00166A9C">
            <w:pPr>
              <w:pStyle w:val="ListParagraph"/>
              <w:spacing w:before="0" w:after="0"/>
              <w:ind w:left="0"/>
              <w:rPr>
                <w:ins w:id="670" w:author="Trần Diệp Vũ" w:date="2022-11-14T18:09:00Z"/>
                <w:b/>
                <w:bCs/>
              </w:rPr>
            </w:pPr>
            <w:ins w:id="671" w:author="Trần Diệp Vũ" w:date="2022-11-14T18:09:00Z">
              <w:r>
                <w:rPr>
                  <w:b/>
                  <w:bCs/>
                </w:rPr>
                <w:t>Response</w:t>
              </w:r>
            </w:ins>
          </w:p>
        </w:tc>
      </w:tr>
      <w:tr w:rsidR="00BF625C" w14:paraId="64A83DC3" w14:textId="77777777" w:rsidTr="00BF625C">
        <w:trPr>
          <w:trHeight w:val="584"/>
          <w:ins w:id="672" w:author="Trần Diệp Vũ" w:date="2022-11-14T18:09:00Z"/>
          <w:trPrChange w:id="673" w:author="Trần Diệp Vũ" w:date="2022-11-14T18:09:00Z">
            <w:trPr>
              <w:gridBefore w:val="1"/>
              <w:gridAfter w:val="0"/>
              <w:trHeight w:val="588"/>
            </w:trPr>
          </w:trPrChange>
        </w:trPr>
        <w:tc>
          <w:tcPr>
            <w:tcW w:w="1985" w:type="dxa"/>
            <w:vMerge w:val="restart"/>
            <w:tcBorders>
              <w:top w:val="single" w:sz="4" w:space="0" w:color="808080"/>
              <w:left w:val="single" w:sz="4" w:space="0" w:color="808080"/>
              <w:bottom w:val="single" w:sz="4" w:space="0" w:color="auto"/>
            </w:tcBorders>
            <w:tcMar>
              <w:top w:w="0" w:type="dxa"/>
              <w:left w:w="10" w:type="dxa"/>
              <w:bottom w:w="0" w:type="dxa"/>
              <w:right w:w="10" w:type="dxa"/>
            </w:tcMar>
            <w:tcPrChange w:id="674" w:author="Trần Diệp Vũ" w:date="2022-11-14T18:09:00Z">
              <w:tcPr>
                <w:tcW w:w="1550" w:type="dxa"/>
                <w:vMerge w:val="restart"/>
                <w:tcBorders>
                  <w:top w:val="single" w:sz="4" w:space="0" w:color="808080"/>
                  <w:left w:val="single" w:sz="4" w:space="0" w:color="808080"/>
                  <w:bottom w:val="single" w:sz="4" w:space="0" w:color="auto"/>
                </w:tcBorders>
                <w:tcMar>
                  <w:top w:w="0" w:type="dxa"/>
                  <w:left w:w="10" w:type="dxa"/>
                  <w:bottom w:w="0" w:type="dxa"/>
                  <w:right w:w="10" w:type="dxa"/>
                </w:tcMar>
              </w:tcPr>
            </w:tcPrChange>
          </w:tcPr>
          <w:p w14:paraId="68B4E66D" w14:textId="77777777" w:rsidR="00BF625C" w:rsidRPr="00590DA5" w:rsidRDefault="00BF625C" w:rsidP="00166A9C">
            <w:pPr>
              <w:pStyle w:val="ListParagraph"/>
              <w:spacing w:before="0" w:after="0"/>
              <w:ind w:left="0"/>
              <w:rPr>
                <w:ins w:id="675" w:author="Trần Diệp Vũ" w:date="2022-11-14T18:09:00Z"/>
                <w:b/>
                <w:bCs/>
                <w:sz w:val="20"/>
                <w:szCs w:val="20"/>
              </w:rPr>
            </w:pPr>
            <w:ins w:id="676" w:author="Trần Diệp Vũ" w:date="2022-11-14T18:09:00Z">
              <w:r w:rsidRPr="00590DA5">
                <w:rPr>
                  <w:b/>
                  <w:bCs/>
                  <w:sz w:val="20"/>
                  <w:szCs w:val="20"/>
                </w:rPr>
                <w:t xml:space="preserve"> </w:t>
              </w:r>
              <w:r>
                <w:rPr>
                  <w:b/>
                  <w:bCs/>
                  <w:sz w:val="20"/>
                  <w:szCs w:val="20"/>
                </w:rPr>
                <w:t>Register button</w:t>
              </w:r>
            </w:ins>
          </w:p>
        </w:tc>
        <w:tc>
          <w:tcPr>
            <w:tcW w:w="1890" w:type="dxa"/>
            <w:tcBorders>
              <w:top w:val="single" w:sz="4" w:space="0" w:color="808080"/>
              <w:left w:val="single" w:sz="4" w:space="0" w:color="808080"/>
              <w:bottom w:val="single" w:sz="4" w:space="0" w:color="auto"/>
            </w:tcBorders>
            <w:tcMar>
              <w:top w:w="0" w:type="dxa"/>
              <w:left w:w="10" w:type="dxa"/>
              <w:bottom w:w="0" w:type="dxa"/>
              <w:right w:w="10" w:type="dxa"/>
            </w:tcMar>
            <w:tcPrChange w:id="677" w:author="Trần Diệp Vũ" w:date="2022-11-14T18:09:00Z">
              <w:tcPr>
                <w:tcW w:w="1440" w:type="dxa"/>
                <w:gridSpan w:val="2"/>
                <w:tcBorders>
                  <w:top w:val="single" w:sz="4" w:space="0" w:color="808080"/>
                  <w:left w:val="single" w:sz="4" w:space="0" w:color="808080"/>
                  <w:bottom w:val="single" w:sz="4" w:space="0" w:color="auto"/>
                </w:tcBorders>
                <w:tcMar>
                  <w:top w:w="0" w:type="dxa"/>
                  <w:left w:w="10" w:type="dxa"/>
                  <w:bottom w:w="0" w:type="dxa"/>
                  <w:right w:w="10" w:type="dxa"/>
                </w:tcMar>
              </w:tcPr>
            </w:tcPrChange>
          </w:tcPr>
          <w:p w14:paraId="2AE69C90" w14:textId="77777777" w:rsidR="00BF625C" w:rsidRDefault="00BF625C" w:rsidP="00166A9C">
            <w:pPr>
              <w:pStyle w:val="ListParagraph"/>
              <w:spacing w:before="0" w:after="0"/>
              <w:ind w:left="0"/>
              <w:rPr>
                <w:ins w:id="678" w:author="Trần Diệp Vũ" w:date="2022-11-14T18:09:00Z"/>
                <w:sz w:val="20"/>
                <w:szCs w:val="20"/>
              </w:rPr>
            </w:pPr>
            <w:ins w:id="679" w:author="Trần Diệp Vũ" w:date="2022-11-14T18:09:00Z">
              <w:r>
                <w:rPr>
                  <w:sz w:val="20"/>
                  <w:szCs w:val="20"/>
                </w:rPr>
                <w:t xml:space="preserve"> Tap on the button</w:t>
              </w:r>
            </w:ins>
          </w:p>
          <w:p w14:paraId="6C111128" w14:textId="77777777" w:rsidR="00BF625C" w:rsidRDefault="00BF625C" w:rsidP="00166A9C">
            <w:pPr>
              <w:pStyle w:val="ListParagraph"/>
              <w:spacing w:before="0" w:after="0"/>
              <w:ind w:left="0"/>
              <w:rPr>
                <w:ins w:id="680" w:author="Trần Diệp Vũ" w:date="2022-11-14T18:09:00Z"/>
                <w:sz w:val="20"/>
                <w:szCs w:val="20"/>
              </w:rPr>
            </w:pPr>
            <w:ins w:id="681" w:author="Trần Diệp Vũ" w:date="2022-11-14T18:09:00Z">
              <w:r>
                <w:rPr>
                  <w:sz w:val="20"/>
                  <w:szCs w:val="20"/>
                </w:rPr>
                <w:t xml:space="preserve"> </w:t>
              </w:r>
            </w:ins>
          </w:p>
        </w:tc>
        <w:tc>
          <w:tcPr>
            <w:tcW w:w="5269"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Change w:id="682" w:author="Trần Diệp Vũ" w:date="2022-11-14T18:09:00Z">
              <w:tcPr>
                <w:tcW w:w="1970" w:type="dxa"/>
                <w:gridSpan w:val="2"/>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tcPrChange>
          </w:tcPr>
          <w:p w14:paraId="65CC2B5B" w14:textId="77777777" w:rsidR="00BF625C" w:rsidRDefault="00BF625C" w:rsidP="00166A9C">
            <w:pPr>
              <w:pStyle w:val="ListParagraph"/>
              <w:spacing w:before="0" w:after="0"/>
              <w:ind w:left="0"/>
              <w:rPr>
                <w:ins w:id="683" w:author="Trần Diệp Vũ" w:date="2022-11-14T18:09:00Z"/>
                <w:sz w:val="20"/>
                <w:szCs w:val="20"/>
              </w:rPr>
            </w:pPr>
            <w:ins w:id="684" w:author="Trần Diệp Vũ" w:date="2022-11-14T18:09:00Z">
              <w:r>
                <w:rPr>
                  <w:sz w:val="20"/>
                  <w:szCs w:val="20"/>
                </w:rPr>
                <w:t xml:space="preserve"> </w:t>
              </w:r>
              <w:r w:rsidRPr="0019415C">
                <w:rPr>
                  <w:sz w:val="20"/>
                  <w:szCs w:val="20"/>
                </w:rPr>
                <w:t>Sign Up Success</w:t>
              </w:r>
            </w:ins>
          </w:p>
        </w:tc>
      </w:tr>
      <w:tr w:rsidR="00BF625C" w14:paraId="2E09E786" w14:textId="77777777" w:rsidTr="00BF625C">
        <w:trPr>
          <w:trHeight w:val="1172"/>
          <w:ins w:id="685" w:author="Trần Diệp Vũ" w:date="2022-11-14T18:09:00Z"/>
          <w:trPrChange w:id="686" w:author="Trần Diệp Vũ" w:date="2022-11-14T18:09:00Z">
            <w:trPr>
              <w:gridBefore w:val="1"/>
              <w:gridAfter w:val="0"/>
              <w:trHeight w:val="1180"/>
            </w:trPr>
          </w:trPrChange>
        </w:trPr>
        <w:tc>
          <w:tcPr>
            <w:tcW w:w="1985" w:type="dxa"/>
            <w:vMerge/>
            <w:tcBorders>
              <w:top w:val="single" w:sz="4" w:space="0" w:color="auto"/>
              <w:left w:val="single" w:sz="4" w:space="0" w:color="808080"/>
              <w:bottom w:val="single" w:sz="4" w:space="0" w:color="auto"/>
            </w:tcBorders>
            <w:tcMar>
              <w:top w:w="0" w:type="dxa"/>
              <w:left w:w="10" w:type="dxa"/>
              <w:bottom w:w="0" w:type="dxa"/>
              <w:right w:w="10" w:type="dxa"/>
            </w:tcMar>
            <w:tcPrChange w:id="687" w:author="Trần Diệp Vũ" w:date="2022-11-14T18:09:00Z">
              <w:tcPr>
                <w:tcW w:w="1550" w:type="dxa"/>
                <w:vMerge/>
                <w:tcBorders>
                  <w:top w:val="single" w:sz="4" w:space="0" w:color="auto"/>
                  <w:left w:val="single" w:sz="4" w:space="0" w:color="808080"/>
                  <w:bottom w:val="single" w:sz="4" w:space="0" w:color="auto"/>
                </w:tcBorders>
                <w:tcMar>
                  <w:top w:w="0" w:type="dxa"/>
                  <w:left w:w="10" w:type="dxa"/>
                  <w:bottom w:w="0" w:type="dxa"/>
                  <w:right w:w="10" w:type="dxa"/>
                </w:tcMar>
              </w:tcPr>
            </w:tcPrChange>
          </w:tcPr>
          <w:p w14:paraId="25565DC6" w14:textId="77777777" w:rsidR="00BF625C" w:rsidRPr="00590DA5" w:rsidRDefault="00BF625C" w:rsidP="00166A9C">
            <w:pPr>
              <w:pStyle w:val="ListParagraph"/>
              <w:spacing w:before="0" w:after="0"/>
              <w:ind w:left="0"/>
              <w:rPr>
                <w:ins w:id="688" w:author="Trần Diệp Vũ" w:date="2022-11-14T18:09:00Z"/>
                <w:b/>
                <w:bCs/>
                <w:sz w:val="20"/>
                <w:szCs w:val="20"/>
              </w:rPr>
            </w:pPr>
          </w:p>
        </w:tc>
        <w:tc>
          <w:tcPr>
            <w:tcW w:w="1890" w:type="dxa"/>
            <w:tcBorders>
              <w:top w:val="single" w:sz="4" w:space="0" w:color="auto"/>
              <w:left w:val="single" w:sz="4" w:space="0" w:color="808080"/>
              <w:bottom w:val="single" w:sz="4" w:space="0" w:color="auto"/>
            </w:tcBorders>
            <w:tcMar>
              <w:top w:w="0" w:type="dxa"/>
              <w:left w:w="10" w:type="dxa"/>
              <w:bottom w:w="0" w:type="dxa"/>
              <w:right w:w="10" w:type="dxa"/>
            </w:tcMar>
            <w:tcPrChange w:id="689" w:author="Trần Diệp Vũ" w:date="2022-11-14T18:09:00Z">
              <w:tcPr>
                <w:tcW w:w="1440" w:type="dxa"/>
                <w:gridSpan w:val="2"/>
                <w:tcBorders>
                  <w:top w:val="single" w:sz="4" w:space="0" w:color="auto"/>
                  <w:left w:val="single" w:sz="4" w:space="0" w:color="808080"/>
                  <w:bottom w:val="single" w:sz="4" w:space="0" w:color="auto"/>
                </w:tcBorders>
                <w:tcMar>
                  <w:top w:w="0" w:type="dxa"/>
                  <w:left w:w="10" w:type="dxa"/>
                  <w:bottom w:w="0" w:type="dxa"/>
                  <w:right w:w="10" w:type="dxa"/>
                </w:tcMar>
              </w:tcPr>
            </w:tcPrChange>
          </w:tcPr>
          <w:p w14:paraId="2488E242" w14:textId="77777777" w:rsidR="00BF625C" w:rsidRDefault="00BF625C" w:rsidP="00166A9C">
            <w:pPr>
              <w:pStyle w:val="ListParagraph"/>
              <w:spacing w:before="0" w:after="0"/>
              <w:ind w:left="0"/>
              <w:rPr>
                <w:ins w:id="690" w:author="Trần Diệp Vũ" w:date="2022-11-14T18:09:00Z"/>
                <w:sz w:val="20"/>
                <w:szCs w:val="20"/>
              </w:rPr>
            </w:pPr>
            <w:ins w:id="691" w:author="Trần Diệp Vũ" w:date="2022-11-14T18:09:00Z">
              <w:r>
                <w:rPr>
                  <w:sz w:val="20"/>
                  <w:szCs w:val="20"/>
                </w:rPr>
                <w:t>Tap on the button</w:t>
              </w:r>
            </w:ins>
          </w:p>
        </w:tc>
        <w:tc>
          <w:tcPr>
            <w:tcW w:w="526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692" w:author="Trần Diệp Vũ" w:date="2022-11-14T18:09:00Z">
              <w:tcPr>
                <w:tcW w:w="1970" w:type="dxa"/>
                <w:gridSpan w:val="2"/>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325CD2A6" w14:textId="77777777" w:rsidR="00BF625C" w:rsidRDefault="00BF625C" w:rsidP="00166A9C">
            <w:pPr>
              <w:pStyle w:val="ListParagraph"/>
              <w:spacing w:before="0" w:after="0"/>
              <w:ind w:left="0"/>
              <w:rPr>
                <w:ins w:id="693" w:author="Trần Diệp Vũ" w:date="2022-11-14T18:09:00Z"/>
                <w:sz w:val="20"/>
                <w:szCs w:val="20"/>
              </w:rPr>
            </w:pPr>
            <w:ins w:id="694" w:author="Trần Diệp Vũ" w:date="2022-11-14T18:09:00Z">
              <w:r>
                <w:rPr>
                  <w:sz w:val="20"/>
                  <w:szCs w:val="20"/>
                </w:rPr>
                <w:t>D</w:t>
              </w:r>
              <w:r w:rsidRPr="0019415C">
                <w:rPr>
                  <w:sz w:val="20"/>
                  <w:szCs w:val="20"/>
                </w:rPr>
                <w:t xml:space="preserve">isplay a message that has the same name or </w:t>
              </w:r>
              <w:proofErr w:type="spellStart"/>
              <w:r w:rsidRPr="0019415C">
                <w:rPr>
                  <w:sz w:val="20"/>
                  <w:szCs w:val="20"/>
                </w:rPr>
                <w:t>gmail</w:t>
              </w:r>
              <w:proofErr w:type="spellEnd"/>
            </w:ins>
          </w:p>
        </w:tc>
      </w:tr>
      <w:tr w:rsidR="00BF625C" w14:paraId="6714B0EC" w14:textId="77777777" w:rsidTr="00BF625C">
        <w:trPr>
          <w:trHeight w:val="1162"/>
          <w:ins w:id="695" w:author="Trần Diệp Vũ" w:date="2022-11-14T18:09:00Z"/>
          <w:trPrChange w:id="696" w:author="Trần Diệp Vũ" w:date="2022-11-14T18:09:00Z">
            <w:trPr>
              <w:gridBefore w:val="1"/>
              <w:gridAfter w:val="0"/>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697" w:author="Trần Diệp Vũ" w:date="2022-11-14T18:09: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4D03C284" w14:textId="77777777" w:rsidR="00BF625C" w:rsidRPr="004C75D4" w:rsidRDefault="00BF625C" w:rsidP="00166A9C">
            <w:pPr>
              <w:pStyle w:val="ListParagraph"/>
              <w:spacing w:before="0" w:after="0"/>
              <w:ind w:left="0"/>
              <w:rPr>
                <w:ins w:id="698" w:author="Trần Diệp Vũ" w:date="2022-11-14T18:09:00Z"/>
                <w:b/>
                <w:bCs/>
                <w:sz w:val="20"/>
                <w:szCs w:val="20"/>
              </w:rPr>
            </w:pPr>
            <w:ins w:id="699" w:author="Trần Diệp Vũ" w:date="2022-11-14T18:09:00Z">
              <w:r>
                <w:rPr>
                  <w:sz w:val="20"/>
                  <w:szCs w:val="20"/>
                </w:rPr>
                <w:t>“</w:t>
              </w:r>
              <w:proofErr w:type="spellStart"/>
              <w:r>
                <w:rPr>
                  <w:sz w:val="20"/>
                  <w:szCs w:val="20"/>
                </w:rPr>
                <w:t>Bạn</w:t>
              </w:r>
              <w:proofErr w:type="spellEnd"/>
              <w:r>
                <w:rPr>
                  <w:sz w:val="20"/>
                  <w:szCs w:val="20"/>
                </w:rPr>
                <w:t xml:space="preserve"> </w:t>
              </w:r>
              <w:proofErr w:type="spellStart"/>
              <w:r>
                <w:rPr>
                  <w:sz w:val="20"/>
                  <w:szCs w:val="20"/>
                </w:rPr>
                <w:t>đã</w:t>
              </w:r>
              <w:proofErr w:type="spellEnd"/>
              <w:r>
                <w:rPr>
                  <w:sz w:val="20"/>
                  <w:szCs w:val="20"/>
                </w:rPr>
                <w:t xml:space="preserve"> </w:t>
              </w:r>
              <w:proofErr w:type="spellStart"/>
              <w:r>
                <w:rPr>
                  <w:sz w:val="20"/>
                  <w:szCs w:val="20"/>
                </w:rPr>
                <w:t>có</w:t>
              </w:r>
              <w:proofErr w:type="spellEnd"/>
              <w:r>
                <w:rPr>
                  <w:sz w:val="20"/>
                  <w:szCs w:val="20"/>
                </w:rPr>
                <w:t xml:space="preserve"> </w:t>
              </w:r>
              <w:proofErr w:type="spellStart"/>
              <w:r>
                <w:rPr>
                  <w:sz w:val="20"/>
                  <w:szCs w:val="20"/>
                </w:rPr>
                <w:t>tài</w:t>
              </w:r>
              <w:proofErr w:type="spellEnd"/>
              <w:r>
                <w:rPr>
                  <w:sz w:val="20"/>
                  <w:szCs w:val="20"/>
                </w:rPr>
                <w:t xml:space="preserve"> </w:t>
              </w:r>
              <w:proofErr w:type="spellStart"/>
              <w:r>
                <w:rPr>
                  <w:sz w:val="20"/>
                  <w:szCs w:val="20"/>
                </w:rPr>
                <w:t>khoản</w:t>
              </w:r>
              <w:proofErr w:type="spellEnd"/>
              <w:r>
                <w:rPr>
                  <w:sz w:val="20"/>
                  <w:szCs w:val="20"/>
                </w:rPr>
                <w:t xml:space="preserve">? </w:t>
              </w:r>
              <w:proofErr w:type="spellStart"/>
              <w:r>
                <w:rPr>
                  <w:sz w:val="20"/>
                  <w:szCs w:val="20"/>
                </w:rPr>
                <w:t>Đăng</w:t>
              </w:r>
              <w:proofErr w:type="spellEnd"/>
              <w:r>
                <w:rPr>
                  <w:sz w:val="20"/>
                  <w:szCs w:val="20"/>
                </w:rPr>
                <w:t xml:space="preserve"> </w:t>
              </w:r>
              <w:proofErr w:type="spellStart"/>
              <w:r>
                <w:rPr>
                  <w:sz w:val="20"/>
                  <w:szCs w:val="20"/>
                </w:rPr>
                <w:t>nhập</w:t>
              </w:r>
              <w:proofErr w:type="spellEnd"/>
              <w:r>
                <w:rPr>
                  <w:sz w:val="20"/>
                  <w:szCs w:val="20"/>
                </w:rPr>
                <w:t xml:space="preserve"> </w:t>
              </w:r>
              <w:proofErr w:type="spellStart"/>
              <w:r>
                <w:rPr>
                  <w:sz w:val="20"/>
                  <w:szCs w:val="20"/>
                </w:rPr>
                <w:t>tại</w:t>
              </w:r>
              <w:proofErr w:type="spellEnd"/>
              <w:r>
                <w:rPr>
                  <w:sz w:val="20"/>
                  <w:szCs w:val="20"/>
                </w:rPr>
                <w:t xml:space="preserve"> </w:t>
              </w:r>
              <w:proofErr w:type="spellStart"/>
              <w:r>
                <w:rPr>
                  <w:sz w:val="20"/>
                  <w:szCs w:val="20"/>
                </w:rPr>
                <w:t>đây</w:t>
              </w:r>
              <w:proofErr w:type="spellEnd"/>
              <w:r>
                <w:rPr>
                  <w:sz w:val="20"/>
                  <w:szCs w:val="20"/>
                </w:rPr>
                <w:t>”</w:t>
              </w:r>
            </w:ins>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700" w:author="Trần Diệp Vũ" w:date="2022-11-14T18:09:00Z">
              <w:tcPr>
                <w:tcW w:w="1440" w:type="dxa"/>
                <w:gridSpan w:val="2"/>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053B2101" w14:textId="77777777" w:rsidR="00BF625C" w:rsidRPr="004C75D4" w:rsidRDefault="00BF625C" w:rsidP="00166A9C">
            <w:pPr>
              <w:pStyle w:val="ListParagraph"/>
              <w:spacing w:before="0" w:after="0"/>
              <w:ind w:left="0"/>
              <w:rPr>
                <w:ins w:id="701" w:author="Trần Diệp Vũ" w:date="2022-11-14T18:09:00Z"/>
                <w:sz w:val="20"/>
                <w:szCs w:val="20"/>
              </w:rPr>
            </w:pPr>
            <w:ins w:id="702" w:author="Trần Diệp Vũ" w:date="2022-11-14T18:09:00Z">
              <w:r w:rsidRPr="004C75D4">
                <w:rPr>
                  <w:sz w:val="20"/>
                  <w:szCs w:val="20"/>
                </w:rPr>
                <w:t xml:space="preserve"> </w:t>
              </w:r>
              <w:r>
                <w:rPr>
                  <w:sz w:val="20"/>
                  <w:szCs w:val="20"/>
                </w:rPr>
                <w:t>Tap</w:t>
              </w:r>
              <w:r w:rsidRPr="004C75D4">
                <w:rPr>
                  <w:sz w:val="20"/>
                  <w:szCs w:val="20"/>
                </w:rPr>
                <w:t xml:space="preserve"> on </w:t>
              </w:r>
              <w:r>
                <w:rPr>
                  <w:bCs/>
                  <w:sz w:val="20"/>
                  <w:szCs w:val="20"/>
                </w:rPr>
                <w:t>the link</w:t>
              </w:r>
            </w:ins>
          </w:p>
          <w:p w14:paraId="486DC4DB" w14:textId="77777777" w:rsidR="00BF625C" w:rsidRPr="004C75D4" w:rsidRDefault="00BF625C" w:rsidP="00166A9C">
            <w:pPr>
              <w:pStyle w:val="ListParagraph"/>
              <w:spacing w:before="0" w:after="0"/>
              <w:ind w:left="0"/>
              <w:rPr>
                <w:ins w:id="703" w:author="Trần Diệp Vũ" w:date="2022-11-14T18:09:00Z"/>
                <w:sz w:val="20"/>
                <w:szCs w:val="20"/>
              </w:rPr>
            </w:pPr>
            <w:ins w:id="704" w:author="Trần Diệp Vũ" w:date="2022-11-14T18:09:00Z">
              <w:r>
                <w:rPr>
                  <w:sz w:val="20"/>
                  <w:szCs w:val="20"/>
                </w:rPr>
                <w:t xml:space="preserve"> </w:t>
              </w:r>
            </w:ins>
          </w:p>
        </w:tc>
        <w:tc>
          <w:tcPr>
            <w:tcW w:w="526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705" w:author="Trần Diệp Vũ" w:date="2022-11-14T18:09:00Z">
              <w:tcPr>
                <w:tcW w:w="1970" w:type="dxa"/>
                <w:gridSpan w:val="2"/>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3625E6D1" w14:textId="77777777" w:rsidR="00BF625C" w:rsidRPr="004C75D4" w:rsidRDefault="00BF625C" w:rsidP="00166A9C">
            <w:pPr>
              <w:pStyle w:val="ListParagraph"/>
              <w:spacing w:before="0" w:after="0"/>
              <w:ind w:left="0"/>
              <w:rPr>
                <w:ins w:id="706" w:author="Trần Diệp Vũ" w:date="2022-11-14T18:09:00Z"/>
                <w:sz w:val="20"/>
                <w:szCs w:val="20"/>
              </w:rPr>
            </w:pPr>
            <w:ins w:id="707" w:author="Trần Diệp Vũ" w:date="2022-11-14T18:09:00Z">
              <w:r>
                <w:rPr>
                  <w:sz w:val="20"/>
                  <w:szCs w:val="20"/>
                </w:rPr>
                <w:t xml:space="preserve"> </w:t>
              </w:r>
              <w:r w:rsidRPr="0019415C">
                <w:rPr>
                  <w:sz w:val="20"/>
                  <w:szCs w:val="20"/>
                </w:rPr>
                <w:t>show login screen</w:t>
              </w:r>
            </w:ins>
          </w:p>
        </w:tc>
      </w:tr>
      <w:tr w:rsidR="00BF625C" w14:paraId="2463BDEA" w14:textId="77777777" w:rsidTr="00BF625C">
        <w:trPr>
          <w:trHeight w:val="1162"/>
          <w:ins w:id="708" w:author="Trần Diệp Vũ" w:date="2022-11-14T18:10:00Z"/>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D831FD0" w14:textId="605CB33A" w:rsidR="00BF625C" w:rsidRDefault="00BF625C" w:rsidP="00BF625C">
            <w:pPr>
              <w:pStyle w:val="ListParagraph"/>
              <w:spacing w:before="0" w:after="0"/>
              <w:ind w:left="0"/>
              <w:rPr>
                <w:ins w:id="709" w:author="Trần Diệp Vũ" w:date="2022-11-14T18:10:00Z"/>
                <w:sz w:val="20"/>
                <w:szCs w:val="20"/>
              </w:rPr>
            </w:pPr>
            <w:proofErr w:type="spellStart"/>
            <w:proofErr w:type="gramStart"/>
            <w:ins w:id="710" w:author="Trần Diệp Vũ" w:date="2022-11-14T18:10:00Z">
              <w:r>
                <w:rPr>
                  <w:b/>
                  <w:bCs/>
                  <w:sz w:val="20"/>
                  <w:szCs w:val="20"/>
                </w:rPr>
                <w:t>EditText</w:t>
              </w:r>
              <w:proofErr w:type="spellEnd"/>
              <w:r>
                <w:rPr>
                  <w:b/>
                  <w:bCs/>
                  <w:sz w:val="20"/>
                  <w:szCs w:val="20"/>
                </w:rPr>
                <w:t xml:space="preserve"> ”Gmail</w:t>
              </w:r>
              <w:proofErr w:type="gramEnd"/>
              <w:r>
                <w:rPr>
                  <w:b/>
                  <w:bCs/>
                  <w:sz w:val="20"/>
                  <w:szCs w:val="20"/>
                </w:rPr>
                <w:t>”</w:t>
              </w:r>
            </w:ins>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2A6862EE" w14:textId="5F54AF94" w:rsidR="00BF625C" w:rsidRPr="004C75D4" w:rsidRDefault="00BF625C" w:rsidP="00BF625C">
            <w:pPr>
              <w:pStyle w:val="ListParagraph"/>
              <w:spacing w:before="0" w:after="0"/>
              <w:ind w:left="0"/>
              <w:rPr>
                <w:ins w:id="711" w:author="Trần Diệp Vũ" w:date="2022-11-14T18:10:00Z"/>
                <w:sz w:val="20"/>
                <w:szCs w:val="20"/>
              </w:rPr>
            </w:pPr>
            <w:ins w:id="712" w:author="Trần Diệp Vũ" w:date="2022-11-14T18:10:00Z">
              <w:r>
                <w:rPr>
                  <w:sz w:val="20"/>
                  <w:szCs w:val="20"/>
                </w:rPr>
                <w:t xml:space="preserve">Tap on the </w:t>
              </w:r>
              <w:proofErr w:type="spellStart"/>
              <w:r>
                <w:rPr>
                  <w:sz w:val="20"/>
                  <w:szCs w:val="20"/>
                </w:rPr>
                <w:t>EditText</w:t>
              </w:r>
              <w:proofErr w:type="spellEnd"/>
            </w:ins>
          </w:p>
        </w:tc>
        <w:tc>
          <w:tcPr>
            <w:tcW w:w="526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01A7FB63" w14:textId="4EE0B61A" w:rsidR="00BF625C" w:rsidRDefault="00BF625C" w:rsidP="00BF625C">
            <w:pPr>
              <w:pStyle w:val="ListParagraph"/>
              <w:spacing w:before="0" w:after="0"/>
              <w:ind w:left="0"/>
              <w:rPr>
                <w:ins w:id="713" w:author="Trần Diệp Vũ" w:date="2022-11-14T18:10:00Z"/>
                <w:sz w:val="20"/>
                <w:szCs w:val="20"/>
              </w:rPr>
            </w:pPr>
            <w:ins w:id="714" w:author="Trần Diệp Vũ" w:date="2022-11-14T18:10:00Z">
              <w:r>
                <w:rPr>
                  <w:sz w:val="20"/>
                  <w:szCs w:val="20"/>
                </w:rPr>
                <w:t>Show</w:t>
              </w:r>
              <w:r w:rsidRPr="00B56A66">
                <w:rPr>
                  <w:sz w:val="20"/>
                  <w:szCs w:val="20"/>
                </w:rPr>
                <w:t xml:space="preserve"> the characters the user enters from the keyboard</w:t>
              </w:r>
            </w:ins>
          </w:p>
        </w:tc>
      </w:tr>
      <w:tr w:rsidR="00BF625C" w14:paraId="2CEA8A42" w14:textId="77777777" w:rsidTr="00BF625C">
        <w:trPr>
          <w:trHeight w:val="1162"/>
          <w:ins w:id="715" w:author="Trần Diệp Vũ" w:date="2022-11-14T18:10:00Z"/>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D96ABE" w14:textId="1DB6EE85" w:rsidR="00BF625C" w:rsidRDefault="00BF625C" w:rsidP="00BF625C">
            <w:pPr>
              <w:pStyle w:val="ListParagraph"/>
              <w:spacing w:before="0" w:after="0"/>
              <w:ind w:left="0"/>
              <w:rPr>
                <w:ins w:id="716" w:author="Trần Diệp Vũ" w:date="2022-11-14T18:10:00Z"/>
                <w:sz w:val="20"/>
                <w:szCs w:val="20"/>
              </w:rPr>
            </w:pPr>
            <w:proofErr w:type="spellStart"/>
            <w:ins w:id="717" w:author="Trần Diệp Vũ" w:date="2022-11-14T18:10:00Z">
              <w:r>
                <w:rPr>
                  <w:b/>
                  <w:bCs/>
                  <w:sz w:val="20"/>
                  <w:szCs w:val="20"/>
                </w:rPr>
                <w:lastRenderedPageBreak/>
                <w:t>EditText</w:t>
              </w:r>
              <w:proofErr w:type="spellEnd"/>
              <w:r>
                <w:rPr>
                  <w:b/>
                  <w:bCs/>
                  <w:sz w:val="20"/>
                  <w:szCs w:val="20"/>
                </w:rPr>
                <w:t xml:space="preserve"> “</w:t>
              </w:r>
              <w:proofErr w:type="spellStart"/>
              <w:r>
                <w:rPr>
                  <w:b/>
                  <w:bCs/>
                  <w:sz w:val="20"/>
                  <w:szCs w:val="20"/>
                </w:rPr>
                <w:t>Mật</w:t>
              </w:r>
              <w:proofErr w:type="spellEnd"/>
              <w:r>
                <w:rPr>
                  <w:b/>
                  <w:bCs/>
                  <w:sz w:val="20"/>
                  <w:szCs w:val="20"/>
                </w:rPr>
                <w:t xml:space="preserve"> </w:t>
              </w:r>
              <w:proofErr w:type="spellStart"/>
              <w:r>
                <w:rPr>
                  <w:b/>
                  <w:bCs/>
                  <w:sz w:val="20"/>
                  <w:szCs w:val="20"/>
                </w:rPr>
                <w:t>khẩu</w:t>
              </w:r>
              <w:proofErr w:type="spellEnd"/>
              <w:r>
                <w:rPr>
                  <w:b/>
                  <w:bCs/>
                  <w:sz w:val="20"/>
                  <w:szCs w:val="20"/>
                </w:rPr>
                <w:t>”</w:t>
              </w:r>
            </w:ins>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40E0C342" w14:textId="0DE92D73" w:rsidR="00BF625C" w:rsidRPr="004C75D4" w:rsidRDefault="00BF625C" w:rsidP="00BF625C">
            <w:pPr>
              <w:pStyle w:val="ListParagraph"/>
              <w:spacing w:before="0" w:after="0"/>
              <w:ind w:left="0"/>
              <w:rPr>
                <w:ins w:id="718" w:author="Trần Diệp Vũ" w:date="2022-11-14T18:10:00Z"/>
                <w:sz w:val="20"/>
                <w:szCs w:val="20"/>
              </w:rPr>
            </w:pPr>
            <w:ins w:id="719" w:author="Trần Diệp Vũ" w:date="2022-11-14T18:10:00Z">
              <w:r>
                <w:rPr>
                  <w:sz w:val="20"/>
                  <w:szCs w:val="20"/>
                </w:rPr>
                <w:t xml:space="preserve">Tap on the </w:t>
              </w:r>
              <w:proofErr w:type="spellStart"/>
              <w:r>
                <w:rPr>
                  <w:sz w:val="20"/>
                  <w:szCs w:val="20"/>
                </w:rPr>
                <w:t>EditText</w:t>
              </w:r>
              <w:proofErr w:type="spellEnd"/>
            </w:ins>
          </w:p>
        </w:tc>
        <w:tc>
          <w:tcPr>
            <w:tcW w:w="526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09AF80BD" w14:textId="4581530B" w:rsidR="00BF625C" w:rsidRDefault="00BF625C" w:rsidP="00BF625C">
            <w:pPr>
              <w:pStyle w:val="ListParagraph"/>
              <w:spacing w:before="0" w:after="0"/>
              <w:ind w:left="0"/>
              <w:rPr>
                <w:ins w:id="720" w:author="Trần Diệp Vũ" w:date="2022-11-14T18:10:00Z"/>
                <w:sz w:val="20"/>
                <w:szCs w:val="20"/>
              </w:rPr>
            </w:pPr>
            <w:ins w:id="721" w:author="Trần Diệp Vũ" w:date="2022-11-14T18:10:00Z">
              <w:r>
                <w:rPr>
                  <w:sz w:val="20"/>
                  <w:szCs w:val="20"/>
                </w:rPr>
                <w:t>Show</w:t>
              </w:r>
              <w:r w:rsidRPr="00B56A66">
                <w:rPr>
                  <w:sz w:val="20"/>
                  <w:szCs w:val="20"/>
                </w:rPr>
                <w:t xml:space="preserve"> the characters the user enters from the keyboard</w:t>
              </w:r>
            </w:ins>
          </w:p>
        </w:tc>
      </w:tr>
      <w:tr w:rsidR="00BF625C" w14:paraId="71A1CDCD" w14:textId="77777777" w:rsidTr="00BF625C">
        <w:trPr>
          <w:trHeight w:val="1162"/>
          <w:ins w:id="722" w:author="Trần Diệp Vũ" w:date="2022-11-14T18:10:00Z"/>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8A8B97" w14:textId="2AF5690C" w:rsidR="00BF625C" w:rsidRDefault="00BF625C" w:rsidP="00BF625C">
            <w:pPr>
              <w:pStyle w:val="ListParagraph"/>
              <w:spacing w:before="0" w:after="0"/>
              <w:ind w:left="0"/>
              <w:rPr>
                <w:ins w:id="723" w:author="Trần Diệp Vũ" w:date="2022-11-14T18:10:00Z"/>
                <w:sz w:val="20"/>
                <w:szCs w:val="20"/>
              </w:rPr>
            </w:pPr>
            <w:proofErr w:type="spellStart"/>
            <w:ins w:id="724" w:author="Trần Diệp Vũ" w:date="2022-11-14T18:10:00Z">
              <w:r>
                <w:rPr>
                  <w:b/>
                  <w:bCs/>
                  <w:sz w:val="20"/>
                  <w:szCs w:val="20"/>
                </w:rPr>
                <w:t>EditText</w:t>
              </w:r>
              <w:proofErr w:type="spellEnd"/>
              <w:r>
                <w:rPr>
                  <w:b/>
                  <w:bCs/>
                  <w:sz w:val="20"/>
                  <w:szCs w:val="20"/>
                </w:rPr>
                <w:t xml:space="preserve"> “</w:t>
              </w:r>
              <w:proofErr w:type="spellStart"/>
              <w:r>
                <w:rPr>
                  <w:b/>
                  <w:bCs/>
                  <w:sz w:val="20"/>
                  <w:szCs w:val="20"/>
                </w:rPr>
                <w:t>Họ</w:t>
              </w:r>
              <w:proofErr w:type="spellEnd"/>
              <w:r>
                <w:rPr>
                  <w:b/>
                  <w:bCs/>
                  <w:sz w:val="20"/>
                  <w:szCs w:val="20"/>
                </w:rPr>
                <w:t xml:space="preserve"> </w:t>
              </w:r>
              <w:proofErr w:type="spellStart"/>
              <w:r>
                <w:rPr>
                  <w:b/>
                  <w:bCs/>
                  <w:sz w:val="20"/>
                  <w:szCs w:val="20"/>
                </w:rPr>
                <w:t>Tên</w:t>
              </w:r>
              <w:proofErr w:type="spellEnd"/>
              <w:r>
                <w:rPr>
                  <w:b/>
                  <w:bCs/>
                  <w:sz w:val="20"/>
                  <w:szCs w:val="20"/>
                </w:rPr>
                <w:t>”</w:t>
              </w:r>
            </w:ins>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311A071C" w14:textId="792B62DF" w:rsidR="00BF625C" w:rsidRPr="004C75D4" w:rsidRDefault="00BF625C" w:rsidP="00BF625C">
            <w:pPr>
              <w:pStyle w:val="ListParagraph"/>
              <w:spacing w:before="0" w:after="0"/>
              <w:ind w:left="0"/>
              <w:rPr>
                <w:ins w:id="725" w:author="Trần Diệp Vũ" w:date="2022-11-14T18:10:00Z"/>
                <w:sz w:val="20"/>
                <w:szCs w:val="20"/>
              </w:rPr>
            </w:pPr>
            <w:ins w:id="726" w:author="Trần Diệp Vũ" w:date="2022-11-14T18:10:00Z">
              <w:r>
                <w:rPr>
                  <w:sz w:val="20"/>
                  <w:szCs w:val="20"/>
                </w:rPr>
                <w:t xml:space="preserve">Tap on the </w:t>
              </w:r>
              <w:proofErr w:type="spellStart"/>
              <w:r>
                <w:rPr>
                  <w:sz w:val="20"/>
                  <w:szCs w:val="20"/>
                </w:rPr>
                <w:t>EditText</w:t>
              </w:r>
              <w:proofErr w:type="spellEnd"/>
            </w:ins>
          </w:p>
        </w:tc>
        <w:tc>
          <w:tcPr>
            <w:tcW w:w="526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4E8F7C56" w14:textId="107D0105" w:rsidR="00BF625C" w:rsidRDefault="00BF625C" w:rsidP="00BF625C">
            <w:pPr>
              <w:pStyle w:val="ListParagraph"/>
              <w:spacing w:before="0" w:after="0"/>
              <w:ind w:left="0"/>
              <w:rPr>
                <w:ins w:id="727" w:author="Trần Diệp Vũ" w:date="2022-11-14T18:10:00Z"/>
                <w:sz w:val="20"/>
                <w:szCs w:val="20"/>
              </w:rPr>
            </w:pPr>
            <w:ins w:id="728" w:author="Trần Diệp Vũ" w:date="2022-11-14T18:10:00Z">
              <w:r>
                <w:rPr>
                  <w:sz w:val="20"/>
                  <w:szCs w:val="20"/>
                </w:rPr>
                <w:t>Show</w:t>
              </w:r>
              <w:r w:rsidRPr="00B56A66">
                <w:rPr>
                  <w:sz w:val="20"/>
                  <w:szCs w:val="20"/>
                </w:rPr>
                <w:t xml:space="preserve"> the characters the user enters from the keyboard</w:t>
              </w:r>
            </w:ins>
          </w:p>
        </w:tc>
      </w:tr>
    </w:tbl>
    <w:p w14:paraId="50A51D6B" w14:textId="5356BBB6" w:rsidR="00754287" w:rsidDel="00BF625C" w:rsidRDefault="00754287" w:rsidP="00B8556C">
      <w:pPr>
        <w:pStyle w:val="NormalWeb"/>
        <w:spacing w:before="0" w:after="0"/>
        <w:ind w:left="2160"/>
        <w:rPr>
          <w:del w:id="729" w:author="Trần Diệp Vũ" w:date="2022-11-14T18:09:00Z"/>
          <w:rFonts w:ascii="Times New Roman" w:hAnsi="Times New Roman" w:cs="Arial"/>
          <w:bCs/>
          <w:color w:val="000000" w:themeColor="text1"/>
        </w:rPr>
      </w:pPr>
      <w:del w:id="730" w:author="Trần Diệp Vũ" w:date="2022-11-14T18:09:00Z">
        <w:r w:rsidRPr="000603E4" w:rsidDel="00BF625C">
          <w:rPr>
            <w:rFonts w:ascii="Times New Roman" w:hAnsi="Times New Roman" w:cs="Arial"/>
            <w:bCs/>
            <w:color w:val="000000" w:themeColor="text1"/>
          </w:rPr>
          <w:delText>Objects:</w:delText>
        </w:r>
      </w:del>
    </w:p>
    <w:p w14:paraId="69668256" w14:textId="22FA4119" w:rsidR="00DE2F57" w:rsidDel="00BF625C" w:rsidRDefault="000E106C" w:rsidP="000E106C">
      <w:pPr>
        <w:pStyle w:val="NormalWeb"/>
        <w:numPr>
          <w:ilvl w:val="0"/>
          <w:numId w:val="6"/>
        </w:numPr>
        <w:spacing w:before="0" w:after="0"/>
        <w:rPr>
          <w:del w:id="731" w:author="Trần Diệp Vũ" w:date="2022-11-14T18:09:00Z"/>
          <w:rFonts w:ascii="Times New Roman" w:hAnsi="Times New Roman" w:cs="Arial"/>
          <w:bCs/>
          <w:color w:val="000000" w:themeColor="text1"/>
        </w:rPr>
      </w:pPr>
      <w:del w:id="732" w:author="Trần Diệp Vũ" w:date="2022-11-14T18:09:00Z">
        <w:r w:rsidRPr="00DE2F57" w:rsidDel="00BF625C">
          <w:rPr>
            <w:rFonts w:ascii="Times New Roman" w:hAnsi="Times New Roman" w:cs="Arial"/>
            <w:bCs/>
            <w:color w:val="000000" w:themeColor="text1"/>
          </w:rPr>
          <w:delText>Button bac</w:delText>
        </w:r>
        <w:r w:rsidR="00DE2F57" w:rsidDel="00BF625C">
          <w:rPr>
            <w:rFonts w:ascii="Times New Roman" w:hAnsi="Times New Roman" w:cs="Arial"/>
            <w:bCs/>
            <w:color w:val="000000" w:themeColor="text1"/>
          </w:rPr>
          <w:delText>k</w:delText>
        </w:r>
      </w:del>
    </w:p>
    <w:p w14:paraId="1CA30FBC" w14:textId="19A125B1" w:rsidR="000E106C" w:rsidRPr="00DE2F57" w:rsidDel="00BF625C" w:rsidRDefault="000E106C" w:rsidP="000E106C">
      <w:pPr>
        <w:pStyle w:val="NormalWeb"/>
        <w:numPr>
          <w:ilvl w:val="0"/>
          <w:numId w:val="6"/>
        </w:numPr>
        <w:spacing w:before="0" w:after="0"/>
        <w:rPr>
          <w:del w:id="733" w:author="Trần Diệp Vũ" w:date="2022-11-14T18:09:00Z"/>
          <w:rFonts w:ascii="Times New Roman" w:hAnsi="Times New Roman" w:cs="Arial"/>
          <w:bCs/>
          <w:color w:val="000000" w:themeColor="text1"/>
        </w:rPr>
      </w:pPr>
      <w:del w:id="734" w:author="Trần Diệp Vũ" w:date="2022-11-14T18:09:00Z">
        <w:r w:rsidRPr="00DE2F57" w:rsidDel="00BF625C">
          <w:rPr>
            <w:rFonts w:ascii="Times New Roman" w:hAnsi="Times New Roman" w:cs="Arial"/>
            <w:bCs/>
            <w:color w:val="000000" w:themeColor="text1"/>
          </w:rPr>
          <w:delText>Text Field entered information</w:delText>
        </w:r>
      </w:del>
    </w:p>
    <w:p w14:paraId="369F67C1" w14:textId="7EB42383" w:rsidR="000E106C" w:rsidDel="00BF625C" w:rsidRDefault="000E106C" w:rsidP="000E106C">
      <w:pPr>
        <w:pStyle w:val="NormalWeb"/>
        <w:numPr>
          <w:ilvl w:val="0"/>
          <w:numId w:val="6"/>
        </w:numPr>
        <w:spacing w:before="0" w:after="0"/>
        <w:rPr>
          <w:del w:id="735" w:author="Trần Diệp Vũ" w:date="2022-11-14T18:09:00Z"/>
          <w:rFonts w:ascii="Times New Roman" w:hAnsi="Times New Roman" w:cs="Arial"/>
          <w:bCs/>
          <w:color w:val="000000" w:themeColor="text1"/>
        </w:rPr>
      </w:pPr>
      <w:del w:id="736" w:author="Trần Diệp Vũ" w:date="2022-11-14T18:09:00Z">
        <w:r w:rsidDel="00BF625C">
          <w:rPr>
            <w:rFonts w:ascii="Times New Roman" w:hAnsi="Times New Roman" w:cs="Arial"/>
            <w:bCs/>
            <w:color w:val="000000" w:themeColor="text1"/>
          </w:rPr>
          <w:delText xml:space="preserve">Button xác nhận </w:delText>
        </w:r>
      </w:del>
    </w:p>
    <w:p w14:paraId="1C5C2365" w14:textId="64911126" w:rsidR="00754287" w:rsidRPr="000603E4" w:rsidDel="00BF625C" w:rsidRDefault="00754287" w:rsidP="00B8556C">
      <w:pPr>
        <w:pStyle w:val="NormalWeb"/>
        <w:spacing w:before="0" w:after="0"/>
        <w:ind w:left="2160"/>
        <w:rPr>
          <w:del w:id="737" w:author="Trần Diệp Vũ" w:date="2022-11-14T18:09:00Z"/>
          <w:rFonts w:ascii="Times New Roman" w:hAnsi="Times New Roman" w:cs="Arial"/>
          <w:bCs/>
          <w:color w:val="000000" w:themeColor="text1"/>
        </w:rPr>
      </w:pPr>
      <w:del w:id="738" w:author="Trần Diệp Vũ" w:date="2022-11-14T18:09:00Z">
        <w:r w:rsidRPr="000603E4" w:rsidDel="00BF625C">
          <w:rPr>
            <w:rFonts w:ascii="Times New Roman" w:hAnsi="Times New Roman" w:cs="Arial"/>
            <w:bCs/>
            <w:color w:val="000000" w:themeColor="text1"/>
          </w:rPr>
          <w:delText>Actions:</w:delText>
        </w:r>
      </w:del>
    </w:p>
    <w:p w14:paraId="15C689B9" w14:textId="49253C9B" w:rsidR="000E106C" w:rsidDel="00BF625C" w:rsidRDefault="000E106C" w:rsidP="00D4735C">
      <w:pPr>
        <w:pStyle w:val="NormalWeb"/>
        <w:numPr>
          <w:ilvl w:val="0"/>
          <w:numId w:val="1"/>
        </w:numPr>
        <w:tabs>
          <w:tab w:val="clear" w:pos="0"/>
          <w:tab w:val="num" w:pos="2160"/>
        </w:tabs>
        <w:spacing w:before="0" w:after="0"/>
        <w:ind w:left="2880"/>
        <w:rPr>
          <w:del w:id="739" w:author="Trần Diệp Vũ" w:date="2022-11-14T18:09:00Z"/>
          <w:rFonts w:ascii="Times New Roman" w:hAnsi="Times New Roman" w:cs="Arial"/>
          <w:bCs/>
          <w:color w:val="000000" w:themeColor="text1"/>
        </w:rPr>
      </w:pPr>
      <w:del w:id="740" w:author="Trần Diệp Vũ" w:date="2022-11-14T18:09:00Z">
        <w:r w:rsidRPr="000E106C" w:rsidDel="00BF625C">
          <w:rPr>
            <w:rFonts w:ascii="Times New Roman" w:hAnsi="Times New Roman" w:cs="Arial"/>
            <w:bCs/>
            <w:color w:val="000000" w:themeColor="text1"/>
          </w:rPr>
          <w:delText>Return to the screen first</w:delText>
        </w:r>
      </w:del>
    </w:p>
    <w:p w14:paraId="7C9E423D" w14:textId="012F692C" w:rsidR="00D4735C" w:rsidDel="00BF625C" w:rsidRDefault="00D4735C" w:rsidP="00D4735C">
      <w:pPr>
        <w:pStyle w:val="NormalWeb"/>
        <w:numPr>
          <w:ilvl w:val="0"/>
          <w:numId w:val="1"/>
        </w:numPr>
        <w:tabs>
          <w:tab w:val="clear" w:pos="0"/>
          <w:tab w:val="num" w:pos="2160"/>
        </w:tabs>
        <w:spacing w:before="0" w:after="0"/>
        <w:ind w:left="2880"/>
        <w:rPr>
          <w:del w:id="741" w:author="Trần Diệp Vũ" w:date="2022-11-14T18:09:00Z"/>
          <w:rFonts w:ascii="Times New Roman" w:hAnsi="Times New Roman" w:cs="Arial"/>
          <w:bCs/>
          <w:color w:val="000000" w:themeColor="text1"/>
        </w:rPr>
      </w:pPr>
      <w:del w:id="742" w:author="Trần Diệp Vũ" w:date="2022-11-14T18:09:00Z">
        <w:r w:rsidRPr="00D4735C" w:rsidDel="00BF625C">
          <w:rPr>
            <w:rFonts w:ascii="Times New Roman" w:hAnsi="Times New Roman" w:cs="Arial"/>
            <w:bCs/>
            <w:color w:val="000000" w:themeColor="text1"/>
          </w:rPr>
          <w:delText>Enter customer information</w:delText>
        </w:r>
      </w:del>
    </w:p>
    <w:p w14:paraId="5E601BAA" w14:textId="28879EFD" w:rsidR="00D4735C" w:rsidDel="00BF625C" w:rsidRDefault="00D4735C" w:rsidP="00D4735C">
      <w:pPr>
        <w:pStyle w:val="NormalWeb"/>
        <w:numPr>
          <w:ilvl w:val="0"/>
          <w:numId w:val="1"/>
        </w:numPr>
        <w:tabs>
          <w:tab w:val="clear" w:pos="0"/>
          <w:tab w:val="num" w:pos="720"/>
        </w:tabs>
        <w:spacing w:before="0" w:after="0"/>
        <w:ind w:left="2880"/>
        <w:rPr>
          <w:del w:id="743" w:author="Trần Diệp Vũ" w:date="2022-11-14T18:09:00Z"/>
          <w:rFonts w:ascii="Times New Roman" w:hAnsi="Times New Roman" w:cs="Arial"/>
          <w:bCs/>
          <w:color w:val="000000" w:themeColor="text1"/>
        </w:rPr>
      </w:pPr>
      <w:del w:id="744" w:author="Trần Diệp Vũ" w:date="2022-11-14T18:09:00Z">
        <w:r w:rsidRPr="00D4735C" w:rsidDel="00BF625C">
          <w:rPr>
            <w:rFonts w:ascii="Times New Roman" w:hAnsi="Times New Roman" w:cs="Arial"/>
            <w:bCs/>
            <w:color w:val="000000" w:themeColor="text1"/>
          </w:rPr>
          <w:delText>Switch to the bill screen</w:delText>
        </w:r>
        <w:r w:rsidDel="00BF625C">
          <w:rPr>
            <w:rFonts w:ascii="Times New Roman" w:hAnsi="Times New Roman" w:cs="Arial"/>
            <w:bCs/>
            <w:color w:val="000000" w:themeColor="text1"/>
          </w:rPr>
          <w:delText>, Exit screen bill screen</w:delText>
        </w:r>
      </w:del>
    </w:p>
    <w:p w14:paraId="28122C30" w14:textId="57AF4360" w:rsidR="00754287" w:rsidRPr="00D4735C" w:rsidDel="00BF625C" w:rsidRDefault="00D4735C" w:rsidP="00D4735C">
      <w:pPr>
        <w:pStyle w:val="NormalWeb"/>
        <w:numPr>
          <w:ilvl w:val="0"/>
          <w:numId w:val="6"/>
        </w:numPr>
        <w:spacing w:before="0" w:after="0"/>
        <w:rPr>
          <w:del w:id="745" w:author="Trần Diệp Vũ" w:date="2022-11-14T18:09:00Z"/>
          <w:rFonts w:ascii="Times New Roman" w:hAnsi="Times New Roman" w:cs="Arial"/>
          <w:bCs/>
          <w:color w:val="000000" w:themeColor="text1"/>
        </w:rPr>
      </w:pPr>
      <w:del w:id="746" w:author="Trần Diệp Vũ" w:date="2022-11-14T18:09:00Z">
        <w:r w:rsidDel="00BF625C">
          <w:rPr>
            <w:rFonts w:ascii="Times New Roman" w:hAnsi="Times New Roman" w:cs="Arial"/>
            <w:bCs/>
            <w:color w:val="000000" w:themeColor="text1"/>
          </w:rPr>
          <w:delText>Show phone Hotline</w:delText>
        </w:r>
      </w:del>
    </w:p>
    <w:p w14:paraId="5C3608B3" w14:textId="0A8603A0" w:rsidR="00754287" w:rsidRPr="000603E4" w:rsidRDefault="003335BB" w:rsidP="000715F8">
      <w:pPr>
        <w:pStyle w:val="Heading3"/>
        <w:ind w:left="720" w:firstLine="720"/>
        <w:rPr>
          <w:color w:val="000000" w:themeColor="text1"/>
        </w:rPr>
      </w:pPr>
      <w:bookmarkStart w:id="747" w:name="_Toc119350612"/>
      <w:r>
        <w:rPr>
          <w:color w:val="000000" w:themeColor="text1"/>
        </w:rPr>
        <w:t>4</w:t>
      </w:r>
      <w:r w:rsidR="00754287" w:rsidRPr="000603E4">
        <w:rPr>
          <w:color w:val="000000" w:themeColor="text1"/>
        </w:rPr>
        <w:t xml:space="preserve">.1.4 </w:t>
      </w:r>
      <w:ins w:id="748" w:author="Trần Diệp Vũ" w:date="2022-11-14T18:11:00Z">
        <w:r w:rsidR="00BF625C">
          <w:rPr>
            <w:color w:val="000000" w:themeColor="text1"/>
          </w:rPr>
          <w:t>Shop Sale Phone Cart</w:t>
        </w:r>
      </w:ins>
      <w:del w:id="749" w:author="Trần Diệp Vũ" w:date="2022-11-14T18:11:00Z">
        <w:r w:rsidR="00D023C1" w:rsidDel="00BF625C">
          <w:rPr>
            <w:color w:val="000000" w:themeColor="text1"/>
          </w:rPr>
          <w:delText>Admin</w:delText>
        </w:r>
        <w:r w:rsidR="00754287" w:rsidRPr="000603E4" w:rsidDel="00BF625C">
          <w:rPr>
            <w:color w:val="000000" w:themeColor="text1"/>
          </w:rPr>
          <w:delText xml:space="preserve"> Main</w:delText>
        </w:r>
      </w:del>
      <w:r w:rsidR="00754287" w:rsidRPr="000603E4">
        <w:rPr>
          <w:color w:val="000000" w:themeColor="text1"/>
        </w:rPr>
        <w:t xml:space="preserve"> Screen</w:t>
      </w:r>
      <w:bookmarkEnd w:id="747"/>
    </w:p>
    <w:p w14:paraId="1FF89E03" w14:textId="14B7A2FE" w:rsidR="00754287" w:rsidRPr="000603E4" w:rsidRDefault="003335BB" w:rsidP="000715F8">
      <w:pPr>
        <w:pStyle w:val="Heading3"/>
        <w:ind w:left="1440" w:firstLine="720"/>
        <w:rPr>
          <w:color w:val="000000" w:themeColor="text1"/>
        </w:rPr>
      </w:pPr>
      <w:bookmarkStart w:id="750" w:name="_Toc119350613"/>
      <w:r>
        <w:rPr>
          <w:color w:val="000000" w:themeColor="text1"/>
        </w:rPr>
        <w:t>4</w:t>
      </w:r>
      <w:r w:rsidR="00754287" w:rsidRPr="000603E4">
        <w:rPr>
          <w:color w:val="000000" w:themeColor="text1"/>
        </w:rPr>
        <w:t xml:space="preserve">.1.4.1 </w:t>
      </w:r>
      <w:ins w:id="751" w:author="Trần Diệp Vũ" w:date="2022-11-14T18:11:00Z">
        <w:r w:rsidR="00BF625C">
          <w:rPr>
            <w:color w:val="000000" w:themeColor="text1"/>
          </w:rPr>
          <w:t>User Interfaces</w:t>
        </w:r>
      </w:ins>
      <w:bookmarkEnd w:id="750"/>
      <w:del w:id="752" w:author="Trần Diệp Vũ" w:date="2022-11-14T18:11:00Z">
        <w:r w:rsidR="00754287" w:rsidRPr="000603E4" w:rsidDel="00BF625C">
          <w:rPr>
            <w:color w:val="000000" w:themeColor="text1"/>
          </w:rPr>
          <w:delText xml:space="preserve">Screen Shot for </w:delText>
        </w:r>
        <w:r w:rsidR="00D023C1" w:rsidDel="00BF625C">
          <w:rPr>
            <w:color w:val="000000" w:themeColor="text1"/>
          </w:rPr>
          <w:delText>Admin</w:delText>
        </w:r>
        <w:r w:rsidR="00D023C1" w:rsidRPr="000603E4" w:rsidDel="00BF625C">
          <w:rPr>
            <w:color w:val="000000" w:themeColor="text1"/>
          </w:rPr>
          <w:delText xml:space="preserve"> Main Screen</w:delText>
        </w:r>
      </w:del>
    </w:p>
    <w:p w14:paraId="1FD28A8B" w14:textId="77777777" w:rsidR="00B8556C" w:rsidRDefault="00B8556C" w:rsidP="00B8556C">
      <w:pPr>
        <w:pStyle w:val="NormalWeb"/>
        <w:spacing w:before="0" w:after="0"/>
        <w:rPr>
          <w:rFonts w:ascii="Times New Roman" w:hAnsi="Times New Roman"/>
          <w:noProof/>
          <w:color w:val="000000" w:themeColor="text1"/>
          <w:lang w:eastAsia="en-US"/>
        </w:rPr>
      </w:pPr>
    </w:p>
    <w:p w14:paraId="6B19CBD6" w14:textId="70C9DD91" w:rsidR="00D4735C" w:rsidRPr="000603E4" w:rsidRDefault="00D4735C" w:rsidP="00D4735C">
      <w:pPr>
        <w:pStyle w:val="NormalWeb"/>
        <w:spacing w:before="0" w:after="0"/>
        <w:jc w:val="center"/>
        <w:rPr>
          <w:rFonts w:ascii="Times New Roman" w:hAnsi="Times New Roman" w:cs="Arial"/>
          <w:b/>
          <w:bCs/>
          <w:color w:val="000000" w:themeColor="text1"/>
        </w:rPr>
      </w:pPr>
      <w:del w:id="753" w:author="Trần Diệp Vũ" w:date="2022-11-14T18:11:00Z">
        <w:r w:rsidRPr="00D4735C" w:rsidDel="00BF625C">
          <w:rPr>
            <w:rFonts w:ascii="Times New Roman" w:hAnsi="Times New Roman" w:cs="Arial"/>
            <w:b/>
            <w:bCs/>
            <w:noProof/>
            <w:color w:val="000000" w:themeColor="text1"/>
            <w:lang w:eastAsia="en-US"/>
          </w:rPr>
          <w:drawing>
            <wp:inline distT="0" distB="0" distL="0" distR="0" wp14:anchorId="1682466B" wp14:editId="57D1FDCB">
              <wp:extent cx="5287113" cy="4525007"/>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87113" cy="4525007"/>
                      </a:xfrm>
                      <a:prstGeom prst="rect">
                        <a:avLst/>
                      </a:prstGeom>
                    </pic:spPr>
                  </pic:pic>
                </a:graphicData>
              </a:graphic>
            </wp:inline>
          </w:drawing>
        </w:r>
      </w:del>
      <w:ins w:id="754" w:author="Trần Diệp Vũ" w:date="2022-11-14T18:11:00Z">
        <w:r w:rsidR="00BF625C">
          <w:rPr>
            <w:noProof/>
          </w:rPr>
          <w:drawing>
            <wp:inline distT="0" distB="0" distL="0" distR="0" wp14:anchorId="0B46096D" wp14:editId="18E456EB">
              <wp:extent cx="3362325" cy="542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325" cy="5429250"/>
                      </a:xfrm>
                      <a:prstGeom prst="rect">
                        <a:avLst/>
                      </a:prstGeom>
                    </pic:spPr>
                  </pic:pic>
                </a:graphicData>
              </a:graphic>
            </wp:inline>
          </w:drawing>
        </w:r>
      </w:ins>
    </w:p>
    <w:p w14:paraId="57ADCCAC" w14:textId="673B3E47" w:rsidR="00754287" w:rsidRPr="00BF625C" w:rsidRDefault="00BF625C">
      <w:pPr>
        <w:pStyle w:val="NormalWeb"/>
        <w:spacing w:before="0" w:after="0"/>
        <w:jc w:val="center"/>
        <w:rPr>
          <w:rFonts w:ascii="Times New Roman" w:hAnsi="Times New Roman" w:cs="Arial"/>
          <w:color w:val="000000" w:themeColor="text1"/>
          <w:rPrChange w:id="755" w:author="Trần Diệp Vũ" w:date="2022-11-14T18:11:00Z">
            <w:rPr>
              <w:rFonts w:ascii="Times New Roman" w:hAnsi="Times New Roman" w:cs="Arial"/>
              <w:b/>
              <w:bCs/>
              <w:color w:val="000000" w:themeColor="text1"/>
            </w:rPr>
          </w:rPrChange>
        </w:rPr>
        <w:pPrChange w:id="756" w:author="Trần Diệp Vũ" w:date="2022-11-14T18:11:00Z">
          <w:pPr>
            <w:pStyle w:val="NormalWeb"/>
            <w:spacing w:before="0" w:after="0"/>
          </w:pPr>
        </w:pPrChange>
      </w:pPr>
      <w:proofErr w:type="spellStart"/>
      <w:ins w:id="757" w:author="Trần Diệp Vũ" w:date="2022-11-14T18:12:00Z">
        <w:r>
          <w:rPr>
            <w:rFonts w:ascii="Times New Roman" w:hAnsi="Times New Roman" w:cs="Arial"/>
            <w:color w:val="000000" w:themeColor="text1"/>
          </w:rPr>
          <w:t>Hình</w:t>
        </w:r>
        <w:proofErr w:type="spellEnd"/>
        <w:r>
          <w:rPr>
            <w:rFonts w:ascii="Times New Roman" w:hAnsi="Times New Roman" w:cs="Arial"/>
            <w:color w:val="000000" w:themeColor="text1"/>
          </w:rPr>
          <w:t xml:space="preserve"> 4: Cart</w:t>
        </w:r>
      </w:ins>
    </w:p>
    <w:p w14:paraId="4191CD1C" w14:textId="27521AFF" w:rsidR="00754287" w:rsidRPr="000603E4" w:rsidRDefault="003335BB" w:rsidP="000715F8">
      <w:pPr>
        <w:pStyle w:val="Heading3"/>
        <w:ind w:left="1440" w:firstLine="720"/>
        <w:rPr>
          <w:color w:val="000000" w:themeColor="text1"/>
        </w:rPr>
      </w:pPr>
      <w:bookmarkStart w:id="758" w:name="_Toc119350614"/>
      <w:r>
        <w:rPr>
          <w:color w:val="000000" w:themeColor="text1"/>
        </w:rPr>
        <w:lastRenderedPageBreak/>
        <w:t>4</w:t>
      </w:r>
      <w:r w:rsidR="00754287" w:rsidRPr="000603E4">
        <w:rPr>
          <w:color w:val="000000" w:themeColor="text1"/>
        </w:rPr>
        <w:t>.1.4.2 Objects and actions</w:t>
      </w:r>
      <w:bookmarkEnd w:id="758"/>
      <w:r w:rsidR="00754287" w:rsidRPr="000603E4">
        <w:rPr>
          <w:color w:val="000000" w:themeColor="text1"/>
        </w:rPr>
        <w:t xml:space="preserve"> </w:t>
      </w:r>
      <w:del w:id="759" w:author="Trần Diệp Vũ" w:date="2022-11-14T18:12:00Z">
        <w:r w:rsidR="00754287" w:rsidRPr="000603E4" w:rsidDel="00BF625C">
          <w:rPr>
            <w:color w:val="000000" w:themeColor="text1"/>
          </w:rPr>
          <w:delText xml:space="preserve">for </w:delText>
        </w:r>
        <w:r w:rsidR="00D023C1" w:rsidDel="00BF625C">
          <w:rPr>
            <w:color w:val="000000" w:themeColor="text1"/>
          </w:rPr>
          <w:delText>Admin</w:delText>
        </w:r>
        <w:r w:rsidR="00D023C1" w:rsidRPr="000603E4" w:rsidDel="00BF625C">
          <w:rPr>
            <w:color w:val="000000" w:themeColor="text1"/>
          </w:rPr>
          <w:delText xml:space="preserve"> Main Screen</w:delText>
        </w:r>
      </w:del>
    </w:p>
    <w:p w14:paraId="117670DC" w14:textId="77777777" w:rsidR="00754287" w:rsidRPr="000603E4" w:rsidRDefault="00754287">
      <w:pPr>
        <w:pStyle w:val="NormalWeb"/>
        <w:spacing w:before="0" w:after="0"/>
        <w:rPr>
          <w:rFonts w:ascii="Times New Roman" w:hAnsi="Times New Roman" w:cs="Arial"/>
          <w:bCs/>
          <w:color w:val="000000" w:themeColor="text1"/>
        </w:rPr>
        <w:pPrChange w:id="760" w:author="Trần Diệp Vũ" w:date="2022-11-14T18:12:00Z">
          <w:pPr>
            <w:pStyle w:val="NormalWeb"/>
            <w:spacing w:before="0" w:after="0"/>
            <w:ind w:left="2160"/>
          </w:pPr>
        </w:pPrChange>
      </w:pPr>
      <w:del w:id="761" w:author="Trần Diệp Vũ" w:date="2022-11-14T18:12:00Z">
        <w:r w:rsidRPr="000603E4" w:rsidDel="00BF625C">
          <w:rPr>
            <w:rFonts w:ascii="Times New Roman" w:hAnsi="Times New Roman" w:cs="Arial"/>
            <w:bCs/>
            <w:color w:val="000000" w:themeColor="text1"/>
          </w:rPr>
          <w:delText>Objects:</w:delText>
        </w:r>
      </w:del>
    </w:p>
    <w:tbl>
      <w:tblPr>
        <w:tblW w:w="9344" w:type="dxa"/>
        <w:tblInd w:w="-10" w:type="dxa"/>
        <w:tblLayout w:type="fixed"/>
        <w:tblCellMar>
          <w:left w:w="10" w:type="dxa"/>
          <w:right w:w="10" w:type="dxa"/>
        </w:tblCellMar>
        <w:tblLook w:val="0000" w:firstRow="0" w:lastRow="0" w:firstColumn="0" w:lastColumn="0" w:noHBand="0" w:noVBand="0"/>
        <w:tblPrChange w:id="762" w:author="Trần Diệp Vũ" w:date="2022-11-14T18:13:00Z">
          <w:tblPr>
            <w:tblW w:w="9100" w:type="dxa"/>
            <w:tblInd w:w="-10" w:type="dxa"/>
            <w:tblLayout w:type="fixed"/>
            <w:tblCellMar>
              <w:left w:w="10" w:type="dxa"/>
              <w:right w:w="10" w:type="dxa"/>
            </w:tblCellMar>
            <w:tblLook w:val="0000" w:firstRow="0" w:lastRow="0" w:firstColumn="0" w:lastColumn="0" w:noHBand="0" w:noVBand="0"/>
          </w:tblPr>
        </w:tblPrChange>
      </w:tblPr>
      <w:tblGrid>
        <w:gridCol w:w="1985"/>
        <w:gridCol w:w="1890"/>
        <w:gridCol w:w="5469"/>
        <w:tblGridChange w:id="763">
          <w:tblGrid>
            <w:gridCol w:w="30"/>
            <w:gridCol w:w="1550"/>
            <w:gridCol w:w="405"/>
            <w:gridCol w:w="1035"/>
            <w:gridCol w:w="855"/>
            <w:gridCol w:w="1115"/>
            <w:gridCol w:w="4354"/>
          </w:tblGrid>
        </w:tblGridChange>
      </w:tblGrid>
      <w:tr w:rsidR="00BF625C" w14:paraId="71E24868" w14:textId="77777777" w:rsidTr="00BF625C">
        <w:trPr>
          <w:trHeight w:val="225"/>
          <w:ins w:id="764" w:author="Trần Diệp Vũ" w:date="2022-11-14T18:12:00Z"/>
          <w:trPrChange w:id="765" w:author="Trần Diệp Vũ" w:date="2022-11-14T18:13:00Z">
            <w:trPr>
              <w:gridBefore w:val="1"/>
              <w:gridAfter w:val="0"/>
            </w:trPr>
          </w:trPrChange>
        </w:trPr>
        <w:tc>
          <w:tcPr>
            <w:tcW w:w="198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766" w:author="Trần Diệp Vũ" w:date="2022-11-14T18:13:00Z">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0A15686B" w14:textId="77777777" w:rsidR="00BF625C" w:rsidRDefault="00BF625C" w:rsidP="00166A9C">
            <w:pPr>
              <w:pStyle w:val="ListParagraph"/>
              <w:spacing w:before="0" w:after="0"/>
              <w:ind w:left="0"/>
              <w:rPr>
                <w:ins w:id="767" w:author="Trần Diệp Vũ" w:date="2022-11-14T18:12:00Z"/>
                <w:b/>
                <w:bCs/>
              </w:rPr>
            </w:pPr>
            <w:ins w:id="768" w:author="Trần Diệp Vũ" w:date="2022-11-14T18:12:00Z">
              <w:r>
                <w:rPr>
                  <w:b/>
                  <w:bCs/>
                </w:rPr>
                <w:t>Item</w:t>
              </w:r>
            </w:ins>
          </w:p>
        </w:tc>
        <w:tc>
          <w:tcPr>
            <w:tcW w:w="189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769" w:author="Trần Diệp Vũ" w:date="2022-11-14T18:13:00Z">
              <w:tcPr>
                <w:tcW w:w="1440" w:type="dxa"/>
                <w:gridSpan w:val="2"/>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4CBB4C6A" w14:textId="77777777" w:rsidR="00BF625C" w:rsidRDefault="00BF625C" w:rsidP="00166A9C">
            <w:pPr>
              <w:pStyle w:val="ListParagraph"/>
              <w:spacing w:before="0" w:after="0"/>
              <w:ind w:left="0"/>
              <w:rPr>
                <w:ins w:id="770" w:author="Trần Diệp Vũ" w:date="2022-11-14T18:12:00Z"/>
                <w:b/>
                <w:bCs/>
              </w:rPr>
            </w:pPr>
            <w:ins w:id="771" w:author="Trần Diệp Vũ" w:date="2022-11-14T18:12:00Z">
              <w:r>
                <w:rPr>
                  <w:b/>
                  <w:bCs/>
                </w:rPr>
                <w:t>Action</w:t>
              </w:r>
            </w:ins>
          </w:p>
        </w:tc>
        <w:tc>
          <w:tcPr>
            <w:tcW w:w="5469"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Change w:id="772" w:author="Trần Diệp Vũ" w:date="2022-11-14T18:13:00Z">
              <w:tcPr>
                <w:tcW w:w="1970" w:type="dxa"/>
                <w:gridSpan w:val="2"/>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tcPrChange>
          </w:tcPr>
          <w:p w14:paraId="486F537A" w14:textId="77777777" w:rsidR="00BF625C" w:rsidRDefault="00BF625C" w:rsidP="00166A9C">
            <w:pPr>
              <w:pStyle w:val="ListParagraph"/>
              <w:spacing w:before="0" w:after="0"/>
              <w:ind w:left="0"/>
              <w:rPr>
                <w:ins w:id="773" w:author="Trần Diệp Vũ" w:date="2022-11-14T18:12:00Z"/>
                <w:b/>
                <w:bCs/>
              </w:rPr>
            </w:pPr>
            <w:ins w:id="774" w:author="Trần Diệp Vũ" w:date="2022-11-14T18:12:00Z">
              <w:r>
                <w:rPr>
                  <w:b/>
                  <w:bCs/>
                </w:rPr>
                <w:t>Response</w:t>
              </w:r>
            </w:ins>
          </w:p>
        </w:tc>
      </w:tr>
      <w:tr w:rsidR="00BF625C" w14:paraId="2C70B0D2" w14:textId="77777777" w:rsidTr="00BF625C">
        <w:trPr>
          <w:trHeight w:val="537"/>
          <w:ins w:id="775" w:author="Trần Diệp Vũ" w:date="2022-11-14T18:12:00Z"/>
          <w:trPrChange w:id="776" w:author="Trần Diệp Vũ" w:date="2022-11-14T18:13:00Z">
            <w:trPr>
              <w:gridBefore w:val="1"/>
              <w:gridAfter w:val="0"/>
              <w:trHeight w:val="588"/>
            </w:trPr>
          </w:trPrChange>
        </w:trPr>
        <w:tc>
          <w:tcPr>
            <w:tcW w:w="1985" w:type="dxa"/>
            <w:tcBorders>
              <w:top w:val="single" w:sz="4" w:space="0" w:color="808080"/>
              <w:left w:val="single" w:sz="4" w:space="0" w:color="808080"/>
              <w:bottom w:val="single" w:sz="4" w:space="0" w:color="auto"/>
            </w:tcBorders>
            <w:tcMar>
              <w:top w:w="0" w:type="dxa"/>
              <w:left w:w="10" w:type="dxa"/>
              <w:bottom w:w="0" w:type="dxa"/>
              <w:right w:w="10" w:type="dxa"/>
            </w:tcMar>
            <w:tcPrChange w:id="777" w:author="Trần Diệp Vũ" w:date="2022-11-14T18:13:00Z">
              <w:tcPr>
                <w:tcW w:w="1550" w:type="dxa"/>
                <w:tcBorders>
                  <w:top w:val="single" w:sz="4" w:space="0" w:color="808080"/>
                  <w:left w:val="single" w:sz="4" w:space="0" w:color="808080"/>
                  <w:bottom w:val="single" w:sz="4" w:space="0" w:color="auto"/>
                </w:tcBorders>
                <w:tcMar>
                  <w:top w:w="0" w:type="dxa"/>
                  <w:left w:w="10" w:type="dxa"/>
                  <w:bottom w:w="0" w:type="dxa"/>
                  <w:right w:w="10" w:type="dxa"/>
                </w:tcMar>
              </w:tcPr>
            </w:tcPrChange>
          </w:tcPr>
          <w:p w14:paraId="4D3405F6" w14:textId="77777777" w:rsidR="00BF625C" w:rsidRPr="00590DA5" w:rsidRDefault="00BF625C" w:rsidP="00166A9C">
            <w:pPr>
              <w:pStyle w:val="ListParagraph"/>
              <w:spacing w:before="0" w:after="0"/>
              <w:ind w:left="0"/>
              <w:rPr>
                <w:ins w:id="778" w:author="Trần Diệp Vũ" w:date="2022-11-14T18:12:00Z"/>
                <w:b/>
                <w:bCs/>
                <w:sz w:val="20"/>
                <w:szCs w:val="20"/>
              </w:rPr>
            </w:pPr>
            <w:ins w:id="779" w:author="Trần Diệp Vũ" w:date="2022-11-14T18:12:00Z">
              <w:r>
                <w:rPr>
                  <w:b/>
                  <w:bCs/>
                  <w:sz w:val="20"/>
                  <w:szCs w:val="20"/>
                </w:rPr>
                <w:t>Pay button</w:t>
              </w:r>
            </w:ins>
          </w:p>
        </w:tc>
        <w:tc>
          <w:tcPr>
            <w:tcW w:w="1890" w:type="dxa"/>
            <w:tcBorders>
              <w:top w:val="single" w:sz="4" w:space="0" w:color="808080"/>
              <w:left w:val="single" w:sz="4" w:space="0" w:color="808080"/>
              <w:bottom w:val="single" w:sz="4" w:space="0" w:color="auto"/>
            </w:tcBorders>
            <w:tcMar>
              <w:top w:w="0" w:type="dxa"/>
              <w:left w:w="10" w:type="dxa"/>
              <w:bottom w:w="0" w:type="dxa"/>
              <w:right w:w="10" w:type="dxa"/>
            </w:tcMar>
            <w:tcPrChange w:id="780" w:author="Trần Diệp Vũ" w:date="2022-11-14T18:13:00Z">
              <w:tcPr>
                <w:tcW w:w="1440" w:type="dxa"/>
                <w:gridSpan w:val="2"/>
                <w:tcBorders>
                  <w:top w:val="single" w:sz="4" w:space="0" w:color="808080"/>
                  <w:left w:val="single" w:sz="4" w:space="0" w:color="808080"/>
                  <w:bottom w:val="single" w:sz="4" w:space="0" w:color="auto"/>
                </w:tcBorders>
                <w:tcMar>
                  <w:top w:w="0" w:type="dxa"/>
                  <w:left w:w="10" w:type="dxa"/>
                  <w:bottom w:w="0" w:type="dxa"/>
                  <w:right w:w="10" w:type="dxa"/>
                </w:tcMar>
              </w:tcPr>
            </w:tcPrChange>
          </w:tcPr>
          <w:p w14:paraId="1F0D9CF6" w14:textId="77777777" w:rsidR="00BF625C" w:rsidRDefault="00BF625C" w:rsidP="00166A9C">
            <w:pPr>
              <w:pStyle w:val="ListParagraph"/>
              <w:spacing w:before="0" w:after="0"/>
              <w:ind w:left="0"/>
              <w:rPr>
                <w:ins w:id="781" w:author="Trần Diệp Vũ" w:date="2022-11-14T18:12:00Z"/>
                <w:sz w:val="20"/>
                <w:szCs w:val="20"/>
              </w:rPr>
            </w:pPr>
            <w:ins w:id="782" w:author="Trần Diệp Vũ" w:date="2022-11-14T18:12:00Z">
              <w:r>
                <w:rPr>
                  <w:sz w:val="20"/>
                  <w:szCs w:val="20"/>
                </w:rPr>
                <w:t xml:space="preserve"> Tap on the button</w:t>
              </w:r>
            </w:ins>
          </w:p>
          <w:p w14:paraId="684B4BAD" w14:textId="77777777" w:rsidR="00BF625C" w:rsidRDefault="00BF625C" w:rsidP="00166A9C">
            <w:pPr>
              <w:pStyle w:val="ListParagraph"/>
              <w:spacing w:before="0" w:after="0"/>
              <w:ind w:left="0"/>
              <w:rPr>
                <w:ins w:id="783" w:author="Trần Diệp Vũ" w:date="2022-11-14T18:12:00Z"/>
                <w:sz w:val="20"/>
                <w:szCs w:val="20"/>
              </w:rPr>
            </w:pPr>
            <w:ins w:id="784" w:author="Trần Diệp Vũ" w:date="2022-11-14T18:12:00Z">
              <w:r>
                <w:rPr>
                  <w:sz w:val="20"/>
                  <w:szCs w:val="20"/>
                </w:rPr>
                <w:t xml:space="preserve"> </w:t>
              </w:r>
            </w:ins>
          </w:p>
        </w:tc>
        <w:tc>
          <w:tcPr>
            <w:tcW w:w="5469"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Change w:id="785" w:author="Trần Diệp Vũ" w:date="2022-11-14T18:13:00Z">
              <w:tcPr>
                <w:tcW w:w="1970" w:type="dxa"/>
                <w:gridSpan w:val="2"/>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tcPrChange>
          </w:tcPr>
          <w:p w14:paraId="2BA32289" w14:textId="77777777" w:rsidR="00BF625C" w:rsidRDefault="00BF625C" w:rsidP="00166A9C">
            <w:pPr>
              <w:pStyle w:val="ListParagraph"/>
              <w:spacing w:before="0" w:after="0"/>
              <w:ind w:left="0"/>
              <w:rPr>
                <w:ins w:id="786" w:author="Trần Diệp Vũ" w:date="2022-11-14T18:12:00Z"/>
                <w:sz w:val="20"/>
                <w:szCs w:val="20"/>
              </w:rPr>
            </w:pPr>
            <w:ins w:id="787" w:author="Trần Diệp Vũ" w:date="2022-11-14T18:12:00Z">
              <w:r>
                <w:rPr>
                  <w:sz w:val="20"/>
                  <w:szCs w:val="20"/>
                </w:rPr>
                <w:t xml:space="preserve"> </w:t>
              </w:r>
              <w:r w:rsidRPr="00403D4B">
                <w:rPr>
                  <w:sz w:val="20"/>
                  <w:szCs w:val="20"/>
                </w:rPr>
                <w:t>switch to payment screen</w:t>
              </w:r>
            </w:ins>
          </w:p>
        </w:tc>
      </w:tr>
      <w:tr w:rsidR="00BF625C" w14:paraId="463AFB26" w14:textId="77777777" w:rsidTr="00BF625C">
        <w:trPr>
          <w:trHeight w:val="537"/>
          <w:ins w:id="788" w:author="Trần Diệp Vũ" w:date="2022-11-14T18:13:00Z"/>
        </w:trPr>
        <w:tc>
          <w:tcPr>
            <w:tcW w:w="1985" w:type="dxa"/>
            <w:tcBorders>
              <w:top w:val="single" w:sz="4" w:space="0" w:color="808080"/>
              <w:left w:val="single" w:sz="4" w:space="0" w:color="808080"/>
              <w:bottom w:val="single" w:sz="4" w:space="0" w:color="auto"/>
            </w:tcBorders>
            <w:tcMar>
              <w:top w:w="0" w:type="dxa"/>
              <w:left w:w="10" w:type="dxa"/>
              <w:bottom w:w="0" w:type="dxa"/>
              <w:right w:w="10" w:type="dxa"/>
            </w:tcMar>
          </w:tcPr>
          <w:p w14:paraId="763CF5C6" w14:textId="2D587A38" w:rsidR="00BF625C" w:rsidRDefault="00BF625C" w:rsidP="00166A9C">
            <w:pPr>
              <w:pStyle w:val="ListParagraph"/>
              <w:spacing w:before="0" w:after="0"/>
              <w:ind w:left="0"/>
              <w:rPr>
                <w:ins w:id="789" w:author="Trần Diệp Vũ" w:date="2022-11-14T18:13:00Z"/>
                <w:b/>
                <w:bCs/>
                <w:sz w:val="20"/>
                <w:szCs w:val="20"/>
              </w:rPr>
            </w:pPr>
            <w:ins w:id="790" w:author="Trần Diệp Vũ" w:date="2022-11-14T18:14:00Z">
              <w:r>
                <w:rPr>
                  <w:b/>
                  <w:bCs/>
                  <w:sz w:val="20"/>
                  <w:szCs w:val="20"/>
                </w:rPr>
                <w:t>Delete Button</w:t>
              </w:r>
            </w:ins>
          </w:p>
        </w:tc>
        <w:tc>
          <w:tcPr>
            <w:tcW w:w="1890" w:type="dxa"/>
            <w:tcBorders>
              <w:top w:val="single" w:sz="4" w:space="0" w:color="808080"/>
              <w:left w:val="single" w:sz="4" w:space="0" w:color="808080"/>
              <w:bottom w:val="single" w:sz="4" w:space="0" w:color="auto"/>
            </w:tcBorders>
            <w:tcMar>
              <w:top w:w="0" w:type="dxa"/>
              <w:left w:w="10" w:type="dxa"/>
              <w:bottom w:w="0" w:type="dxa"/>
              <w:right w:w="10" w:type="dxa"/>
            </w:tcMar>
          </w:tcPr>
          <w:p w14:paraId="1BAD9C33" w14:textId="7217210E" w:rsidR="00BF625C" w:rsidRDefault="00BF625C" w:rsidP="00166A9C">
            <w:pPr>
              <w:pStyle w:val="ListParagraph"/>
              <w:spacing w:before="0" w:after="0"/>
              <w:ind w:left="0"/>
              <w:rPr>
                <w:ins w:id="791" w:author="Trần Diệp Vũ" w:date="2022-11-14T18:13:00Z"/>
                <w:sz w:val="20"/>
                <w:szCs w:val="20"/>
              </w:rPr>
            </w:pPr>
            <w:ins w:id="792" w:author="Trần Diệp Vũ" w:date="2022-11-14T18:14:00Z">
              <w:r>
                <w:rPr>
                  <w:sz w:val="20"/>
                  <w:szCs w:val="20"/>
                </w:rPr>
                <w:t>Tap on the button</w:t>
              </w:r>
            </w:ins>
          </w:p>
        </w:tc>
        <w:tc>
          <w:tcPr>
            <w:tcW w:w="5469"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6E4E2053" w14:textId="4E74E2AE" w:rsidR="00BF625C" w:rsidRDefault="00BF625C" w:rsidP="00166A9C">
            <w:pPr>
              <w:pStyle w:val="ListParagraph"/>
              <w:spacing w:before="0" w:after="0"/>
              <w:ind w:left="0"/>
              <w:rPr>
                <w:ins w:id="793" w:author="Trần Diệp Vũ" w:date="2022-11-14T18:13:00Z"/>
                <w:sz w:val="20"/>
                <w:szCs w:val="20"/>
              </w:rPr>
            </w:pPr>
            <w:ins w:id="794" w:author="Trần Diệp Vũ" w:date="2022-11-14T18:14:00Z">
              <w:r w:rsidRPr="00BF625C">
                <w:rPr>
                  <w:sz w:val="20"/>
                  <w:szCs w:val="20"/>
                </w:rPr>
                <w:t>allow users to cancel products in the cart</w:t>
              </w:r>
            </w:ins>
          </w:p>
        </w:tc>
      </w:tr>
      <w:tr w:rsidR="00BF625C" w14:paraId="643097D9" w14:textId="77777777" w:rsidTr="00BF625C">
        <w:trPr>
          <w:trHeight w:val="1069"/>
          <w:ins w:id="795" w:author="Trần Diệp Vũ" w:date="2022-11-14T18:12:00Z"/>
          <w:trPrChange w:id="796" w:author="Trần Diệp Vũ" w:date="2022-11-14T18:13:00Z">
            <w:trPr>
              <w:gridBefore w:val="1"/>
              <w:gridAfter w:val="0"/>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797" w:author="Trần Diệp Vũ" w:date="2022-11-14T18:13: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7A3C33F7" w14:textId="77777777" w:rsidR="00BF625C" w:rsidRPr="004C75D4" w:rsidRDefault="00BF625C" w:rsidP="00166A9C">
            <w:pPr>
              <w:pStyle w:val="ListParagraph"/>
              <w:spacing w:before="0" w:after="0"/>
              <w:ind w:left="0"/>
              <w:rPr>
                <w:ins w:id="798" w:author="Trần Diệp Vũ" w:date="2022-11-14T18:12:00Z"/>
                <w:b/>
                <w:bCs/>
                <w:sz w:val="20"/>
                <w:szCs w:val="20"/>
              </w:rPr>
            </w:pPr>
            <w:ins w:id="799" w:author="Trần Diệp Vũ" w:date="2022-11-14T18:12:00Z">
              <w:r>
                <w:rPr>
                  <w:sz w:val="20"/>
                  <w:szCs w:val="20"/>
                </w:rPr>
                <w:t>Back button</w:t>
              </w:r>
            </w:ins>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800" w:author="Trần Diệp Vũ" w:date="2022-11-14T18:13:00Z">
              <w:tcPr>
                <w:tcW w:w="1440" w:type="dxa"/>
                <w:gridSpan w:val="2"/>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6AE2F7DD" w14:textId="77777777" w:rsidR="00BF625C" w:rsidRPr="004C75D4" w:rsidRDefault="00BF625C" w:rsidP="00166A9C">
            <w:pPr>
              <w:pStyle w:val="ListParagraph"/>
              <w:spacing w:before="0" w:after="0"/>
              <w:ind w:left="0"/>
              <w:rPr>
                <w:ins w:id="801" w:author="Trần Diệp Vũ" w:date="2022-11-14T18:12:00Z"/>
                <w:sz w:val="20"/>
                <w:szCs w:val="20"/>
              </w:rPr>
            </w:pPr>
            <w:ins w:id="802" w:author="Trần Diệp Vũ" w:date="2022-11-14T18:12: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204BDBAA" w14:textId="77777777" w:rsidR="00BF625C" w:rsidRPr="004C75D4" w:rsidRDefault="00BF625C" w:rsidP="00166A9C">
            <w:pPr>
              <w:pStyle w:val="ListParagraph"/>
              <w:spacing w:before="0" w:after="0"/>
              <w:ind w:left="0"/>
              <w:rPr>
                <w:ins w:id="803" w:author="Trần Diệp Vũ" w:date="2022-11-14T18:12:00Z"/>
                <w:sz w:val="20"/>
                <w:szCs w:val="20"/>
              </w:rPr>
            </w:pPr>
            <w:ins w:id="804" w:author="Trần Diệp Vũ" w:date="2022-11-14T18:12:00Z">
              <w:r>
                <w:rPr>
                  <w:sz w:val="20"/>
                  <w:szCs w:val="20"/>
                </w:rPr>
                <w:t xml:space="preserve"> </w:t>
              </w:r>
            </w:ins>
          </w:p>
        </w:tc>
        <w:tc>
          <w:tcPr>
            <w:tcW w:w="546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805" w:author="Trần Diệp Vũ" w:date="2022-11-14T18:13:00Z">
              <w:tcPr>
                <w:tcW w:w="1970" w:type="dxa"/>
                <w:gridSpan w:val="2"/>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1936BE56" w14:textId="77777777" w:rsidR="00BF625C" w:rsidRPr="004C75D4" w:rsidRDefault="00BF625C" w:rsidP="00166A9C">
            <w:pPr>
              <w:pStyle w:val="ListParagraph"/>
              <w:spacing w:before="0" w:after="0"/>
              <w:ind w:left="0"/>
              <w:rPr>
                <w:ins w:id="806" w:author="Trần Diệp Vũ" w:date="2022-11-14T18:12:00Z"/>
                <w:sz w:val="20"/>
                <w:szCs w:val="20"/>
              </w:rPr>
            </w:pPr>
            <w:ins w:id="807" w:author="Trần Diệp Vũ" w:date="2022-11-14T18:12:00Z">
              <w:r>
                <w:rPr>
                  <w:sz w:val="20"/>
                  <w:szCs w:val="20"/>
                </w:rPr>
                <w:t xml:space="preserve"> </w:t>
              </w:r>
              <w:r w:rsidRPr="00403D4B">
                <w:rPr>
                  <w:sz w:val="20"/>
                  <w:szCs w:val="20"/>
                </w:rPr>
                <w:t>back to home screen</w:t>
              </w:r>
            </w:ins>
          </w:p>
        </w:tc>
      </w:tr>
      <w:tr w:rsidR="00BF625C" w14:paraId="2C8D2E6E" w14:textId="77777777" w:rsidTr="00BF625C">
        <w:trPr>
          <w:trHeight w:val="1069"/>
          <w:ins w:id="808" w:author="Trần Diệp Vũ" w:date="2022-11-14T18:12:00Z"/>
          <w:trPrChange w:id="809" w:author="Trần Diệp Vũ" w:date="2022-11-14T18:13:00Z">
            <w:trPr>
              <w:gridBefore w:val="1"/>
              <w:gridAfter w:val="0"/>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810" w:author="Trần Diệp Vũ" w:date="2022-11-14T18:13: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373E38EC" w14:textId="77777777" w:rsidR="00BF625C" w:rsidRDefault="00BF625C" w:rsidP="00166A9C">
            <w:pPr>
              <w:pStyle w:val="ListParagraph"/>
              <w:spacing w:before="0" w:after="0"/>
              <w:ind w:left="0"/>
              <w:rPr>
                <w:ins w:id="811" w:author="Trần Diệp Vũ" w:date="2022-11-14T18:12:00Z"/>
                <w:sz w:val="20"/>
                <w:szCs w:val="20"/>
              </w:rPr>
            </w:pPr>
            <w:proofErr w:type="spellStart"/>
            <w:ins w:id="812" w:author="Trần Diệp Vũ" w:date="2022-11-14T18:12:00Z">
              <w:r>
                <w:rPr>
                  <w:sz w:val="20"/>
                  <w:szCs w:val="20"/>
                </w:rPr>
                <w:t>TextView</w:t>
              </w:r>
              <w:proofErr w:type="spellEnd"/>
            </w:ins>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813" w:author="Trần Diệp Vũ" w:date="2022-11-14T18:13:00Z">
              <w:tcPr>
                <w:tcW w:w="1440" w:type="dxa"/>
                <w:gridSpan w:val="2"/>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3AD7AE04" w14:textId="3B8F8172" w:rsidR="00BF625C" w:rsidRPr="004C75D4" w:rsidRDefault="00BF625C" w:rsidP="00166A9C">
            <w:pPr>
              <w:pStyle w:val="ListParagraph"/>
              <w:spacing w:before="0" w:after="0"/>
              <w:ind w:left="0"/>
              <w:rPr>
                <w:ins w:id="814" w:author="Trần Diệp Vũ" w:date="2022-11-14T18:12:00Z"/>
                <w:sz w:val="20"/>
                <w:szCs w:val="20"/>
              </w:rPr>
            </w:pPr>
            <w:ins w:id="815" w:author="Trần Diệp Vũ" w:date="2022-11-14T18:15:00Z">
              <w:r>
                <w:rPr>
                  <w:sz w:val="20"/>
                  <w:szCs w:val="20"/>
                </w:rPr>
                <w:t>N/A</w:t>
              </w:r>
            </w:ins>
          </w:p>
        </w:tc>
        <w:tc>
          <w:tcPr>
            <w:tcW w:w="546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816" w:author="Trần Diệp Vũ" w:date="2022-11-14T18:13:00Z">
              <w:tcPr>
                <w:tcW w:w="1970" w:type="dxa"/>
                <w:gridSpan w:val="2"/>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7F3B99EE" w14:textId="1B29D7B1" w:rsidR="00BF625C" w:rsidRDefault="00BF625C" w:rsidP="00166A9C">
            <w:pPr>
              <w:pStyle w:val="ListParagraph"/>
              <w:spacing w:before="0" w:after="0"/>
              <w:ind w:left="0"/>
              <w:rPr>
                <w:ins w:id="817" w:author="Trần Diệp Vũ" w:date="2022-11-14T18:12:00Z"/>
                <w:sz w:val="20"/>
                <w:szCs w:val="20"/>
              </w:rPr>
            </w:pPr>
            <w:ins w:id="818" w:author="Trần Diệp Vũ" w:date="2022-11-14T18:15:00Z">
              <w:r w:rsidRPr="00BF625C">
                <w:rPr>
                  <w:sz w:val="20"/>
                  <w:szCs w:val="20"/>
                </w:rPr>
                <w:t>Show product price</w:t>
              </w:r>
            </w:ins>
          </w:p>
        </w:tc>
      </w:tr>
      <w:tr w:rsidR="00BF625C" w14:paraId="412D786D" w14:textId="77777777" w:rsidTr="00BF625C">
        <w:trPr>
          <w:trHeight w:val="1069"/>
          <w:ins w:id="819" w:author="Trần Diệp Vũ" w:date="2022-11-14T18:12:00Z"/>
          <w:trPrChange w:id="820" w:author="Trần Diệp Vũ" w:date="2022-11-14T18:13:00Z">
            <w:trPr>
              <w:gridBefore w:val="1"/>
              <w:gridAfter w:val="0"/>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821" w:author="Trần Diệp Vũ" w:date="2022-11-14T18:13: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3F3B0C40" w14:textId="77777777" w:rsidR="00BF625C" w:rsidRDefault="00BF625C" w:rsidP="00166A9C">
            <w:pPr>
              <w:pStyle w:val="ListParagraph"/>
              <w:spacing w:before="0" w:after="0"/>
              <w:ind w:left="0"/>
              <w:rPr>
                <w:ins w:id="822" w:author="Trần Diệp Vũ" w:date="2022-11-14T18:12:00Z"/>
                <w:sz w:val="20"/>
                <w:szCs w:val="20"/>
              </w:rPr>
            </w:pPr>
            <w:ins w:id="823" w:author="Trần Diệp Vũ" w:date="2022-11-14T18:12:00Z">
              <w:r>
                <w:rPr>
                  <w:sz w:val="20"/>
                  <w:szCs w:val="20"/>
                </w:rPr>
                <w:t xml:space="preserve">List of </w:t>
              </w:r>
              <w:proofErr w:type="gramStart"/>
              <w:r>
                <w:rPr>
                  <w:sz w:val="20"/>
                  <w:szCs w:val="20"/>
                </w:rPr>
                <w:t>product</w:t>
              </w:r>
              <w:proofErr w:type="gramEnd"/>
            </w:ins>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824" w:author="Trần Diệp Vũ" w:date="2022-11-14T18:13:00Z">
              <w:tcPr>
                <w:tcW w:w="1440" w:type="dxa"/>
                <w:gridSpan w:val="2"/>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7780A52C" w14:textId="77777777" w:rsidR="00BF625C" w:rsidRPr="004C75D4" w:rsidRDefault="00BF625C" w:rsidP="00166A9C">
            <w:pPr>
              <w:pStyle w:val="ListParagraph"/>
              <w:spacing w:before="0" w:after="0"/>
              <w:ind w:left="0"/>
              <w:rPr>
                <w:ins w:id="825" w:author="Trần Diệp Vũ" w:date="2022-11-14T18:12:00Z"/>
                <w:sz w:val="20"/>
                <w:szCs w:val="20"/>
              </w:rPr>
            </w:pPr>
            <w:ins w:id="826" w:author="Trần Diệp Vũ" w:date="2022-11-14T18:12:00Z">
              <w:r>
                <w:rPr>
                  <w:sz w:val="20"/>
                  <w:szCs w:val="20"/>
                </w:rPr>
                <w:t>Click product</w:t>
              </w:r>
            </w:ins>
          </w:p>
        </w:tc>
        <w:tc>
          <w:tcPr>
            <w:tcW w:w="546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827" w:author="Trần Diệp Vũ" w:date="2022-11-14T18:13:00Z">
              <w:tcPr>
                <w:tcW w:w="1970" w:type="dxa"/>
                <w:gridSpan w:val="2"/>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1D4D7FD3" w14:textId="77777777" w:rsidR="00BF625C" w:rsidRDefault="00BF625C" w:rsidP="00166A9C">
            <w:pPr>
              <w:pStyle w:val="ListParagraph"/>
              <w:spacing w:before="0" w:after="0"/>
              <w:ind w:left="0"/>
              <w:rPr>
                <w:ins w:id="828" w:author="Trần Diệp Vũ" w:date="2022-11-14T18:12:00Z"/>
                <w:sz w:val="20"/>
                <w:szCs w:val="20"/>
              </w:rPr>
            </w:pPr>
            <w:ins w:id="829" w:author="Trần Diệp Vũ" w:date="2022-11-14T18:12:00Z">
              <w:r w:rsidRPr="009F29B6">
                <w:rPr>
                  <w:sz w:val="20"/>
                  <w:szCs w:val="20"/>
                </w:rPr>
                <w:t>Edit products (quantity, color)</w:t>
              </w:r>
            </w:ins>
          </w:p>
        </w:tc>
      </w:tr>
    </w:tbl>
    <w:p w14:paraId="07D4588E" w14:textId="31E660B0" w:rsidR="00D4735C" w:rsidDel="00BF625C" w:rsidRDefault="00D4735C" w:rsidP="00D4735C">
      <w:pPr>
        <w:pStyle w:val="NormalWeb"/>
        <w:numPr>
          <w:ilvl w:val="0"/>
          <w:numId w:val="5"/>
        </w:numPr>
        <w:spacing w:before="0" w:after="0"/>
        <w:rPr>
          <w:del w:id="830" w:author="Trần Diệp Vũ" w:date="2022-11-14T18:12:00Z"/>
          <w:rFonts w:ascii="Times New Roman" w:hAnsi="Times New Roman" w:cs="Arial"/>
          <w:bCs/>
          <w:color w:val="000000" w:themeColor="text1"/>
        </w:rPr>
      </w:pPr>
      <w:del w:id="831" w:author="Trần Diệp Vũ" w:date="2022-11-14T18:12:00Z">
        <w:r w:rsidDel="00BF625C">
          <w:rPr>
            <w:rFonts w:ascii="Times New Roman" w:hAnsi="Times New Roman" w:cs="Arial"/>
            <w:bCs/>
            <w:color w:val="000000" w:themeColor="text1"/>
          </w:rPr>
          <w:delText>Button Đăng Nhập</w:delText>
        </w:r>
      </w:del>
    </w:p>
    <w:p w14:paraId="7855EEA3" w14:textId="29A26702" w:rsidR="00D4735C" w:rsidDel="00BF625C" w:rsidRDefault="00D4735C" w:rsidP="00D4735C">
      <w:pPr>
        <w:pStyle w:val="NormalWeb"/>
        <w:numPr>
          <w:ilvl w:val="0"/>
          <w:numId w:val="5"/>
        </w:numPr>
        <w:spacing w:before="0" w:after="0"/>
        <w:rPr>
          <w:del w:id="832" w:author="Trần Diệp Vũ" w:date="2022-11-14T18:12:00Z"/>
          <w:rFonts w:ascii="Times New Roman" w:hAnsi="Times New Roman" w:cs="Arial"/>
          <w:bCs/>
          <w:color w:val="000000" w:themeColor="text1"/>
        </w:rPr>
      </w:pPr>
      <w:del w:id="833" w:author="Trần Diệp Vũ" w:date="2022-11-14T18:12:00Z">
        <w:r w:rsidDel="00BF625C">
          <w:rPr>
            <w:rFonts w:ascii="Times New Roman" w:hAnsi="Times New Roman" w:cs="Arial"/>
            <w:bCs/>
            <w:color w:val="000000" w:themeColor="text1"/>
          </w:rPr>
          <w:delText>Button Exit</w:delText>
        </w:r>
      </w:del>
    </w:p>
    <w:p w14:paraId="13B0E61E" w14:textId="37751372" w:rsidR="00D4735C" w:rsidDel="00BF625C" w:rsidRDefault="00D4735C" w:rsidP="00D4735C">
      <w:pPr>
        <w:pStyle w:val="NormalWeb"/>
        <w:numPr>
          <w:ilvl w:val="0"/>
          <w:numId w:val="5"/>
        </w:numPr>
        <w:spacing w:before="0" w:after="0"/>
        <w:rPr>
          <w:del w:id="834" w:author="Trần Diệp Vũ" w:date="2022-11-14T18:12:00Z"/>
          <w:rFonts w:ascii="Times New Roman" w:hAnsi="Times New Roman" w:cs="Arial"/>
          <w:bCs/>
          <w:color w:val="000000" w:themeColor="text1"/>
        </w:rPr>
      </w:pPr>
      <w:del w:id="835" w:author="Trần Diệp Vũ" w:date="2022-11-14T18:12:00Z">
        <w:r w:rsidDel="00BF625C">
          <w:rPr>
            <w:rFonts w:ascii="Times New Roman" w:hAnsi="Times New Roman" w:cs="Arial"/>
            <w:bCs/>
            <w:color w:val="000000" w:themeColor="text1"/>
          </w:rPr>
          <w:delText>Button Quản Lý Sản Phẩm</w:delText>
        </w:r>
      </w:del>
    </w:p>
    <w:p w14:paraId="0478CCF7" w14:textId="473E0BF0" w:rsidR="00D4735C" w:rsidRPr="00D4735C" w:rsidDel="00BF625C" w:rsidRDefault="00D4735C" w:rsidP="00D4735C">
      <w:pPr>
        <w:pStyle w:val="NormalWeb"/>
        <w:numPr>
          <w:ilvl w:val="0"/>
          <w:numId w:val="5"/>
        </w:numPr>
        <w:spacing w:before="0" w:after="0"/>
        <w:rPr>
          <w:del w:id="836" w:author="Trần Diệp Vũ" w:date="2022-11-14T18:12:00Z"/>
          <w:rFonts w:ascii="Times New Roman" w:hAnsi="Times New Roman" w:cs="Arial"/>
          <w:bCs/>
          <w:color w:val="000000" w:themeColor="text1"/>
        </w:rPr>
      </w:pPr>
      <w:del w:id="837" w:author="Trần Diệp Vũ" w:date="2022-11-14T18:12:00Z">
        <w:r w:rsidDel="00BF625C">
          <w:rPr>
            <w:rFonts w:ascii="Times New Roman" w:hAnsi="Times New Roman" w:cs="Arial"/>
            <w:bCs/>
            <w:color w:val="000000" w:themeColor="text1"/>
          </w:rPr>
          <w:delText>Button Quản Lý Đơn Hàng</w:delText>
        </w:r>
      </w:del>
    </w:p>
    <w:p w14:paraId="295BDED2" w14:textId="39B667C6" w:rsidR="00D4735C" w:rsidDel="00BF625C" w:rsidRDefault="00D4735C" w:rsidP="00D4735C">
      <w:pPr>
        <w:pStyle w:val="NormalWeb"/>
        <w:numPr>
          <w:ilvl w:val="0"/>
          <w:numId w:val="5"/>
        </w:numPr>
        <w:spacing w:before="0" w:after="0"/>
        <w:rPr>
          <w:del w:id="838" w:author="Trần Diệp Vũ" w:date="2022-11-14T18:12:00Z"/>
          <w:rFonts w:ascii="Times New Roman" w:hAnsi="Times New Roman" w:cs="Arial"/>
          <w:bCs/>
          <w:color w:val="000000" w:themeColor="text1"/>
        </w:rPr>
      </w:pPr>
      <w:del w:id="839" w:author="Trần Diệp Vũ" w:date="2022-11-14T18:12:00Z">
        <w:r w:rsidDel="00BF625C">
          <w:rPr>
            <w:rFonts w:ascii="Times New Roman" w:hAnsi="Times New Roman" w:cs="Arial"/>
            <w:bCs/>
            <w:color w:val="000000" w:themeColor="text1"/>
          </w:rPr>
          <w:delText>Button Quản Lý User</w:delText>
        </w:r>
      </w:del>
    </w:p>
    <w:p w14:paraId="447FF5E1" w14:textId="1CAAE698" w:rsidR="00754287" w:rsidRPr="000603E4" w:rsidDel="00BF625C" w:rsidRDefault="00754287" w:rsidP="00B8556C">
      <w:pPr>
        <w:pStyle w:val="NormalWeb"/>
        <w:spacing w:before="0" w:after="0"/>
        <w:ind w:left="2160"/>
        <w:rPr>
          <w:del w:id="840" w:author="Trần Diệp Vũ" w:date="2022-11-14T18:12:00Z"/>
          <w:rFonts w:ascii="Times New Roman" w:hAnsi="Times New Roman" w:cs="Arial"/>
          <w:bCs/>
          <w:color w:val="000000" w:themeColor="text1"/>
        </w:rPr>
      </w:pPr>
      <w:del w:id="841" w:author="Trần Diệp Vũ" w:date="2022-11-14T18:12:00Z">
        <w:r w:rsidRPr="000603E4" w:rsidDel="00BF625C">
          <w:rPr>
            <w:rFonts w:ascii="Times New Roman" w:hAnsi="Times New Roman" w:cs="Arial"/>
            <w:bCs/>
            <w:color w:val="000000" w:themeColor="text1"/>
          </w:rPr>
          <w:delText>Actions:</w:delText>
        </w:r>
      </w:del>
    </w:p>
    <w:p w14:paraId="7C089F89" w14:textId="725BD5EA" w:rsidR="00D4735C" w:rsidDel="00BF625C" w:rsidRDefault="00D4735C" w:rsidP="00D4735C">
      <w:pPr>
        <w:pStyle w:val="NormalWeb"/>
        <w:numPr>
          <w:ilvl w:val="0"/>
          <w:numId w:val="1"/>
        </w:numPr>
        <w:tabs>
          <w:tab w:val="clear" w:pos="0"/>
          <w:tab w:val="num" w:pos="720"/>
        </w:tabs>
        <w:spacing w:before="0" w:after="0"/>
        <w:ind w:left="2880"/>
        <w:rPr>
          <w:del w:id="842" w:author="Trần Diệp Vũ" w:date="2022-11-14T18:12:00Z"/>
          <w:rFonts w:ascii="Times New Roman" w:hAnsi="Times New Roman" w:cs="Arial"/>
          <w:bCs/>
          <w:color w:val="000000" w:themeColor="text1"/>
        </w:rPr>
      </w:pPr>
      <w:del w:id="843" w:author="Trần Diệp Vũ" w:date="2022-11-14T18:12:00Z">
        <w:r w:rsidRPr="000E106C" w:rsidDel="00BF625C">
          <w:rPr>
            <w:rFonts w:ascii="Times New Roman" w:hAnsi="Times New Roman" w:cs="Arial"/>
            <w:bCs/>
            <w:color w:val="000000" w:themeColor="text1"/>
          </w:rPr>
          <w:delText>Go to</w:delText>
        </w:r>
        <w:r w:rsidDel="00BF625C">
          <w:rPr>
            <w:rFonts w:ascii="Times New Roman" w:hAnsi="Times New Roman" w:cs="Arial"/>
            <w:bCs/>
            <w:color w:val="000000" w:themeColor="text1"/>
          </w:rPr>
          <w:delText xml:space="preserve"> screen list </w:delText>
        </w:r>
        <w:r w:rsidRPr="00D4735C" w:rsidDel="00BF625C">
          <w:rPr>
            <w:rFonts w:ascii="Times New Roman" w:hAnsi="Times New Roman" w:cs="Arial"/>
            <w:bCs/>
            <w:color w:val="000000" w:themeColor="text1"/>
          </w:rPr>
          <w:delText>function</w:delText>
        </w:r>
      </w:del>
    </w:p>
    <w:p w14:paraId="71DD5310" w14:textId="1C2224B9" w:rsidR="00D4735C" w:rsidDel="00BF625C" w:rsidRDefault="00D4735C" w:rsidP="00D4735C">
      <w:pPr>
        <w:pStyle w:val="NormalWeb"/>
        <w:numPr>
          <w:ilvl w:val="0"/>
          <w:numId w:val="1"/>
        </w:numPr>
        <w:tabs>
          <w:tab w:val="clear" w:pos="0"/>
          <w:tab w:val="num" w:pos="2160"/>
        </w:tabs>
        <w:spacing w:before="0" w:after="0"/>
        <w:ind w:left="2880"/>
        <w:rPr>
          <w:del w:id="844" w:author="Trần Diệp Vũ" w:date="2022-11-14T18:12:00Z"/>
          <w:rFonts w:ascii="Times New Roman" w:hAnsi="Times New Roman" w:cs="Arial"/>
          <w:bCs/>
          <w:color w:val="000000" w:themeColor="text1"/>
        </w:rPr>
      </w:pPr>
      <w:del w:id="845" w:author="Trần Diệp Vũ" w:date="2022-11-14T18:12:00Z">
        <w:r w:rsidRPr="000603E4" w:rsidDel="00BF625C">
          <w:rPr>
            <w:rFonts w:ascii="Times New Roman" w:hAnsi="Times New Roman" w:cs="Arial"/>
            <w:bCs/>
            <w:color w:val="000000" w:themeColor="text1"/>
          </w:rPr>
          <w:delText>Exits the application</w:delText>
        </w:r>
      </w:del>
    </w:p>
    <w:p w14:paraId="52C8763C" w14:textId="22C18E69" w:rsidR="00D4735C" w:rsidDel="00BF625C" w:rsidRDefault="00D4735C" w:rsidP="00D4735C">
      <w:pPr>
        <w:pStyle w:val="NormalWeb"/>
        <w:numPr>
          <w:ilvl w:val="0"/>
          <w:numId w:val="1"/>
        </w:numPr>
        <w:tabs>
          <w:tab w:val="clear" w:pos="0"/>
          <w:tab w:val="num" w:pos="2160"/>
        </w:tabs>
        <w:spacing w:before="0" w:after="0"/>
        <w:ind w:left="2880"/>
        <w:rPr>
          <w:del w:id="846" w:author="Trần Diệp Vũ" w:date="2022-11-14T18:12:00Z"/>
          <w:rFonts w:ascii="Times New Roman" w:hAnsi="Times New Roman" w:cs="Arial"/>
          <w:bCs/>
          <w:color w:val="000000" w:themeColor="text1"/>
        </w:rPr>
      </w:pPr>
      <w:del w:id="847" w:author="Trần Diệp Vũ" w:date="2022-11-14T18:12:00Z">
        <w:r w:rsidDel="00BF625C">
          <w:rPr>
            <w:rFonts w:ascii="Times New Roman" w:hAnsi="Times New Roman" w:cs="Arial"/>
            <w:bCs/>
            <w:color w:val="000000" w:themeColor="text1"/>
          </w:rPr>
          <w:delText>Show list product , CRUD product</w:delText>
        </w:r>
      </w:del>
    </w:p>
    <w:p w14:paraId="6F6CCB83" w14:textId="4EF2543C" w:rsidR="00D4735C" w:rsidDel="00BF625C" w:rsidRDefault="00D4735C" w:rsidP="00D4735C">
      <w:pPr>
        <w:pStyle w:val="NormalWeb"/>
        <w:numPr>
          <w:ilvl w:val="0"/>
          <w:numId w:val="1"/>
        </w:numPr>
        <w:tabs>
          <w:tab w:val="clear" w:pos="0"/>
          <w:tab w:val="num" w:pos="2160"/>
        </w:tabs>
        <w:spacing w:before="0" w:after="0"/>
        <w:ind w:left="2880"/>
        <w:rPr>
          <w:del w:id="848" w:author="Trần Diệp Vũ" w:date="2022-11-14T18:12:00Z"/>
          <w:rFonts w:ascii="Times New Roman" w:hAnsi="Times New Roman" w:cs="Arial"/>
          <w:bCs/>
          <w:color w:val="000000" w:themeColor="text1"/>
        </w:rPr>
      </w:pPr>
      <w:del w:id="849" w:author="Trần Diệp Vũ" w:date="2022-11-14T18:12:00Z">
        <w:r w:rsidDel="00BF625C">
          <w:rPr>
            <w:rFonts w:ascii="Times New Roman" w:hAnsi="Times New Roman" w:cs="Arial"/>
            <w:bCs/>
            <w:color w:val="000000" w:themeColor="text1"/>
          </w:rPr>
          <w:delText>Show list oder,CRUD oder</w:delText>
        </w:r>
      </w:del>
    </w:p>
    <w:p w14:paraId="3BC85A20" w14:textId="134195AC" w:rsidR="00D4735C" w:rsidRPr="000603E4" w:rsidDel="00BF625C" w:rsidRDefault="00D4735C" w:rsidP="00D4735C">
      <w:pPr>
        <w:pStyle w:val="NormalWeb"/>
        <w:numPr>
          <w:ilvl w:val="0"/>
          <w:numId w:val="1"/>
        </w:numPr>
        <w:tabs>
          <w:tab w:val="clear" w:pos="0"/>
          <w:tab w:val="num" w:pos="2160"/>
        </w:tabs>
        <w:spacing w:before="0" w:after="0"/>
        <w:ind w:left="2880"/>
        <w:rPr>
          <w:del w:id="850" w:author="Trần Diệp Vũ" w:date="2022-11-14T18:12:00Z"/>
          <w:rFonts w:ascii="Times New Roman" w:hAnsi="Times New Roman" w:cs="Arial"/>
          <w:bCs/>
          <w:color w:val="000000" w:themeColor="text1"/>
        </w:rPr>
      </w:pPr>
      <w:del w:id="851" w:author="Trần Diệp Vũ" w:date="2022-11-14T18:12:00Z">
        <w:r w:rsidDel="00BF625C">
          <w:rPr>
            <w:rFonts w:ascii="Times New Roman" w:hAnsi="Times New Roman" w:cs="Arial"/>
            <w:bCs/>
            <w:color w:val="000000" w:themeColor="text1"/>
          </w:rPr>
          <w:delText xml:space="preserve">Show list </w:delText>
        </w:r>
        <w:r w:rsidR="00DE2F57" w:rsidDel="00BF625C">
          <w:rPr>
            <w:rFonts w:ascii="Times New Roman" w:hAnsi="Times New Roman" w:cs="Arial"/>
            <w:bCs/>
            <w:color w:val="000000" w:themeColor="text1"/>
          </w:rPr>
          <w:delText>user,CRUD user</w:delText>
        </w:r>
      </w:del>
    </w:p>
    <w:p w14:paraId="10364915" w14:textId="6AD0C40D" w:rsidR="00754287" w:rsidRPr="000603E4" w:rsidRDefault="003335BB" w:rsidP="000715F8">
      <w:pPr>
        <w:pStyle w:val="Heading3"/>
        <w:ind w:left="720" w:firstLine="720"/>
        <w:rPr>
          <w:color w:val="000000" w:themeColor="text1"/>
        </w:rPr>
      </w:pPr>
      <w:bookmarkStart w:id="852" w:name="_Toc119350615"/>
      <w:r>
        <w:rPr>
          <w:color w:val="000000" w:themeColor="text1"/>
        </w:rPr>
        <w:t>4</w:t>
      </w:r>
      <w:r w:rsidR="00754287" w:rsidRPr="000603E4">
        <w:rPr>
          <w:color w:val="000000" w:themeColor="text1"/>
        </w:rPr>
        <w:t xml:space="preserve">.1.5 </w:t>
      </w:r>
      <w:ins w:id="853" w:author="Trần Diệp Vũ" w:date="2022-11-14T18:16:00Z">
        <w:r w:rsidR="00BF625C">
          <w:rPr>
            <w:color w:val="000000" w:themeColor="text1"/>
          </w:rPr>
          <w:t xml:space="preserve">Shop Sale Phone </w:t>
        </w:r>
      </w:ins>
      <w:del w:id="854" w:author="Trần Diệp Vũ" w:date="2022-11-14T18:16:00Z">
        <w:r w:rsidR="008A31FD" w:rsidDel="00BF625C">
          <w:rPr>
            <w:color w:val="000000" w:themeColor="text1"/>
          </w:rPr>
          <w:delText>List and CRUD product Admin</w:delText>
        </w:r>
      </w:del>
      <w:ins w:id="855" w:author="Trần Diệp Vũ" w:date="2022-11-14T18:16:00Z">
        <w:r w:rsidR="00BF625C">
          <w:rPr>
            <w:color w:val="000000" w:themeColor="text1"/>
          </w:rPr>
          <w:t>References Screen</w:t>
        </w:r>
      </w:ins>
      <w:bookmarkEnd w:id="852"/>
    </w:p>
    <w:p w14:paraId="0D9E5ABC" w14:textId="397327FC" w:rsidR="00754287" w:rsidRPr="000603E4" w:rsidRDefault="005B4D5A" w:rsidP="000715F8">
      <w:pPr>
        <w:pStyle w:val="Heading3"/>
        <w:ind w:left="1440" w:firstLine="720"/>
        <w:rPr>
          <w:color w:val="000000" w:themeColor="text1"/>
        </w:rPr>
      </w:pPr>
      <w:bookmarkStart w:id="856" w:name="_Toc119350616"/>
      <w:r>
        <w:rPr>
          <w:color w:val="000000" w:themeColor="text1"/>
        </w:rPr>
        <w:t>4</w:t>
      </w:r>
      <w:r w:rsidR="00754287" w:rsidRPr="000603E4">
        <w:rPr>
          <w:color w:val="000000" w:themeColor="text1"/>
        </w:rPr>
        <w:t xml:space="preserve">.1.5.1 </w:t>
      </w:r>
      <w:ins w:id="857" w:author="Trần Diệp Vũ" w:date="2022-11-14T18:17:00Z">
        <w:r w:rsidR="00BF625C">
          <w:rPr>
            <w:color w:val="000000" w:themeColor="text1"/>
          </w:rPr>
          <w:t>User Interfaces</w:t>
        </w:r>
      </w:ins>
      <w:bookmarkEnd w:id="856"/>
      <w:del w:id="858" w:author="Trần Diệp Vũ" w:date="2022-11-14T18:16:00Z">
        <w:r w:rsidR="00754287" w:rsidRPr="000603E4" w:rsidDel="00BF625C">
          <w:rPr>
            <w:color w:val="000000" w:themeColor="text1"/>
          </w:rPr>
          <w:delText xml:space="preserve">Screen Shot for </w:delText>
        </w:r>
        <w:r w:rsidR="008A31FD" w:rsidDel="00BF625C">
          <w:rPr>
            <w:color w:val="000000" w:themeColor="text1"/>
          </w:rPr>
          <w:delText>List and CRUD product Admin</w:delText>
        </w:r>
      </w:del>
    </w:p>
    <w:p w14:paraId="0F0BA94E" w14:textId="364663AF" w:rsidR="000715F8" w:rsidRPr="000603E4" w:rsidRDefault="00BF625C" w:rsidP="00DE2F57">
      <w:pPr>
        <w:pStyle w:val="NormalWeb"/>
        <w:spacing w:before="0" w:after="0"/>
        <w:jc w:val="center"/>
        <w:rPr>
          <w:rFonts w:ascii="Times New Roman" w:hAnsi="Times New Roman" w:cs="Arial"/>
          <w:b/>
          <w:bCs/>
          <w:color w:val="000000" w:themeColor="text1"/>
        </w:rPr>
      </w:pPr>
      <w:ins w:id="859" w:author="Trần Diệp Vũ" w:date="2022-11-14T18:16:00Z">
        <w:r w:rsidRPr="00224E1E">
          <w:rPr>
            <w:noProof/>
          </w:rPr>
          <w:drawing>
            <wp:inline distT="0" distB="0" distL="0" distR="0" wp14:anchorId="456B052B" wp14:editId="35B21F3C">
              <wp:extent cx="1733792" cy="2876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3792" cy="2876951"/>
                      </a:xfrm>
                      <a:prstGeom prst="rect">
                        <a:avLst/>
                      </a:prstGeom>
                    </pic:spPr>
                  </pic:pic>
                </a:graphicData>
              </a:graphic>
            </wp:inline>
          </w:drawing>
        </w:r>
      </w:ins>
      <w:del w:id="860" w:author="Trần Diệp Vũ" w:date="2022-11-14T18:16:00Z">
        <w:r w:rsidR="00DE2F57" w:rsidRPr="00DE2F57" w:rsidDel="00BF625C">
          <w:rPr>
            <w:rFonts w:ascii="Times New Roman" w:hAnsi="Times New Roman" w:cs="Arial"/>
            <w:b/>
            <w:bCs/>
            <w:noProof/>
            <w:color w:val="000000" w:themeColor="text1"/>
            <w:lang w:eastAsia="en-US"/>
          </w:rPr>
          <w:drawing>
            <wp:inline distT="0" distB="0" distL="0" distR="0" wp14:anchorId="4F2C8A30" wp14:editId="7ABE42DA">
              <wp:extent cx="5268061" cy="4505954"/>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68061" cy="4505954"/>
                      </a:xfrm>
                      <a:prstGeom prst="rect">
                        <a:avLst/>
                      </a:prstGeom>
                    </pic:spPr>
                  </pic:pic>
                </a:graphicData>
              </a:graphic>
            </wp:inline>
          </w:drawing>
        </w:r>
      </w:del>
    </w:p>
    <w:p w14:paraId="4D6AC1FE" w14:textId="3058361F" w:rsidR="00754287" w:rsidRDefault="00BF625C" w:rsidP="00BF625C">
      <w:pPr>
        <w:pStyle w:val="NormalWeb"/>
        <w:spacing w:before="0" w:after="0"/>
        <w:jc w:val="center"/>
        <w:rPr>
          <w:ins w:id="861" w:author="Trần Diệp Vũ" w:date="2022-11-14T18:18:00Z"/>
          <w:rFonts w:ascii="Times New Roman" w:hAnsi="Times New Roman" w:cs="Arial"/>
          <w:color w:val="000000" w:themeColor="text1"/>
        </w:rPr>
      </w:pPr>
      <w:proofErr w:type="spellStart"/>
      <w:ins w:id="862" w:author="Trần Diệp Vũ" w:date="2022-11-14T18:18:00Z">
        <w:r>
          <w:rPr>
            <w:rFonts w:ascii="Times New Roman" w:hAnsi="Times New Roman" w:cs="Arial"/>
            <w:color w:val="000000" w:themeColor="text1"/>
          </w:rPr>
          <w:t>Hình</w:t>
        </w:r>
        <w:proofErr w:type="spellEnd"/>
        <w:r>
          <w:rPr>
            <w:rFonts w:ascii="Times New Roman" w:hAnsi="Times New Roman" w:cs="Arial"/>
            <w:color w:val="000000" w:themeColor="text1"/>
          </w:rPr>
          <w:t xml:space="preserve"> 5: References</w:t>
        </w:r>
      </w:ins>
    </w:p>
    <w:p w14:paraId="43210BF1" w14:textId="4070F29F" w:rsidR="00BF625C" w:rsidRDefault="00BF625C" w:rsidP="00BF625C">
      <w:pPr>
        <w:pStyle w:val="NormalWeb"/>
        <w:spacing w:before="0" w:after="0"/>
        <w:jc w:val="center"/>
        <w:rPr>
          <w:ins w:id="863" w:author="Trần Diệp Vũ" w:date="2022-11-14T18:18:00Z"/>
          <w:rFonts w:ascii="Times New Roman" w:hAnsi="Times New Roman" w:cs="Arial"/>
          <w:color w:val="000000" w:themeColor="text1"/>
        </w:rPr>
      </w:pPr>
    </w:p>
    <w:p w14:paraId="48188338" w14:textId="0DBF72CB" w:rsidR="00BF625C" w:rsidRDefault="00BF625C" w:rsidP="00BF625C">
      <w:pPr>
        <w:pStyle w:val="NormalWeb"/>
        <w:spacing w:before="0" w:after="0"/>
        <w:jc w:val="center"/>
        <w:rPr>
          <w:ins w:id="864" w:author="Trần Diệp Vũ" w:date="2022-11-14T18:18:00Z"/>
          <w:rFonts w:ascii="Times New Roman" w:hAnsi="Times New Roman" w:cs="Arial"/>
          <w:color w:val="000000" w:themeColor="text1"/>
        </w:rPr>
      </w:pPr>
    </w:p>
    <w:p w14:paraId="04A39B35" w14:textId="0ED0053B" w:rsidR="00BF625C" w:rsidRDefault="00BF625C" w:rsidP="00BF625C">
      <w:pPr>
        <w:pStyle w:val="NormalWeb"/>
        <w:spacing w:before="0" w:after="0"/>
        <w:jc w:val="center"/>
        <w:rPr>
          <w:ins w:id="865" w:author="Trần Diệp Vũ" w:date="2022-11-14T18:18:00Z"/>
          <w:rFonts w:ascii="Times New Roman" w:hAnsi="Times New Roman" w:cs="Arial"/>
          <w:color w:val="000000" w:themeColor="text1"/>
        </w:rPr>
      </w:pPr>
    </w:p>
    <w:p w14:paraId="5D656161" w14:textId="35D6707B" w:rsidR="00BF625C" w:rsidRDefault="00BF625C" w:rsidP="00BF625C">
      <w:pPr>
        <w:pStyle w:val="NormalWeb"/>
        <w:spacing w:before="0" w:after="0"/>
        <w:jc w:val="center"/>
        <w:rPr>
          <w:ins w:id="866" w:author="Trần Diệp Vũ" w:date="2022-11-14T18:18:00Z"/>
          <w:rFonts w:ascii="Times New Roman" w:hAnsi="Times New Roman" w:cs="Arial"/>
          <w:color w:val="000000" w:themeColor="text1"/>
        </w:rPr>
      </w:pPr>
    </w:p>
    <w:p w14:paraId="7EA5DC59" w14:textId="77777777" w:rsidR="00BF625C" w:rsidRPr="00BF625C" w:rsidRDefault="00BF625C">
      <w:pPr>
        <w:pStyle w:val="NormalWeb"/>
        <w:spacing w:before="0" w:after="0"/>
        <w:jc w:val="center"/>
        <w:rPr>
          <w:rFonts w:ascii="Times New Roman" w:hAnsi="Times New Roman" w:cs="Arial"/>
          <w:color w:val="000000" w:themeColor="text1"/>
          <w:rPrChange w:id="867" w:author="Trần Diệp Vũ" w:date="2022-11-14T18:18:00Z">
            <w:rPr>
              <w:rFonts w:ascii="Times New Roman" w:hAnsi="Times New Roman" w:cs="Arial"/>
              <w:b/>
              <w:bCs/>
              <w:color w:val="000000" w:themeColor="text1"/>
            </w:rPr>
          </w:rPrChange>
        </w:rPr>
        <w:pPrChange w:id="868" w:author="Trần Diệp Vũ" w:date="2022-11-14T18:18:00Z">
          <w:pPr>
            <w:pStyle w:val="NormalWeb"/>
            <w:spacing w:before="0" w:after="0"/>
          </w:pPr>
        </w:pPrChange>
      </w:pPr>
    </w:p>
    <w:p w14:paraId="13A11102" w14:textId="0AEE7C07" w:rsidR="00754287" w:rsidRPr="000603E4" w:rsidRDefault="005B4D5A" w:rsidP="000715F8">
      <w:pPr>
        <w:pStyle w:val="Heading3"/>
        <w:ind w:left="1440" w:firstLine="720"/>
        <w:rPr>
          <w:color w:val="000000" w:themeColor="text1"/>
        </w:rPr>
      </w:pPr>
      <w:bookmarkStart w:id="869" w:name="_Toc119350617"/>
      <w:r>
        <w:rPr>
          <w:color w:val="000000" w:themeColor="text1"/>
        </w:rPr>
        <w:lastRenderedPageBreak/>
        <w:t>4</w:t>
      </w:r>
      <w:r w:rsidR="00754287" w:rsidRPr="000603E4">
        <w:rPr>
          <w:color w:val="000000" w:themeColor="text1"/>
        </w:rPr>
        <w:t>.1.5.2 Objects and actions</w:t>
      </w:r>
      <w:bookmarkEnd w:id="869"/>
      <w:r w:rsidR="00754287" w:rsidRPr="000603E4">
        <w:rPr>
          <w:color w:val="000000" w:themeColor="text1"/>
        </w:rPr>
        <w:t xml:space="preserve"> </w:t>
      </w:r>
      <w:del w:id="870" w:author="Trần Diệp Vũ" w:date="2022-11-14T18:17:00Z">
        <w:r w:rsidR="00754287" w:rsidRPr="000603E4" w:rsidDel="00BF625C">
          <w:rPr>
            <w:color w:val="000000" w:themeColor="text1"/>
          </w:rPr>
          <w:delText xml:space="preserve">for </w:delText>
        </w:r>
        <w:r w:rsidR="008A31FD" w:rsidDel="00BF625C">
          <w:rPr>
            <w:color w:val="000000" w:themeColor="text1"/>
          </w:rPr>
          <w:delText>List and CRUD product Admin</w:delText>
        </w:r>
      </w:del>
    </w:p>
    <w:tbl>
      <w:tblPr>
        <w:tblW w:w="9020" w:type="dxa"/>
        <w:tblInd w:w="-10" w:type="dxa"/>
        <w:tblLayout w:type="fixed"/>
        <w:tblCellMar>
          <w:left w:w="10" w:type="dxa"/>
          <w:right w:w="10" w:type="dxa"/>
        </w:tblCellMar>
        <w:tblLook w:val="0000" w:firstRow="0" w:lastRow="0" w:firstColumn="0" w:lastColumn="0" w:noHBand="0" w:noVBand="0"/>
        <w:tblPrChange w:id="871" w:author="Trần Diệp Vũ" w:date="2022-11-14T18:19:00Z">
          <w:tblPr>
            <w:tblW w:w="9100" w:type="dxa"/>
            <w:tblInd w:w="-10" w:type="dxa"/>
            <w:tblLayout w:type="fixed"/>
            <w:tblCellMar>
              <w:left w:w="10" w:type="dxa"/>
              <w:right w:w="10" w:type="dxa"/>
            </w:tblCellMar>
            <w:tblLook w:val="0000" w:firstRow="0" w:lastRow="0" w:firstColumn="0" w:lastColumn="0" w:noHBand="0" w:noVBand="0"/>
          </w:tblPr>
        </w:tblPrChange>
      </w:tblPr>
      <w:tblGrid>
        <w:gridCol w:w="2818"/>
        <w:gridCol w:w="2619"/>
        <w:gridCol w:w="3583"/>
        <w:tblGridChange w:id="872">
          <w:tblGrid>
            <w:gridCol w:w="1550"/>
            <w:gridCol w:w="1440"/>
            <w:gridCol w:w="1970"/>
          </w:tblGrid>
        </w:tblGridChange>
      </w:tblGrid>
      <w:tr w:rsidR="00BF625C" w14:paraId="42E5B839" w14:textId="77777777" w:rsidTr="00BF625C">
        <w:trPr>
          <w:trHeight w:val="150"/>
          <w:ins w:id="873" w:author="Trần Diệp Vũ" w:date="2022-11-14T18:17:00Z"/>
        </w:trPr>
        <w:tc>
          <w:tcPr>
            <w:tcW w:w="2818"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874" w:author="Trần Diệp Vũ" w:date="2022-11-14T18:19:00Z">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07CB500D" w14:textId="77777777" w:rsidR="00BF625C" w:rsidRDefault="00BF625C" w:rsidP="00166A9C">
            <w:pPr>
              <w:pStyle w:val="ListParagraph"/>
              <w:spacing w:before="0" w:after="0"/>
              <w:ind w:left="0"/>
              <w:rPr>
                <w:ins w:id="875" w:author="Trần Diệp Vũ" w:date="2022-11-14T18:17:00Z"/>
                <w:b/>
                <w:bCs/>
              </w:rPr>
            </w:pPr>
            <w:ins w:id="876" w:author="Trần Diệp Vũ" w:date="2022-11-14T18:17:00Z">
              <w:r>
                <w:rPr>
                  <w:b/>
                  <w:bCs/>
                </w:rPr>
                <w:t>Item</w:t>
              </w:r>
            </w:ins>
          </w:p>
        </w:tc>
        <w:tc>
          <w:tcPr>
            <w:tcW w:w="261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877" w:author="Trần Diệp Vũ" w:date="2022-11-14T18:19:00Z">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35D5C310" w14:textId="77777777" w:rsidR="00BF625C" w:rsidRDefault="00BF625C" w:rsidP="00166A9C">
            <w:pPr>
              <w:pStyle w:val="ListParagraph"/>
              <w:spacing w:before="0" w:after="0"/>
              <w:ind w:left="0"/>
              <w:rPr>
                <w:ins w:id="878" w:author="Trần Diệp Vũ" w:date="2022-11-14T18:17:00Z"/>
                <w:b/>
                <w:bCs/>
              </w:rPr>
            </w:pPr>
            <w:ins w:id="879" w:author="Trần Diệp Vũ" w:date="2022-11-14T18:17:00Z">
              <w:r>
                <w:rPr>
                  <w:b/>
                  <w:bCs/>
                </w:rPr>
                <w:t>Action</w:t>
              </w:r>
            </w:ins>
          </w:p>
        </w:tc>
        <w:tc>
          <w:tcPr>
            <w:tcW w:w="3583"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Change w:id="880" w:author="Trần Diệp Vũ" w:date="2022-11-14T18:19:00Z">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tcPrChange>
          </w:tcPr>
          <w:p w14:paraId="64A90305" w14:textId="77777777" w:rsidR="00BF625C" w:rsidRDefault="00BF625C" w:rsidP="00166A9C">
            <w:pPr>
              <w:pStyle w:val="ListParagraph"/>
              <w:spacing w:before="0" w:after="0"/>
              <w:ind w:left="0"/>
              <w:rPr>
                <w:ins w:id="881" w:author="Trần Diệp Vũ" w:date="2022-11-14T18:17:00Z"/>
                <w:b/>
                <w:bCs/>
              </w:rPr>
            </w:pPr>
            <w:ins w:id="882" w:author="Trần Diệp Vũ" w:date="2022-11-14T18:17:00Z">
              <w:r>
                <w:rPr>
                  <w:b/>
                  <w:bCs/>
                </w:rPr>
                <w:t>Response</w:t>
              </w:r>
            </w:ins>
          </w:p>
        </w:tc>
      </w:tr>
      <w:tr w:rsidR="00BF625C" w14:paraId="13E04F61" w14:textId="77777777" w:rsidTr="00BF625C">
        <w:trPr>
          <w:trHeight w:val="358"/>
          <w:ins w:id="883" w:author="Trần Diệp Vũ" w:date="2022-11-14T18:17:00Z"/>
          <w:trPrChange w:id="884" w:author="Trần Diệp Vũ" w:date="2022-11-14T18:19:00Z">
            <w:trPr>
              <w:trHeight w:val="588"/>
            </w:trPr>
          </w:trPrChange>
        </w:trPr>
        <w:tc>
          <w:tcPr>
            <w:tcW w:w="2818" w:type="dxa"/>
            <w:tcBorders>
              <w:top w:val="single" w:sz="4" w:space="0" w:color="808080"/>
              <w:left w:val="single" w:sz="4" w:space="0" w:color="808080"/>
              <w:bottom w:val="single" w:sz="4" w:space="0" w:color="auto"/>
            </w:tcBorders>
            <w:tcMar>
              <w:top w:w="0" w:type="dxa"/>
              <w:left w:w="10" w:type="dxa"/>
              <w:bottom w:w="0" w:type="dxa"/>
              <w:right w:w="10" w:type="dxa"/>
            </w:tcMar>
            <w:tcPrChange w:id="885" w:author="Trần Diệp Vũ" w:date="2022-11-14T18:19:00Z">
              <w:tcPr>
                <w:tcW w:w="1550" w:type="dxa"/>
                <w:tcBorders>
                  <w:top w:val="single" w:sz="4" w:space="0" w:color="808080"/>
                  <w:left w:val="single" w:sz="4" w:space="0" w:color="808080"/>
                  <w:bottom w:val="single" w:sz="4" w:space="0" w:color="auto"/>
                </w:tcBorders>
                <w:tcMar>
                  <w:top w:w="0" w:type="dxa"/>
                  <w:left w:w="10" w:type="dxa"/>
                  <w:bottom w:w="0" w:type="dxa"/>
                  <w:right w:w="10" w:type="dxa"/>
                </w:tcMar>
              </w:tcPr>
            </w:tcPrChange>
          </w:tcPr>
          <w:p w14:paraId="2325826A" w14:textId="77777777" w:rsidR="00BF625C" w:rsidRPr="00590DA5" w:rsidRDefault="00BF625C" w:rsidP="00166A9C">
            <w:pPr>
              <w:pStyle w:val="ListParagraph"/>
              <w:spacing w:before="0" w:after="0"/>
              <w:ind w:left="0"/>
              <w:rPr>
                <w:ins w:id="886" w:author="Trần Diệp Vũ" w:date="2022-11-14T18:17:00Z"/>
                <w:b/>
                <w:bCs/>
                <w:sz w:val="20"/>
                <w:szCs w:val="20"/>
              </w:rPr>
            </w:pPr>
            <w:ins w:id="887" w:author="Trần Diệp Vũ" w:date="2022-11-14T18:17:00Z">
              <w:r>
                <w:rPr>
                  <w:b/>
                  <w:bCs/>
                  <w:sz w:val="20"/>
                  <w:szCs w:val="20"/>
                </w:rPr>
                <w:t>“</w:t>
              </w:r>
              <w:proofErr w:type="spellStart"/>
              <w:r>
                <w:rPr>
                  <w:b/>
                  <w:bCs/>
                  <w:sz w:val="20"/>
                  <w:szCs w:val="20"/>
                </w:rPr>
                <w:t>Khách</w:t>
              </w:r>
              <w:proofErr w:type="spellEnd"/>
              <w:r>
                <w:rPr>
                  <w:b/>
                  <w:bCs/>
                  <w:sz w:val="20"/>
                  <w:szCs w:val="20"/>
                </w:rPr>
                <w:t>” button</w:t>
              </w:r>
            </w:ins>
          </w:p>
        </w:tc>
        <w:tc>
          <w:tcPr>
            <w:tcW w:w="2619" w:type="dxa"/>
            <w:tcBorders>
              <w:top w:val="single" w:sz="4" w:space="0" w:color="808080"/>
              <w:left w:val="single" w:sz="4" w:space="0" w:color="808080"/>
              <w:bottom w:val="single" w:sz="4" w:space="0" w:color="auto"/>
            </w:tcBorders>
            <w:tcMar>
              <w:top w:w="0" w:type="dxa"/>
              <w:left w:w="10" w:type="dxa"/>
              <w:bottom w:w="0" w:type="dxa"/>
              <w:right w:w="10" w:type="dxa"/>
            </w:tcMar>
            <w:tcPrChange w:id="888" w:author="Trần Diệp Vũ" w:date="2022-11-14T18:19:00Z">
              <w:tcPr>
                <w:tcW w:w="1440" w:type="dxa"/>
                <w:tcBorders>
                  <w:top w:val="single" w:sz="4" w:space="0" w:color="808080"/>
                  <w:left w:val="single" w:sz="4" w:space="0" w:color="808080"/>
                  <w:bottom w:val="single" w:sz="4" w:space="0" w:color="auto"/>
                </w:tcBorders>
                <w:tcMar>
                  <w:top w:w="0" w:type="dxa"/>
                  <w:left w:w="10" w:type="dxa"/>
                  <w:bottom w:w="0" w:type="dxa"/>
                  <w:right w:w="10" w:type="dxa"/>
                </w:tcMar>
              </w:tcPr>
            </w:tcPrChange>
          </w:tcPr>
          <w:p w14:paraId="7A2867D4" w14:textId="77777777" w:rsidR="00BF625C" w:rsidRDefault="00BF625C" w:rsidP="00166A9C">
            <w:pPr>
              <w:pStyle w:val="ListParagraph"/>
              <w:spacing w:before="0" w:after="0"/>
              <w:ind w:left="0"/>
              <w:rPr>
                <w:ins w:id="889" w:author="Trần Diệp Vũ" w:date="2022-11-14T18:17:00Z"/>
                <w:sz w:val="20"/>
                <w:szCs w:val="20"/>
              </w:rPr>
            </w:pPr>
            <w:ins w:id="890" w:author="Trần Diệp Vũ" w:date="2022-11-14T18:17:00Z">
              <w:r>
                <w:rPr>
                  <w:sz w:val="20"/>
                  <w:szCs w:val="20"/>
                </w:rPr>
                <w:t xml:space="preserve"> Tap on the button</w:t>
              </w:r>
            </w:ins>
          </w:p>
          <w:p w14:paraId="7B24237A" w14:textId="77777777" w:rsidR="00BF625C" w:rsidRDefault="00BF625C" w:rsidP="00166A9C">
            <w:pPr>
              <w:pStyle w:val="ListParagraph"/>
              <w:spacing w:before="0" w:after="0"/>
              <w:ind w:left="0"/>
              <w:rPr>
                <w:ins w:id="891" w:author="Trần Diệp Vũ" w:date="2022-11-14T18:17:00Z"/>
                <w:sz w:val="20"/>
                <w:szCs w:val="20"/>
              </w:rPr>
            </w:pPr>
            <w:ins w:id="892" w:author="Trần Diệp Vũ" w:date="2022-11-14T18:17:00Z">
              <w:r>
                <w:rPr>
                  <w:sz w:val="20"/>
                  <w:szCs w:val="20"/>
                </w:rPr>
                <w:t xml:space="preserve"> </w:t>
              </w:r>
            </w:ins>
          </w:p>
        </w:tc>
        <w:tc>
          <w:tcPr>
            <w:tcW w:w="3583"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Change w:id="893" w:author="Trần Diệp Vũ" w:date="2022-11-14T18:19:00Z">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tcPrChange>
          </w:tcPr>
          <w:p w14:paraId="3471FC14" w14:textId="77777777" w:rsidR="00BF625C" w:rsidRDefault="00BF625C" w:rsidP="00166A9C">
            <w:pPr>
              <w:pStyle w:val="ListParagraph"/>
              <w:spacing w:before="0" w:after="0"/>
              <w:ind w:left="0"/>
              <w:rPr>
                <w:ins w:id="894" w:author="Trần Diệp Vũ" w:date="2022-11-14T18:17:00Z"/>
                <w:sz w:val="20"/>
                <w:szCs w:val="20"/>
              </w:rPr>
            </w:pPr>
            <w:ins w:id="895" w:author="Trần Diệp Vũ" w:date="2022-11-14T18:17:00Z">
              <w:r>
                <w:rPr>
                  <w:sz w:val="20"/>
                  <w:szCs w:val="20"/>
                </w:rPr>
                <w:t xml:space="preserve"> </w:t>
              </w:r>
              <w:r w:rsidRPr="00395CF5">
                <w:rPr>
                  <w:sz w:val="20"/>
                  <w:szCs w:val="20"/>
                </w:rPr>
                <w:t>switch to home screen</w:t>
              </w:r>
            </w:ins>
          </w:p>
        </w:tc>
      </w:tr>
      <w:tr w:rsidR="00BF625C" w14:paraId="0C682B18" w14:textId="77777777" w:rsidTr="00BF625C">
        <w:trPr>
          <w:trHeight w:val="713"/>
          <w:ins w:id="896" w:author="Trần Diệp Vũ" w:date="2022-11-14T18:17:00Z"/>
          <w:trPrChange w:id="897" w:author="Trần Diệp Vũ" w:date="2022-11-14T18:19:00Z">
            <w:trPr>
              <w:trHeight w:val="1170"/>
            </w:trPr>
          </w:trPrChange>
        </w:trPr>
        <w:tc>
          <w:tcPr>
            <w:tcW w:w="281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898" w:author="Trần Diệp Vũ" w:date="2022-11-14T18:19: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1F51F3FD" w14:textId="77777777" w:rsidR="00BF625C" w:rsidRPr="004C75D4" w:rsidRDefault="00BF625C" w:rsidP="00166A9C">
            <w:pPr>
              <w:pStyle w:val="ListParagraph"/>
              <w:spacing w:before="0" w:after="0"/>
              <w:ind w:left="0"/>
              <w:rPr>
                <w:ins w:id="899" w:author="Trần Diệp Vũ" w:date="2022-11-14T18:17:00Z"/>
                <w:b/>
                <w:bCs/>
                <w:sz w:val="20"/>
                <w:szCs w:val="20"/>
              </w:rPr>
            </w:pPr>
            <w:ins w:id="900" w:author="Trần Diệp Vũ" w:date="2022-11-14T18:17:00Z">
              <w:r>
                <w:rPr>
                  <w:sz w:val="20"/>
                  <w:szCs w:val="20"/>
                </w:rPr>
                <w:t>“Shop”</w:t>
              </w:r>
            </w:ins>
          </w:p>
        </w:tc>
        <w:tc>
          <w:tcPr>
            <w:tcW w:w="2619"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901" w:author="Trần Diệp Vũ" w:date="2022-11-14T18:19: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655A7253" w14:textId="77777777" w:rsidR="00BF625C" w:rsidRPr="004C75D4" w:rsidRDefault="00BF625C" w:rsidP="00166A9C">
            <w:pPr>
              <w:pStyle w:val="ListParagraph"/>
              <w:spacing w:before="0" w:after="0"/>
              <w:ind w:left="0"/>
              <w:rPr>
                <w:ins w:id="902" w:author="Trần Diệp Vũ" w:date="2022-11-14T18:17:00Z"/>
                <w:sz w:val="20"/>
                <w:szCs w:val="20"/>
              </w:rPr>
            </w:pPr>
            <w:ins w:id="903" w:author="Trần Diệp Vũ" w:date="2022-11-14T18:17: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59E0BDBB" w14:textId="77777777" w:rsidR="00BF625C" w:rsidRPr="004C75D4" w:rsidRDefault="00BF625C" w:rsidP="00166A9C">
            <w:pPr>
              <w:pStyle w:val="ListParagraph"/>
              <w:spacing w:before="0" w:after="0"/>
              <w:ind w:left="0"/>
              <w:rPr>
                <w:ins w:id="904" w:author="Trần Diệp Vũ" w:date="2022-11-14T18:17:00Z"/>
                <w:sz w:val="20"/>
                <w:szCs w:val="20"/>
              </w:rPr>
            </w:pPr>
            <w:ins w:id="905" w:author="Trần Diệp Vũ" w:date="2022-11-14T18:17:00Z">
              <w:r>
                <w:rPr>
                  <w:sz w:val="20"/>
                  <w:szCs w:val="20"/>
                </w:rPr>
                <w:t xml:space="preserve"> </w:t>
              </w:r>
            </w:ins>
          </w:p>
        </w:tc>
        <w:tc>
          <w:tcPr>
            <w:tcW w:w="358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906" w:author="Trần Diệp Vũ" w:date="2022-11-14T18:19: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1DDB9823" w14:textId="77777777" w:rsidR="00BF625C" w:rsidRPr="004C75D4" w:rsidRDefault="00BF625C" w:rsidP="00166A9C">
            <w:pPr>
              <w:pStyle w:val="ListParagraph"/>
              <w:spacing w:before="0" w:after="0"/>
              <w:ind w:left="0"/>
              <w:rPr>
                <w:ins w:id="907" w:author="Trần Diệp Vũ" w:date="2022-11-14T18:17:00Z"/>
                <w:sz w:val="20"/>
                <w:szCs w:val="20"/>
              </w:rPr>
            </w:pPr>
            <w:ins w:id="908" w:author="Trần Diệp Vũ" w:date="2022-11-14T18:17:00Z">
              <w:r w:rsidRPr="00395CF5">
                <w:rPr>
                  <w:sz w:val="20"/>
                  <w:szCs w:val="20"/>
                </w:rPr>
                <w:t>switch to home screen</w:t>
              </w:r>
            </w:ins>
          </w:p>
        </w:tc>
      </w:tr>
    </w:tbl>
    <w:p w14:paraId="25162423" w14:textId="77777777" w:rsidR="00754287" w:rsidRPr="000603E4" w:rsidRDefault="00754287" w:rsidP="00B8556C">
      <w:pPr>
        <w:pStyle w:val="NormalWeb"/>
        <w:spacing w:before="0" w:after="0"/>
        <w:ind w:left="2160"/>
        <w:rPr>
          <w:rFonts w:ascii="Times New Roman" w:hAnsi="Times New Roman" w:cs="Arial"/>
          <w:bCs/>
          <w:color w:val="000000" w:themeColor="text1"/>
        </w:rPr>
      </w:pPr>
      <w:del w:id="909" w:author="Trần Diệp Vũ" w:date="2022-11-14T18:17:00Z">
        <w:r w:rsidRPr="000603E4" w:rsidDel="00BF625C">
          <w:rPr>
            <w:rFonts w:ascii="Times New Roman" w:hAnsi="Times New Roman" w:cs="Arial"/>
            <w:bCs/>
            <w:color w:val="000000" w:themeColor="text1"/>
          </w:rPr>
          <w:delText>Objects:</w:delText>
        </w:r>
      </w:del>
    </w:p>
    <w:p w14:paraId="5D752536" w14:textId="2BF4D9E5" w:rsidR="00754287" w:rsidDel="00BF625C" w:rsidRDefault="00DE2F57" w:rsidP="00B8556C">
      <w:pPr>
        <w:pStyle w:val="NormalWeb"/>
        <w:numPr>
          <w:ilvl w:val="0"/>
          <w:numId w:val="1"/>
        </w:numPr>
        <w:tabs>
          <w:tab w:val="clear" w:pos="0"/>
          <w:tab w:val="num" w:pos="720"/>
        </w:tabs>
        <w:spacing w:before="0" w:after="0"/>
        <w:ind w:left="2880"/>
        <w:rPr>
          <w:del w:id="910" w:author="Trần Diệp Vũ" w:date="2022-11-14T18:17:00Z"/>
          <w:rFonts w:ascii="Times New Roman" w:hAnsi="Times New Roman" w:cs="Arial"/>
          <w:bCs/>
          <w:color w:val="000000" w:themeColor="text1"/>
        </w:rPr>
      </w:pPr>
      <w:del w:id="911" w:author="Trần Diệp Vũ" w:date="2022-11-14T18:17:00Z">
        <w:r w:rsidDel="00BF625C">
          <w:rPr>
            <w:rFonts w:ascii="Times New Roman" w:hAnsi="Times New Roman" w:cs="Arial"/>
            <w:bCs/>
            <w:color w:val="000000" w:themeColor="text1"/>
          </w:rPr>
          <w:delText>Button +</w:delText>
        </w:r>
      </w:del>
    </w:p>
    <w:p w14:paraId="722161EE" w14:textId="26EF8825" w:rsidR="00DE2F57" w:rsidDel="00BF625C" w:rsidRDefault="00DE2F57" w:rsidP="00B8556C">
      <w:pPr>
        <w:pStyle w:val="NormalWeb"/>
        <w:numPr>
          <w:ilvl w:val="0"/>
          <w:numId w:val="1"/>
        </w:numPr>
        <w:tabs>
          <w:tab w:val="clear" w:pos="0"/>
          <w:tab w:val="num" w:pos="720"/>
        </w:tabs>
        <w:spacing w:before="0" w:after="0"/>
        <w:ind w:left="2880"/>
        <w:rPr>
          <w:del w:id="912" w:author="Trần Diệp Vũ" w:date="2022-11-14T18:17:00Z"/>
          <w:rFonts w:ascii="Times New Roman" w:hAnsi="Times New Roman" w:cs="Arial"/>
          <w:bCs/>
          <w:color w:val="000000" w:themeColor="text1"/>
        </w:rPr>
      </w:pPr>
      <w:del w:id="913" w:author="Trần Diệp Vũ" w:date="2022-11-14T18:17:00Z">
        <w:r w:rsidDel="00BF625C">
          <w:rPr>
            <w:rFonts w:ascii="Times New Roman" w:hAnsi="Times New Roman" w:cs="Arial"/>
            <w:bCs/>
            <w:color w:val="000000" w:themeColor="text1"/>
          </w:rPr>
          <w:delText>Button Delete</w:delText>
        </w:r>
      </w:del>
    </w:p>
    <w:p w14:paraId="05B6D516" w14:textId="0A8C33DF" w:rsidR="00DE2F57" w:rsidDel="00BF625C" w:rsidRDefault="00DE2F57" w:rsidP="00B8556C">
      <w:pPr>
        <w:pStyle w:val="NormalWeb"/>
        <w:numPr>
          <w:ilvl w:val="0"/>
          <w:numId w:val="1"/>
        </w:numPr>
        <w:tabs>
          <w:tab w:val="clear" w:pos="0"/>
          <w:tab w:val="num" w:pos="720"/>
        </w:tabs>
        <w:spacing w:before="0" w:after="0"/>
        <w:ind w:left="2880"/>
        <w:rPr>
          <w:del w:id="914" w:author="Trần Diệp Vũ" w:date="2022-11-14T18:17:00Z"/>
          <w:rFonts w:ascii="Times New Roman" w:hAnsi="Times New Roman" w:cs="Arial"/>
          <w:bCs/>
          <w:color w:val="000000" w:themeColor="text1"/>
        </w:rPr>
      </w:pPr>
      <w:del w:id="915" w:author="Trần Diệp Vũ" w:date="2022-11-14T18:17:00Z">
        <w:r w:rsidDel="00BF625C">
          <w:rPr>
            <w:rFonts w:ascii="Times New Roman" w:hAnsi="Times New Roman" w:cs="Arial"/>
            <w:bCs/>
            <w:color w:val="000000" w:themeColor="text1"/>
          </w:rPr>
          <w:delText>Button Edit</w:delText>
        </w:r>
      </w:del>
    </w:p>
    <w:p w14:paraId="52195694" w14:textId="28BC4D58" w:rsidR="00DE2F57" w:rsidDel="00BF625C" w:rsidRDefault="00DE2F57" w:rsidP="00B8556C">
      <w:pPr>
        <w:pStyle w:val="NormalWeb"/>
        <w:numPr>
          <w:ilvl w:val="0"/>
          <w:numId w:val="1"/>
        </w:numPr>
        <w:tabs>
          <w:tab w:val="clear" w:pos="0"/>
          <w:tab w:val="num" w:pos="720"/>
        </w:tabs>
        <w:spacing w:before="0" w:after="0"/>
        <w:ind w:left="2880"/>
        <w:rPr>
          <w:del w:id="916" w:author="Trần Diệp Vũ" w:date="2022-11-14T18:17:00Z"/>
          <w:rFonts w:ascii="Times New Roman" w:hAnsi="Times New Roman" w:cs="Arial"/>
          <w:bCs/>
          <w:color w:val="000000" w:themeColor="text1"/>
        </w:rPr>
      </w:pPr>
      <w:del w:id="917" w:author="Trần Diệp Vũ" w:date="2022-11-14T18:17:00Z">
        <w:r w:rsidDel="00BF625C">
          <w:rPr>
            <w:rFonts w:ascii="Times New Roman" w:hAnsi="Times New Roman" w:cs="Arial"/>
            <w:bCs/>
            <w:color w:val="000000" w:themeColor="text1"/>
          </w:rPr>
          <w:delText>Image Product</w:delText>
        </w:r>
      </w:del>
    </w:p>
    <w:p w14:paraId="311B3E56" w14:textId="42BA271E" w:rsidR="00DE2F57" w:rsidDel="00BF625C" w:rsidRDefault="00DE2F57" w:rsidP="00B8556C">
      <w:pPr>
        <w:pStyle w:val="NormalWeb"/>
        <w:numPr>
          <w:ilvl w:val="0"/>
          <w:numId w:val="1"/>
        </w:numPr>
        <w:tabs>
          <w:tab w:val="clear" w:pos="0"/>
          <w:tab w:val="num" w:pos="720"/>
        </w:tabs>
        <w:spacing w:before="0" w:after="0"/>
        <w:ind w:left="2880"/>
        <w:rPr>
          <w:del w:id="918" w:author="Trần Diệp Vũ" w:date="2022-11-14T18:17:00Z"/>
          <w:rFonts w:ascii="Times New Roman" w:hAnsi="Times New Roman" w:cs="Arial"/>
          <w:bCs/>
          <w:color w:val="000000" w:themeColor="text1"/>
        </w:rPr>
      </w:pPr>
      <w:del w:id="919" w:author="Trần Diệp Vũ" w:date="2022-11-14T18:17:00Z">
        <w:r w:rsidDel="00BF625C">
          <w:rPr>
            <w:rFonts w:ascii="Times New Roman" w:hAnsi="Times New Roman" w:cs="Arial"/>
            <w:bCs/>
            <w:color w:val="000000" w:themeColor="text1"/>
          </w:rPr>
          <w:delText>Button Exit</w:delText>
        </w:r>
      </w:del>
    </w:p>
    <w:p w14:paraId="7D334986" w14:textId="6C661EC4" w:rsidR="00DE2F57" w:rsidRPr="000603E4" w:rsidDel="00BF625C" w:rsidRDefault="00DE2F57" w:rsidP="00B8556C">
      <w:pPr>
        <w:pStyle w:val="NormalWeb"/>
        <w:numPr>
          <w:ilvl w:val="0"/>
          <w:numId w:val="1"/>
        </w:numPr>
        <w:tabs>
          <w:tab w:val="clear" w:pos="0"/>
          <w:tab w:val="num" w:pos="720"/>
        </w:tabs>
        <w:spacing w:before="0" w:after="0"/>
        <w:ind w:left="2880"/>
        <w:rPr>
          <w:del w:id="920" w:author="Trần Diệp Vũ" w:date="2022-11-14T18:17:00Z"/>
          <w:rFonts w:ascii="Times New Roman" w:hAnsi="Times New Roman" w:cs="Arial"/>
          <w:bCs/>
          <w:color w:val="000000" w:themeColor="text1"/>
        </w:rPr>
      </w:pPr>
      <w:del w:id="921" w:author="Trần Diệp Vũ" w:date="2022-11-14T18:17:00Z">
        <w:r w:rsidDel="00BF625C">
          <w:rPr>
            <w:rFonts w:ascii="Times New Roman" w:hAnsi="Times New Roman" w:cs="Arial"/>
            <w:bCs/>
            <w:color w:val="000000" w:themeColor="text1"/>
          </w:rPr>
          <w:delText>Button Save</w:delText>
        </w:r>
      </w:del>
    </w:p>
    <w:p w14:paraId="3398832E" w14:textId="229B9ED0" w:rsidR="00754287" w:rsidRPr="000603E4" w:rsidDel="00BF625C" w:rsidRDefault="00754287" w:rsidP="00B8556C">
      <w:pPr>
        <w:pStyle w:val="NormalWeb"/>
        <w:spacing w:before="0" w:after="0"/>
        <w:ind w:left="2160"/>
        <w:rPr>
          <w:del w:id="922" w:author="Trần Diệp Vũ" w:date="2022-11-14T18:17:00Z"/>
          <w:rFonts w:ascii="Times New Roman" w:hAnsi="Times New Roman" w:cs="Arial"/>
          <w:bCs/>
          <w:color w:val="000000" w:themeColor="text1"/>
        </w:rPr>
      </w:pPr>
      <w:del w:id="923" w:author="Trần Diệp Vũ" w:date="2022-11-14T18:17:00Z">
        <w:r w:rsidRPr="000603E4" w:rsidDel="00BF625C">
          <w:rPr>
            <w:rFonts w:ascii="Times New Roman" w:hAnsi="Times New Roman" w:cs="Arial"/>
            <w:bCs/>
            <w:color w:val="000000" w:themeColor="text1"/>
          </w:rPr>
          <w:delText>Actions:</w:delText>
        </w:r>
      </w:del>
    </w:p>
    <w:p w14:paraId="7CED4BF5" w14:textId="6EBC8480" w:rsidR="00754287" w:rsidDel="00BF625C" w:rsidRDefault="00DE2F57" w:rsidP="00DE2F57">
      <w:pPr>
        <w:pStyle w:val="NormalWeb"/>
        <w:numPr>
          <w:ilvl w:val="0"/>
          <w:numId w:val="7"/>
        </w:numPr>
        <w:spacing w:before="0" w:after="0"/>
        <w:rPr>
          <w:del w:id="924" w:author="Trần Diệp Vũ" w:date="2022-11-14T18:17:00Z"/>
          <w:rFonts w:ascii="Times New Roman" w:hAnsi="Times New Roman" w:cs="Arial"/>
          <w:bCs/>
          <w:color w:val="000000" w:themeColor="text1"/>
        </w:rPr>
      </w:pPr>
      <w:del w:id="925" w:author="Trần Diệp Vũ" w:date="2022-11-14T18:17:00Z">
        <w:r w:rsidDel="00BF625C">
          <w:rPr>
            <w:rFonts w:ascii="Times New Roman" w:hAnsi="Times New Roman" w:cs="Arial"/>
            <w:bCs/>
            <w:color w:val="000000" w:themeColor="text1"/>
          </w:rPr>
          <w:delText>Add new product</w:delText>
        </w:r>
      </w:del>
    </w:p>
    <w:p w14:paraId="3687E473" w14:textId="118D6498" w:rsidR="00DE2F57" w:rsidDel="00BF625C" w:rsidRDefault="00DE2F57" w:rsidP="00DE2F57">
      <w:pPr>
        <w:pStyle w:val="NormalWeb"/>
        <w:numPr>
          <w:ilvl w:val="0"/>
          <w:numId w:val="7"/>
        </w:numPr>
        <w:spacing w:before="0" w:after="0"/>
        <w:rPr>
          <w:del w:id="926" w:author="Trần Diệp Vũ" w:date="2022-11-14T18:17:00Z"/>
          <w:rFonts w:ascii="Times New Roman" w:hAnsi="Times New Roman" w:cs="Arial"/>
          <w:bCs/>
          <w:color w:val="000000" w:themeColor="text1"/>
        </w:rPr>
      </w:pPr>
      <w:del w:id="927" w:author="Trần Diệp Vũ" w:date="2022-11-14T18:17:00Z">
        <w:r w:rsidDel="00BF625C">
          <w:rPr>
            <w:rFonts w:ascii="Times New Roman" w:hAnsi="Times New Roman" w:cs="Arial"/>
            <w:bCs/>
            <w:color w:val="000000" w:themeColor="text1"/>
          </w:rPr>
          <w:delText>Delete product</w:delText>
        </w:r>
      </w:del>
    </w:p>
    <w:p w14:paraId="1653DFBB" w14:textId="00AB239A" w:rsidR="00DE2F57" w:rsidDel="00BF625C" w:rsidRDefault="00DE2F57" w:rsidP="00DE2F57">
      <w:pPr>
        <w:pStyle w:val="NormalWeb"/>
        <w:numPr>
          <w:ilvl w:val="0"/>
          <w:numId w:val="7"/>
        </w:numPr>
        <w:spacing w:before="0" w:after="0"/>
        <w:rPr>
          <w:del w:id="928" w:author="Trần Diệp Vũ" w:date="2022-11-14T18:17:00Z"/>
          <w:rFonts w:ascii="Times New Roman" w:hAnsi="Times New Roman" w:cs="Arial"/>
          <w:bCs/>
          <w:color w:val="000000" w:themeColor="text1"/>
        </w:rPr>
      </w:pPr>
      <w:del w:id="929" w:author="Trần Diệp Vũ" w:date="2022-11-14T18:17:00Z">
        <w:r w:rsidDel="00BF625C">
          <w:rPr>
            <w:rFonts w:ascii="Times New Roman" w:hAnsi="Times New Roman" w:cs="Arial"/>
            <w:bCs/>
            <w:color w:val="000000" w:themeColor="text1"/>
          </w:rPr>
          <w:delText>Edit product</w:delText>
        </w:r>
      </w:del>
    </w:p>
    <w:p w14:paraId="2ABAB525" w14:textId="40ED5D27" w:rsidR="00DE2F57" w:rsidDel="00BF625C" w:rsidRDefault="00DE2F57" w:rsidP="00DE2F57">
      <w:pPr>
        <w:pStyle w:val="NormalWeb"/>
        <w:numPr>
          <w:ilvl w:val="0"/>
          <w:numId w:val="7"/>
        </w:numPr>
        <w:spacing w:before="0" w:after="0"/>
        <w:rPr>
          <w:del w:id="930" w:author="Trần Diệp Vũ" w:date="2022-11-14T18:17:00Z"/>
          <w:rFonts w:ascii="Times New Roman" w:hAnsi="Times New Roman" w:cs="Arial"/>
          <w:bCs/>
          <w:color w:val="000000" w:themeColor="text1"/>
        </w:rPr>
      </w:pPr>
      <w:del w:id="931" w:author="Trần Diệp Vũ" w:date="2022-11-14T18:17:00Z">
        <w:r w:rsidDel="00BF625C">
          <w:rPr>
            <w:rFonts w:ascii="Times New Roman" w:hAnsi="Times New Roman" w:cs="Arial"/>
            <w:bCs/>
            <w:color w:val="000000" w:themeColor="text1"/>
          </w:rPr>
          <w:delText>See Product</w:delText>
        </w:r>
      </w:del>
    </w:p>
    <w:p w14:paraId="57C4065C" w14:textId="50EEFD0C" w:rsidR="00DE2F57" w:rsidDel="00BF625C" w:rsidRDefault="00DE2F57" w:rsidP="00DE2F57">
      <w:pPr>
        <w:pStyle w:val="NormalWeb"/>
        <w:numPr>
          <w:ilvl w:val="0"/>
          <w:numId w:val="1"/>
        </w:numPr>
        <w:tabs>
          <w:tab w:val="clear" w:pos="0"/>
          <w:tab w:val="num" w:pos="2160"/>
        </w:tabs>
        <w:spacing w:before="0" w:after="0"/>
        <w:ind w:left="2880"/>
        <w:rPr>
          <w:del w:id="932" w:author="Trần Diệp Vũ" w:date="2022-11-14T18:17:00Z"/>
          <w:rFonts w:ascii="Times New Roman" w:hAnsi="Times New Roman" w:cs="Arial"/>
          <w:bCs/>
          <w:color w:val="000000" w:themeColor="text1"/>
        </w:rPr>
      </w:pPr>
      <w:del w:id="933" w:author="Trần Diệp Vũ" w:date="2022-11-14T18:17:00Z">
        <w:r w:rsidRPr="000E106C" w:rsidDel="00BF625C">
          <w:rPr>
            <w:rFonts w:ascii="Times New Roman" w:hAnsi="Times New Roman" w:cs="Arial"/>
            <w:bCs/>
            <w:color w:val="000000" w:themeColor="text1"/>
          </w:rPr>
          <w:delText>Return to the screen first</w:delText>
        </w:r>
      </w:del>
    </w:p>
    <w:p w14:paraId="1634E0EC" w14:textId="692469DB" w:rsidR="00DE2F57" w:rsidDel="00BF625C" w:rsidRDefault="00DE2F57" w:rsidP="00DE2F57">
      <w:pPr>
        <w:pStyle w:val="Heading3"/>
        <w:numPr>
          <w:ilvl w:val="0"/>
          <w:numId w:val="1"/>
        </w:numPr>
        <w:tabs>
          <w:tab w:val="clear" w:pos="0"/>
          <w:tab w:val="num" w:pos="720"/>
        </w:tabs>
        <w:ind w:left="2880"/>
        <w:rPr>
          <w:del w:id="934" w:author="Trần Diệp Vũ" w:date="2022-11-14T18:17:00Z"/>
          <w:rFonts w:ascii="Times New Roman" w:eastAsia="Arial Unicode MS" w:hAnsi="Times New Roman" w:cs="Arial"/>
          <w:b w:val="0"/>
          <w:color w:val="000000" w:themeColor="text1"/>
        </w:rPr>
      </w:pPr>
      <w:del w:id="935" w:author="Trần Diệp Vũ" w:date="2022-11-14T18:17:00Z">
        <w:r w:rsidRPr="00DE2F57" w:rsidDel="00BF625C">
          <w:rPr>
            <w:rFonts w:ascii="Times New Roman" w:eastAsia="Arial Unicode MS" w:hAnsi="Times New Roman" w:cs="Arial"/>
            <w:b w:val="0"/>
            <w:color w:val="000000" w:themeColor="text1"/>
          </w:rPr>
          <w:delText>Save the product just edited</w:delText>
        </w:r>
      </w:del>
    </w:p>
    <w:p w14:paraId="05A58DFD" w14:textId="688478B8" w:rsidR="00754287" w:rsidRPr="000603E4" w:rsidRDefault="005B4D5A" w:rsidP="000715F8">
      <w:pPr>
        <w:pStyle w:val="Heading3"/>
        <w:ind w:left="720" w:firstLine="720"/>
        <w:rPr>
          <w:color w:val="000000" w:themeColor="text1"/>
        </w:rPr>
      </w:pPr>
      <w:bookmarkStart w:id="936" w:name="_Toc119350618"/>
      <w:r>
        <w:rPr>
          <w:color w:val="000000" w:themeColor="text1"/>
        </w:rPr>
        <w:t>4</w:t>
      </w:r>
      <w:r w:rsidR="00754287" w:rsidRPr="000603E4">
        <w:rPr>
          <w:color w:val="000000" w:themeColor="text1"/>
        </w:rPr>
        <w:t>.1.6</w:t>
      </w:r>
      <w:r w:rsidR="00100610">
        <w:rPr>
          <w:color w:val="000000" w:themeColor="text1"/>
        </w:rPr>
        <w:t xml:space="preserve"> </w:t>
      </w:r>
      <w:ins w:id="937" w:author="Trần Diệp Vũ" w:date="2022-11-14T18:29:00Z">
        <w:r w:rsidR="008666D9">
          <w:rPr>
            <w:color w:val="000000" w:themeColor="text1"/>
          </w:rPr>
          <w:t>Shop Sale Phone Account Screen</w:t>
        </w:r>
      </w:ins>
      <w:bookmarkEnd w:id="936"/>
      <w:del w:id="938" w:author="Trần Diệp Vũ" w:date="2022-11-14T18:29:00Z">
        <w:r w:rsidR="00100610" w:rsidDel="008666D9">
          <w:rPr>
            <w:color w:val="000000" w:themeColor="text1"/>
          </w:rPr>
          <w:delText>Oder bill</w:delText>
        </w:r>
        <w:r w:rsidR="00754287" w:rsidRPr="000603E4" w:rsidDel="008666D9">
          <w:rPr>
            <w:color w:val="000000" w:themeColor="text1"/>
          </w:rPr>
          <w:delText xml:space="preserve"> Main Screen</w:delText>
        </w:r>
        <w:r w:rsidR="00100610" w:rsidDel="008666D9">
          <w:rPr>
            <w:color w:val="000000" w:themeColor="text1"/>
          </w:rPr>
          <w:delText xml:space="preserve"> Admin</w:delText>
        </w:r>
      </w:del>
    </w:p>
    <w:p w14:paraId="3B44C4A1" w14:textId="0DE5B84E" w:rsidR="00754287" w:rsidRPr="000603E4" w:rsidRDefault="005B4D5A" w:rsidP="000715F8">
      <w:pPr>
        <w:pStyle w:val="Heading3"/>
        <w:ind w:left="1440" w:firstLine="720"/>
        <w:rPr>
          <w:color w:val="000000" w:themeColor="text1"/>
        </w:rPr>
      </w:pPr>
      <w:bookmarkStart w:id="939" w:name="_Toc119350619"/>
      <w:r>
        <w:rPr>
          <w:color w:val="000000" w:themeColor="text1"/>
        </w:rPr>
        <w:t>4</w:t>
      </w:r>
      <w:r w:rsidR="00754287" w:rsidRPr="000603E4">
        <w:rPr>
          <w:color w:val="000000" w:themeColor="text1"/>
        </w:rPr>
        <w:t xml:space="preserve">.1.6.1 </w:t>
      </w:r>
      <w:ins w:id="940" w:author="Trần Diệp Vũ" w:date="2022-11-14T18:29:00Z">
        <w:r w:rsidR="008666D9">
          <w:rPr>
            <w:color w:val="000000" w:themeColor="text1"/>
          </w:rPr>
          <w:t>User Interfaces</w:t>
        </w:r>
      </w:ins>
      <w:bookmarkEnd w:id="939"/>
      <w:del w:id="941" w:author="Trần Diệp Vũ" w:date="2022-11-14T18:29:00Z">
        <w:r w:rsidR="00754287" w:rsidRPr="000603E4" w:rsidDel="008666D9">
          <w:rPr>
            <w:color w:val="000000" w:themeColor="text1"/>
          </w:rPr>
          <w:delText xml:space="preserve">Screen Shot </w:delText>
        </w:r>
        <w:r w:rsidR="00100610" w:rsidDel="008666D9">
          <w:rPr>
            <w:color w:val="000000" w:themeColor="text1"/>
          </w:rPr>
          <w:delText>Oder bill</w:delText>
        </w:r>
        <w:r w:rsidR="00100610" w:rsidRPr="000603E4" w:rsidDel="008666D9">
          <w:rPr>
            <w:color w:val="000000" w:themeColor="text1"/>
          </w:rPr>
          <w:delText xml:space="preserve"> Main Screen</w:delText>
        </w:r>
        <w:r w:rsidR="00100610" w:rsidDel="008666D9">
          <w:rPr>
            <w:color w:val="000000" w:themeColor="text1"/>
          </w:rPr>
          <w:delText xml:space="preserve"> Admin</w:delText>
        </w:r>
      </w:del>
    </w:p>
    <w:p w14:paraId="58382449" w14:textId="01C5E485" w:rsidR="00B8556C" w:rsidRPr="000603E4" w:rsidRDefault="00DE2F57" w:rsidP="00DE2F57">
      <w:pPr>
        <w:pStyle w:val="NormalWeb"/>
        <w:spacing w:before="0" w:after="0"/>
        <w:jc w:val="center"/>
        <w:rPr>
          <w:rFonts w:ascii="Times New Roman" w:hAnsi="Times New Roman" w:cs="Arial"/>
          <w:b/>
          <w:bCs/>
          <w:color w:val="000000" w:themeColor="text1"/>
        </w:rPr>
      </w:pPr>
      <w:del w:id="942" w:author="Trần Diệp Vũ" w:date="2022-11-14T18:29:00Z">
        <w:r w:rsidRPr="00DE2F57" w:rsidDel="008666D9">
          <w:rPr>
            <w:rFonts w:ascii="Times New Roman" w:hAnsi="Times New Roman" w:cs="Arial"/>
            <w:b/>
            <w:bCs/>
            <w:noProof/>
            <w:color w:val="000000" w:themeColor="text1"/>
            <w:lang w:eastAsia="en-US"/>
          </w:rPr>
          <w:drawing>
            <wp:inline distT="0" distB="0" distL="0" distR="0" wp14:anchorId="7017A937" wp14:editId="72A083D4">
              <wp:extent cx="5029902" cy="45440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29902" cy="4544060"/>
                      </a:xfrm>
                      <a:prstGeom prst="rect">
                        <a:avLst/>
                      </a:prstGeom>
                    </pic:spPr>
                  </pic:pic>
                </a:graphicData>
              </a:graphic>
            </wp:inline>
          </w:drawing>
        </w:r>
      </w:del>
      <w:ins w:id="943" w:author="Trần Diệp Vũ" w:date="2022-11-14T18:29:00Z">
        <w:r w:rsidR="008666D9" w:rsidRPr="00321A59">
          <w:rPr>
            <w:noProof/>
          </w:rPr>
          <w:drawing>
            <wp:inline distT="0" distB="0" distL="0" distR="0" wp14:anchorId="1FDC7605" wp14:editId="67A85E08">
              <wp:extent cx="2619741" cy="416300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741" cy="4163006"/>
                      </a:xfrm>
                      <a:prstGeom prst="rect">
                        <a:avLst/>
                      </a:prstGeom>
                    </pic:spPr>
                  </pic:pic>
                </a:graphicData>
              </a:graphic>
            </wp:inline>
          </w:drawing>
        </w:r>
      </w:ins>
    </w:p>
    <w:p w14:paraId="7CD4EF84" w14:textId="63D1B514" w:rsidR="00754287" w:rsidRDefault="008666D9" w:rsidP="008666D9">
      <w:pPr>
        <w:pStyle w:val="NormalWeb"/>
        <w:spacing w:before="0" w:after="0"/>
        <w:jc w:val="center"/>
        <w:rPr>
          <w:ins w:id="944" w:author="Trần Diệp Vũ" w:date="2022-11-14T18:31:00Z"/>
          <w:rFonts w:ascii="Times New Roman" w:hAnsi="Times New Roman" w:cs="Arial"/>
          <w:color w:val="000000" w:themeColor="text1"/>
        </w:rPr>
      </w:pPr>
      <w:proofErr w:type="spellStart"/>
      <w:ins w:id="945" w:author="Trần Diệp Vũ" w:date="2022-11-14T18:30:00Z">
        <w:r>
          <w:rPr>
            <w:rFonts w:ascii="Times New Roman" w:hAnsi="Times New Roman" w:cs="Arial"/>
            <w:color w:val="000000" w:themeColor="text1"/>
          </w:rPr>
          <w:t>Hình</w:t>
        </w:r>
        <w:proofErr w:type="spellEnd"/>
        <w:r>
          <w:rPr>
            <w:rFonts w:ascii="Times New Roman" w:hAnsi="Times New Roman" w:cs="Arial"/>
            <w:color w:val="000000" w:themeColor="text1"/>
          </w:rPr>
          <w:t xml:space="preserve"> 6: Account</w:t>
        </w:r>
      </w:ins>
    </w:p>
    <w:p w14:paraId="7F1CB526" w14:textId="6F9CC0E8" w:rsidR="008666D9" w:rsidRDefault="008666D9" w:rsidP="008666D9">
      <w:pPr>
        <w:pStyle w:val="NormalWeb"/>
        <w:spacing w:before="0" w:after="0"/>
        <w:jc w:val="center"/>
        <w:rPr>
          <w:ins w:id="946" w:author="Trần Diệp Vũ" w:date="2022-11-14T18:31:00Z"/>
          <w:rFonts w:ascii="Times New Roman" w:hAnsi="Times New Roman" w:cs="Arial"/>
          <w:color w:val="000000" w:themeColor="text1"/>
        </w:rPr>
      </w:pPr>
    </w:p>
    <w:p w14:paraId="6BA16FBA" w14:textId="60C91466" w:rsidR="008666D9" w:rsidRDefault="008666D9" w:rsidP="008666D9">
      <w:pPr>
        <w:pStyle w:val="NormalWeb"/>
        <w:spacing w:before="0" w:after="0"/>
        <w:jc w:val="center"/>
        <w:rPr>
          <w:ins w:id="947" w:author="Trần Diệp Vũ" w:date="2022-11-14T18:31:00Z"/>
          <w:rFonts w:ascii="Times New Roman" w:hAnsi="Times New Roman" w:cs="Arial"/>
          <w:color w:val="000000" w:themeColor="text1"/>
        </w:rPr>
      </w:pPr>
    </w:p>
    <w:p w14:paraId="1D208145" w14:textId="617F2D42" w:rsidR="008666D9" w:rsidRDefault="008666D9" w:rsidP="008666D9">
      <w:pPr>
        <w:pStyle w:val="NormalWeb"/>
        <w:spacing w:before="0" w:after="0"/>
        <w:jc w:val="center"/>
        <w:rPr>
          <w:ins w:id="948" w:author="Trần Diệp Vũ" w:date="2022-11-14T18:31:00Z"/>
          <w:rFonts w:ascii="Times New Roman" w:hAnsi="Times New Roman" w:cs="Arial"/>
          <w:color w:val="000000" w:themeColor="text1"/>
        </w:rPr>
      </w:pPr>
    </w:p>
    <w:p w14:paraId="66F831F0" w14:textId="55830949" w:rsidR="008666D9" w:rsidRDefault="008666D9" w:rsidP="008666D9">
      <w:pPr>
        <w:pStyle w:val="NormalWeb"/>
        <w:spacing w:before="0" w:after="0"/>
        <w:jc w:val="center"/>
        <w:rPr>
          <w:ins w:id="949" w:author="Trần Diệp Vũ" w:date="2022-11-14T18:31:00Z"/>
          <w:rFonts w:ascii="Times New Roman" w:hAnsi="Times New Roman" w:cs="Arial"/>
          <w:color w:val="000000" w:themeColor="text1"/>
        </w:rPr>
      </w:pPr>
    </w:p>
    <w:p w14:paraId="1F081F05" w14:textId="60FA77E7" w:rsidR="008666D9" w:rsidRDefault="008666D9" w:rsidP="008666D9">
      <w:pPr>
        <w:pStyle w:val="NormalWeb"/>
        <w:spacing w:before="0" w:after="0"/>
        <w:jc w:val="center"/>
        <w:rPr>
          <w:ins w:id="950" w:author="Trần Diệp Vũ" w:date="2022-11-14T18:31:00Z"/>
          <w:rFonts w:ascii="Times New Roman" w:hAnsi="Times New Roman" w:cs="Arial"/>
          <w:color w:val="000000" w:themeColor="text1"/>
        </w:rPr>
      </w:pPr>
    </w:p>
    <w:p w14:paraId="03D6C9FD" w14:textId="5AE3A50C" w:rsidR="008666D9" w:rsidRDefault="008666D9" w:rsidP="008666D9">
      <w:pPr>
        <w:pStyle w:val="NormalWeb"/>
        <w:spacing w:before="0" w:after="0"/>
        <w:jc w:val="center"/>
        <w:rPr>
          <w:ins w:id="951" w:author="Trần Diệp Vũ" w:date="2022-11-14T18:31:00Z"/>
          <w:rFonts w:ascii="Times New Roman" w:hAnsi="Times New Roman" w:cs="Arial"/>
          <w:color w:val="000000" w:themeColor="text1"/>
        </w:rPr>
      </w:pPr>
    </w:p>
    <w:p w14:paraId="6A3FA7AE" w14:textId="77777777" w:rsidR="008666D9" w:rsidRPr="008666D9" w:rsidRDefault="008666D9">
      <w:pPr>
        <w:pStyle w:val="NormalWeb"/>
        <w:spacing w:before="0" w:after="0"/>
        <w:jc w:val="center"/>
        <w:rPr>
          <w:rFonts w:ascii="Times New Roman" w:hAnsi="Times New Roman" w:cs="Arial"/>
          <w:color w:val="000000" w:themeColor="text1"/>
          <w:rPrChange w:id="952" w:author="Trần Diệp Vũ" w:date="2022-11-14T18:30:00Z">
            <w:rPr>
              <w:rFonts w:ascii="Times New Roman" w:hAnsi="Times New Roman" w:cs="Arial"/>
              <w:b/>
              <w:bCs/>
              <w:color w:val="000000" w:themeColor="text1"/>
            </w:rPr>
          </w:rPrChange>
        </w:rPr>
        <w:pPrChange w:id="953" w:author="Trần Diệp Vũ" w:date="2022-11-14T18:30:00Z">
          <w:pPr>
            <w:pStyle w:val="NormalWeb"/>
            <w:spacing w:before="0" w:after="0"/>
          </w:pPr>
        </w:pPrChange>
      </w:pPr>
    </w:p>
    <w:p w14:paraId="0FF5837B" w14:textId="7B898D44" w:rsidR="00754287" w:rsidRPr="000603E4" w:rsidRDefault="005B4D5A" w:rsidP="000715F8">
      <w:pPr>
        <w:pStyle w:val="Heading3"/>
        <w:ind w:left="1440" w:firstLine="720"/>
        <w:rPr>
          <w:color w:val="000000" w:themeColor="text1"/>
        </w:rPr>
      </w:pPr>
      <w:bookmarkStart w:id="954" w:name="_Toc119350620"/>
      <w:r>
        <w:rPr>
          <w:color w:val="000000" w:themeColor="text1"/>
        </w:rPr>
        <w:t>4</w:t>
      </w:r>
      <w:r w:rsidR="00754287" w:rsidRPr="000603E4">
        <w:rPr>
          <w:color w:val="000000" w:themeColor="text1"/>
        </w:rPr>
        <w:t>.1.6.2 Objects and actions</w:t>
      </w:r>
      <w:bookmarkEnd w:id="954"/>
      <w:r w:rsidR="00754287" w:rsidRPr="000603E4">
        <w:rPr>
          <w:color w:val="000000" w:themeColor="text1"/>
        </w:rPr>
        <w:t xml:space="preserve"> </w:t>
      </w:r>
      <w:del w:id="955" w:author="Trần Diệp Vũ" w:date="2022-11-14T18:30:00Z">
        <w:r w:rsidR="00754287" w:rsidRPr="000603E4" w:rsidDel="008666D9">
          <w:rPr>
            <w:color w:val="000000" w:themeColor="text1"/>
          </w:rPr>
          <w:delText xml:space="preserve">for </w:delText>
        </w:r>
        <w:r w:rsidR="00100610" w:rsidDel="008666D9">
          <w:rPr>
            <w:color w:val="000000" w:themeColor="text1"/>
          </w:rPr>
          <w:delText>Oder bill</w:delText>
        </w:r>
        <w:r w:rsidR="00100610" w:rsidRPr="000603E4" w:rsidDel="008666D9">
          <w:rPr>
            <w:color w:val="000000" w:themeColor="text1"/>
          </w:rPr>
          <w:delText xml:space="preserve"> Main Screen</w:delText>
        </w:r>
        <w:r w:rsidR="00100610" w:rsidDel="008666D9">
          <w:rPr>
            <w:color w:val="000000" w:themeColor="text1"/>
          </w:rPr>
          <w:delText xml:space="preserve"> Admin</w:delText>
        </w:r>
      </w:del>
    </w:p>
    <w:tbl>
      <w:tblPr>
        <w:tblW w:w="8716" w:type="dxa"/>
        <w:tblInd w:w="-10" w:type="dxa"/>
        <w:tblLayout w:type="fixed"/>
        <w:tblCellMar>
          <w:left w:w="10" w:type="dxa"/>
          <w:right w:w="10" w:type="dxa"/>
        </w:tblCellMar>
        <w:tblLook w:val="0000" w:firstRow="0" w:lastRow="0" w:firstColumn="0" w:lastColumn="0" w:noHBand="0" w:noVBand="0"/>
        <w:tblPrChange w:id="956" w:author="Trần Diệp Vũ" w:date="2022-11-14T18:31:00Z">
          <w:tblPr>
            <w:tblW w:w="9132" w:type="dxa"/>
            <w:tblInd w:w="-10" w:type="dxa"/>
            <w:tblLayout w:type="fixed"/>
            <w:tblCellMar>
              <w:left w:w="10" w:type="dxa"/>
              <w:right w:w="10" w:type="dxa"/>
            </w:tblCellMar>
            <w:tblLook w:val="0000" w:firstRow="0" w:lastRow="0" w:firstColumn="0" w:lastColumn="0" w:noHBand="0" w:noVBand="0"/>
          </w:tblPr>
        </w:tblPrChange>
      </w:tblPr>
      <w:tblGrid>
        <w:gridCol w:w="2723"/>
        <w:gridCol w:w="2530"/>
        <w:gridCol w:w="3463"/>
        <w:tblGridChange w:id="957">
          <w:tblGrid>
            <w:gridCol w:w="1555"/>
            <w:gridCol w:w="1445"/>
            <w:gridCol w:w="1977"/>
          </w:tblGrid>
        </w:tblGridChange>
      </w:tblGrid>
      <w:tr w:rsidR="008666D9" w14:paraId="1432B4A8" w14:textId="77777777" w:rsidTr="008666D9">
        <w:trPr>
          <w:trHeight w:val="231"/>
          <w:ins w:id="958" w:author="Trần Diệp Vũ" w:date="2022-11-14T18:30:00Z"/>
          <w:trPrChange w:id="959" w:author="Trần Diệp Vũ" w:date="2022-11-14T18:31:00Z">
            <w:trPr>
              <w:trHeight w:val="529"/>
            </w:trPr>
          </w:trPrChange>
        </w:trPr>
        <w:tc>
          <w:tcPr>
            <w:tcW w:w="2723"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960" w:author="Trần Diệp Vũ" w:date="2022-11-14T18:31:00Z">
              <w:tcPr>
                <w:tcW w:w="155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6E779536" w14:textId="77777777" w:rsidR="008666D9" w:rsidRDefault="008666D9" w:rsidP="00166A9C">
            <w:pPr>
              <w:pStyle w:val="ListParagraph"/>
              <w:spacing w:before="0" w:after="0"/>
              <w:ind w:left="0"/>
              <w:rPr>
                <w:ins w:id="961" w:author="Trần Diệp Vũ" w:date="2022-11-14T18:30:00Z"/>
                <w:b/>
                <w:bCs/>
              </w:rPr>
            </w:pPr>
            <w:ins w:id="962" w:author="Trần Diệp Vũ" w:date="2022-11-14T18:30:00Z">
              <w:r>
                <w:rPr>
                  <w:b/>
                  <w:bCs/>
                </w:rPr>
                <w:t>Item</w:t>
              </w:r>
            </w:ins>
          </w:p>
        </w:tc>
        <w:tc>
          <w:tcPr>
            <w:tcW w:w="25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963" w:author="Trần Diệp Vũ" w:date="2022-11-14T18:31:00Z">
              <w:tcPr>
                <w:tcW w:w="144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5E0CD4E9" w14:textId="77777777" w:rsidR="008666D9" w:rsidRDefault="008666D9" w:rsidP="00166A9C">
            <w:pPr>
              <w:pStyle w:val="ListParagraph"/>
              <w:spacing w:before="0" w:after="0"/>
              <w:ind w:left="0"/>
              <w:rPr>
                <w:ins w:id="964" w:author="Trần Diệp Vũ" w:date="2022-11-14T18:30:00Z"/>
                <w:b/>
                <w:bCs/>
              </w:rPr>
            </w:pPr>
            <w:ins w:id="965" w:author="Trần Diệp Vũ" w:date="2022-11-14T18:30:00Z">
              <w:r>
                <w:rPr>
                  <w:b/>
                  <w:bCs/>
                </w:rPr>
                <w:t>Action</w:t>
              </w:r>
            </w:ins>
          </w:p>
        </w:tc>
        <w:tc>
          <w:tcPr>
            <w:tcW w:w="3463"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Change w:id="966" w:author="Trần Diệp Vũ" w:date="2022-11-14T18:31:00Z">
              <w:tcPr>
                <w:tcW w:w="1977"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tcPrChange>
          </w:tcPr>
          <w:p w14:paraId="2D50EA21" w14:textId="77777777" w:rsidR="008666D9" w:rsidRDefault="008666D9" w:rsidP="00166A9C">
            <w:pPr>
              <w:pStyle w:val="ListParagraph"/>
              <w:spacing w:before="0" w:after="0"/>
              <w:ind w:left="0"/>
              <w:rPr>
                <w:ins w:id="967" w:author="Trần Diệp Vũ" w:date="2022-11-14T18:30:00Z"/>
                <w:b/>
                <w:bCs/>
              </w:rPr>
            </w:pPr>
            <w:ins w:id="968" w:author="Trần Diệp Vũ" w:date="2022-11-14T18:30:00Z">
              <w:r>
                <w:rPr>
                  <w:b/>
                  <w:bCs/>
                </w:rPr>
                <w:t>Response</w:t>
              </w:r>
            </w:ins>
          </w:p>
        </w:tc>
      </w:tr>
      <w:tr w:rsidR="008666D9" w14:paraId="710E530C" w14:textId="77777777" w:rsidTr="008666D9">
        <w:trPr>
          <w:trHeight w:val="247"/>
          <w:ins w:id="969" w:author="Trần Diệp Vũ" w:date="2022-11-14T18:30:00Z"/>
          <w:trPrChange w:id="970" w:author="Trần Diệp Vũ" w:date="2022-11-14T18:31:00Z">
            <w:trPr>
              <w:trHeight w:val="566"/>
            </w:trPr>
          </w:trPrChange>
        </w:trPr>
        <w:tc>
          <w:tcPr>
            <w:tcW w:w="2723" w:type="dxa"/>
            <w:tcBorders>
              <w:top w:val="single" w:sz="4" w:space="0" w:color="808080"/>
              <w:left w:val="single" w:sz="4" w:space="0" w:color="808080"/>
              <w:bottom w:val="single" w:sz="4" w:space="0" w:color="auto"/>
            </w:tcBorders>
            <w:tcMar>
              <w:top w:w="0" w:type="dxa"/>
              <w:left w:w="10" w:type="dxa"/>
              <w:bottom w:w="0" w:type="dxa"/>
              <w:right w:w="10" w:type="dxa"/>
            </w:tcMar>
            <w:tcPrChange w:id="971" w:author="Trần Diệp Vũ" w:date="2022-11-14T18:31:00Z">
              <w:tcPr>
                <w:tcW w:w="1555" w:type="dxa"/>
                <w:tcBorders>
                  <w:top w:val="single" w:sz="4" w:space="0" w:color="808080"/>
                  <w:left w:val="single" w:sz="4" w:space="0" w:color="808080"/>
                  <w:bottom w:val="single" w:sz="4" w:space="0" w:color="auto"/>
                </w:tcBorders>
                <w:tcMar>
                  <w:top w:w="0" w:type="dxa"/>
                  <w:left w:w="10" w:type="dxa"/>
                  <w:bottom w:w="0" w:type="dxa"/>
                  <w:right w:w="10" w:type="dxa"/>
                </w:tcMar>
              </w:tcPr>
            </w:tcPrChange>
          </w:tcPr>
          <w:p w14:paraId="42B66870" w14:textId="77777777" w:rsidR="008666D9" w:rsidRPr="00590DA5" w:rsidRDefault="008666D9" w:rsidP="00166A9C">
            <w:pPr>
              <w:pStyle w:val="ListParagraph"/>
              <w:spacing w:before="0" w:after="0"/>
              <w:ind w:left="0"/>
              <w:rPr>
                <w:ins w:id="972" w:author="Trần Diệp Vũ" w:date="2022-11-14T18:30:00Z"/>
                <w:b/>
                <w:bCs/>
                <w:sz w:val="20"/>
                <w:szCs w:val="20"/>
              </w:rPr>
            </w:pPr>
            <w:ins w:id="973" w:author="Trần Diệp Vũ" w:date="2022-11-14T18:30:00Z">
              <w:r>
                <w:rPr>
                  <w:b/>
                  <w:bCs/>
                  <w:sz w:val="20"/>
                  <w:szCs w:val="20"/>
                </w:rPr>
                <w:t>“</w:t>
              </w:r>
              <w:proofErr w:type="spellStart"/>
              <w:r>
                <w:rPr>
                  <w:b/>
                  <w:bCs/>
                  <w:sz w:val="20"/>
                  <w:szCs w:val="20"/>
                </w:rPr>
                <w:t>Họ</w:t>
              </w:r>
              <w:proofErr w:type="spellEnd"/>
              <w:r>
                <w:rPr>
                  <w:b/>
                  <w:bCs/>
                  <w:sz w:val="20"/>
                  <w:szCs w:val="20"/>
                </w:rPr>
                <w:t xml:space="preserve"> </w:t>
              </w:r>
              <w:proofErr w:type="spellStart"/>
              <w:r>
                <w:rPr>
                  <w:b/>
                  <w:bCs/>
                  <w:sz w:val="20"/>
                  <w:szCs w:val="20"/>
                </w:rPr>
                <w:t>và</w:t>
              </w:r>
              <w:proofErr w:type="spellEnd"/>
              <w:r>
                <w:rPr>
                  <w:b/>
                  <w:bCs/>
                  <w:sz w:val="20"/>
                  <w:szCs w:val="20"/>
                </w:rPr>
                <w:t xml:space="preserve"> </w:t>
              </w:r>
              <w:proofErr w:type="spellStart"/>
              <w:r>
                <w:rPr>
                  <w:b/>
                  <w:bCs/>
                  <w:sz w:val="20"/>
                  <w:szCs w:val="20"/>
                </w:rPr>
                <w:t>tên</w:t>
              </w:r>
              <w:proofErr w:type="spellEnd"/>
              <w:r>
                <w:rPr>
                  <w:b/>
                  <w:bCs/>
                  <w:sz w:val="20"/>
                  <w:szCs w:val="20"/>
                </w:rPr>
                <w:t xml:space="preserve">” </w:t>
              </w:r>
              <w:proofErr w:type="spellStart"/>
              <w:r>
                <w:rPr>
                  <w:b/>
                  <w:bCs/>
                  <w:sz w:val="20"/>
                  <w:szCs w:val="20"/>
                </w:rPr>
                <w:t>TextView</w:t>
              </w:r>
              <w:proofErr w:type="spellEnd"/>
            </w:ins>
          </w:p>
        </w:tc>
        <w:tc>
          <w:tcPr>
            <w:tcW w:w="2530" w:type="dxa"/>
            <w:tcBorders>
              <w:top w:val="single" w:sz="4" w:space="0" w:color="808080"/>
              <w:left w:val="single" w:sz="4" w:space="0" w:color="808080"/>
              <w:bottom w:val="single" w:sz="4" w:space="0" w:color="auto"/>
            </w:tcBorders>
            <w:tcMar>
              <w:top w:w="0" w:type="dxa"/>
              <w:left w:w="10" w:type="dxa"/>
              <w:bottom w:w="0" w:type="dxa"/>
              <w:right w:w="10" w:type="dxa"/>
            </w:tcMar>
            <w:tcPrChange w:id="974" w:author="Trần Diệp Vũ" w:date="2022-11-14T18:31:00Z">
              <w:tcPr>
                <w:tcW w:w="1445" w:type="dxa"/>
                <w:tcBorders>
                  <w:top w:val="single" w:sz="4" w:space="0" w:color="808080"/>
                  <w:left w:val="single" w:sz="4" w:space="0" w:color="808080"/>
                  <w:bottom w:val="single" w:sz="4" w:space="0" w:color="auto"/>
                </w:tcBorders>
                <w:tcMar>
                  <w:top w:w="0" w:type="dxa"/>
                  <w:left w:w="10" w:type="dxa"/>
                  <w:bottom w:w="0" w:type="dxa"/>
                  <w:right w:w="10" w:type="dxa"/>
                </w:tcMar>
              </w:tcPr>
            </w:tcPrChange>
          </w:tcPr>
          <w:p w14:paraId="7D1923EC" w14:textId="77777777" w:rsidR="008666D9" w:rsidRDefault="008666D9" w:rsidP="00166A9C">
            <w:pPr>
              <w:pStyle w:val="ListParagraph"/>
              <w:spacing w:before="0" w:after="0"/>
              <w:ind w:left="0"/>
              <w:rPr>
                <w:ins w:id="975" w:author="Trần Diệp Vũ" w:date="2022-11-14T18:30:00Z"/>
                <w:sz w:val="20"/>
                <w:szCs w:val="20"/>
              </w:rPr>
            </w:pPr>
            <w:ins w:id="976" w:author="Trần Diệp Vũ" w:date="2022-11-14T18:30:00Z">
              <w:r>
                <w:rPr>
                  <w:sz w:val="20"/>
                  <w:szCs w:val="20"/>
                </w:rPr>
                <w:t xml:space="preserve"> N/A</w:t>
              </w:r>
            </w:ins>
          </w:p>
          <w:p w14:paraId="488405F3" w14:textId="59B8ADE9" w:rsidR="008666D9" w:rsidRDefault="008666D9" w:rsidP="00166A9C">
            <w:pPr>
              <w:pStyle w:val="ListParagraph"/>
              <w:spacing w:before="0" w:after="0"/>
              <w:ind w:left="0"/>
              <w:rPr>
                <w:ins w:id="977" w:author="Trần Diệp Vũ" w:date="2022-11-14T18:30:00Z"/>
                <w:sz w:val="20"/>
                <w:szCs w:val="20"/>
              </w:rPr>
            </w:pPr>
          </w:p>
        </w:tc>
        <w:tc>
          <w:tcPr>
            <w:tcW w:w="3463"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Change w:id="978" w:author="Trần Diệp Vũ" w:date="2022-11-14T18:31:00Z">
              <w:tcPr>
                <w:tcW w:w="1977"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tcPrChange>
          </w:tcPr>
          <w:p w14:paraId="0BE526CE" w14:textId="77777777" w:rsidR="008666D9" w:rsidRDefault="008666D9" w:rsidP="00166A9C">
            <w:pPr>
              <w:pStyle w:val="ListParagraph"/>
              <w:spacing w:before="0" w:after="0"/>
              <w:ind w:left="0"/>
              <w:rPr>
                <w:ins w:id="979" w:author="Trần Diệp Vũ" w:date="2022-11-14T18:30:00Z"/>
                <w:sz w:val="20"/>
                <w:szCs w:val="20"/>
              </w:rPr>
            </w:pPr>
            <w:ins w:id="980" w:author="Trần Diệp Vũ" w:date="2022-11-14T18:30:00Z">
              <w:r>
                <w:rPr>
                  <w:sz w:val="20"/>
                  <w:szCs w:val="20"/>
                </w:rPr>
                <w:lastRenderedPageBreak/>
                <w:t xml:space="preserve"> N/A</w:t>
              </w:r>
            </w:ins>
          </w:p>
        </w:tc>
      </w:tr>
      <w:tr w:rsidR="008666D9" w14:paraId="1B536C17" w14:textId="77777777" w:rsidTr="008666D9">
        <w:trPr>
          <w:trHeight w:val="492"/>
          <w:ins w:id="981" w:author="Trần Diệp Vũ" w:date="2022-11-14T18:30:00Z"/>
          <w:trPrChange w:id="982" w:author="Trần Diệp Vũ" w:date="2022-11-14T18:31:00Z">
            <w:trPr>
              <w:trHeight w:val="1126"/>
            </w:trPr>
          </w:trPrChange>
        </w:trPr>
        <w:tc>
          <w:tcPr>
            <w:tcW w:w="2723"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983" w:author="Trần Diệp Vũ" w:date="2022-11-14T18:31:00Z">
              <w:tcPr>
                <w:tcW w:w="155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4D94E5A0" w14:textId="77777777" w:rsidR="008666D9" w:rsidRPr="004C75D4" w:rsidRDefault="008666D9" w:rsidP="00166A9C">
            <w:pPr>
              <w:pStyle w:val="ListParagraph"/>
              <w:spacing w:before="0" w:after="0"/>
              <w:ind w:left="0"/>
              <w:rPr>
                <w:ins w:id="984" w:author="Trần Diệp Vũ" w:date="2022-11-14T18:30:00Z"/>
                <w:b/>
                <w:bCs/>
                <w:sz w:val="20"/>
                <w:szCs w:val="20"/>
              </w:rPr>
            </w:pPr>
            <w:ins w:id="985" w:author="Trần Diệp Vũ" w:date="2022-11-14T18:30:00Z">
              <w:r>
                <w:rPr>
                  <w:b/>
                  <w:bCs/>
                  <w:sz w:val="20"/>
                  <w:szCs w:val="20"/>
                </w:rPr>
                <w:t xml:space="preserve">“Gmail” </w:t>
              </w:r>
              <w:proofErr w:type="spellStart"/>
              <w:r>
                <w:rPr>
                  <w:b/>
                  <w:bCs/>
                  <w:sz w:val="20"/>
                  <w:szCs w:val="20"/>
                </w:rPr>
                <w:t>TextView</w:t>
              </w:r>
              <w:proofErr w:type="spellEnd"/>
            </w:ins>
          </w:p>
        </w:tc>
        <w:tc>
          <w:tcPr>
            <w:tcW w:w="253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986" w:author="Trần Diệp Vũ" w:date="2022-11-14T18:31:00Z">
              <w:tcPr>
                <w:tcW w:w="1445"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20E30925" w14:textId="77777777" w:rsidR="008666D9" w:rsidRDefault="008666D9" w:rsidP="00166A9C">
            <w:pPr>
              <w:pStyle w:val="ListParagraph"/>
              <w:spacing w:before="0" w:after="0"/>
              <w:ind w:left="0"/>
              <w:rPr>
                <w:ins w:id="987" w:author="Trần Diệp Vũ" w:date="2022-11-14T18:30:00Z"/>
                <w:sz w:val="20"/>
                <w:szCs w:val="20"/>
              </w:rPr>
            </w:pPr>
            <w:ins w:id="988" w:author="Trần Diệp Vũ" w:date="2022-11-14T18:30:00Z">
              <w:r>
                <w:rPr>
                  <w:sz w:val="20"/>
                  <w:szCs w:val="20"/>
                </w:rPr>
                <w:t xml:space="preserve"> N/A</w:t>
              </w:r>
            </w:ins>
          </w:p>
          <w:p w14:paraId="40E2A197" w14:textId="77777777" w:rsidR="008666D9" w:rsidRPr="004C75D4" w:rsidRDefault="008666D9" w:rsidP="00166A9C">
            <w:pPr>
              <w:pStyle w:val="ListParagraph"/>
              <w:spacing w:before="0" w:after="0"/>
              <w:ind w:left="0"/>
              <w:rPr>
                <w:ins w:id="989" w:author="Trần Diệp Vũ" w:date="2022-11-14T18:30:00Z"/>
                <w:sz w:val="20"/>
                <w:szCs w:val="20"/>
              </w:rPr>
            </w:pPr>
            <w:ins w:id="990" w:author="Trần Diệp Vũ" w:date="2022-11-14T18:30:00Z">
              <w:r>
                <w:rPr>
                  <w:sz w:val="20"/>
                  <w:szCs w:val="20"/>
                </w:rPr>
                <w:t xml:space="preserve"> </w:t>
              </w:r>
            </w:ins>
          </w:p>
        </w:tc>
        <w:tc>
          <w:tcPr>
            <w:tcW w:w="346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991" w:author="Trần Diệp Vũ" w:date="2022-11-14T18:31:00Z">
              <w:tcPr>
                <w:tcW w:w="1977"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515DECD4" w14:textId="77777777" w:rsidR="008666D9" w:rsidRPr="004C75D4" w:rsidRDefault="008666D9" w:rsidP="00166A9C">
            <w:pPr>
              <w:pStyle w:val="ListParagraph"/>
              <w:spacing w:before="0" w:after="0"/>
              <w:ind w:left="0"/>
              <w:rPr>
                <w:ins w:id="992" w:author="Trần Diệp Vũ" w:date="2022-11-14T18:30:00Z"/>
                <w:sz w:val="20"/>
                <w:szCs w:val="20"/>
              </w:rPr>
            </w:pPr>
            <w:ins w:id="993" w:author="Trần Diệp Vũ" w:date="2022-11-14T18:30:00Z">
              <w:r>
                <w:rPr>
                  <w:sz w:val="20"/>
                  <w:szCs w:val="20"/>
                </w:rPr>
                <w:t xml:space="preserve"> N/A</w:t>
              </w:r>
            </w:ins>
          </w:p>
        </w:tc>
      </w:tr>
      <w:tr w:rsidR="008666D9" w14:paraId="47FE3317" w14:textId="77777777" w:rsidTr="008666D9">
        <w:trPr>
          <w:trHeight w:val="492"/>
          <w:ins w:id="994" w:author="Trần Diệp Vũ" w:date="2022-11-14T18:30:00Z"/>
          <w:trPrChange w:id="995" w:author="Trần Diệp Vũ" w:date="2022-11-14T18:31:00Z">
            <w:trPr>
              <w:trHeight w:val="1126"/>
            </w:trPr>
          </w:trPrChange>
        </w:trPr>
        <w:tc>
          <w:tcPr>
            <w:tcW w:w="2723"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996" w:author="Trần Diệp Vũ" w:date="2022-11-14T18:31:00Z">
              <w:tcPr>
                <w:tcW w:w="155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6A66777C" w14:textId="77777777" w:rsidR="008666D9" w:rsidRDefault="008666D9" w:rsidP="00166A9C">
            <w:pPr>
              <w:pStyle w:val="ListParagraph"/>
              <w:spacing w:before="0" w:after="0"/>
              <w:ind w:left="0"/>
              <w:rPr>
                <w:ins w:id="997" w:author="Trần Diệp Vũ" w:date="2022-11-14T18:30:00Z"/>
                <w:b/>
                <w:bCs/>
                <w:sz w:val="20"/>
                <w:szCs w:val="20"/>
              </w:rPr>
            </w:pPr>
            <w:proofErr w:type="spellStart"/>
            <w:ins w:id="998" w:author="Trần Diệp Vũ" w:date="2022-11-14T18:30:00Z">
              <w:r>
                <w:rPr>
                  <w:b/>
                  <w:bCs/>
                  <w:sz w:val="20"/>
                  <w:szCs w:val="20"/>
                </w:rPr>
                <w:t>ImageView</w:t>
              </w:r>
              <w:proofErr w:type="spellEnd"/>
            </w:ins>
          </w:p>
        </w:tc>
        <w:tc>
          <w:tcPr>
            <w:tcW w:w="253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999" w:author="Trần Diệp Vũ" w:date="2022-11-14T18:31:00Z">
              <w:tcPr>
                <w:tcW w:w="1445"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47FFC1F9" w14:textId="77777777" w:rsidR="008666D9" w:rsidRDefault="008666D9" w:rsidP="00166A9C">
            <w:pPr>
              <w:pStyle w:val="ListParagraph"/>
              <w:spacing w:before="0" w:after="0"/>
              <w:ind w:left="0"/>
              <w:rPr>
                <w:ins w:id="1000" w:author="Trần Diệp Vũ" w:date="2022-11-14T18:30:00Z"/>
                <w:sz w:val="20"/>
                <w:szCs w:val="20"/>
              </w:rPr>
            </w:pPr>
            <w:ins w:id="1001" w:author="Trần Diệp Vũ" w:date="2022-11-14T18:30:00Z">
              <w:r>
                <w:rPr>
                  <w:sz w:val="20"/>
                  <w:szCs w:val="20"/>
                </w:rPr>
                <w:t>Tap on the Image</w:t>
              </w:r>
            </w:ins>
          </w:p>
        </w:tc>
        <w:tc>
          <w:tcPr>
            <w:tcW w:w="346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002" w:author="Trần Diệp Vũ" w:date="2022-11-14T18:31:00Z">
              <w:tcPr>
                <w:tcW w:w="1977"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39C14EF0" w14:textId="77777777" w:rsidR="008666D9" w:rsidRDefault="008666D9" w:rsidP="00166A9C">
            <w:pPr>
              <w:pStyle w:val="ListParagraph"/>
              <w:spacing w:before="0" w:after="0"/>
              <w:ind w:left="0"/>
              <w:rPr>
                <w:ins w:id="1003" w:author="Trần Diệp Vũ" w:date="2022-11-14T18:30:00Z"/>
                <w:sz w:val="20"/>
                <w:szCs w:val="20"/>
              </w:rPr>
            </w:pPr>
            <w:ins w:id="1004" w:author="Trần Diệp Vũ" w:date="2022-11-14T18:30:00Z">
              <w:r w:rsidRPr="00395CF5">
                <w:rPr>
                  <w:sz w:val="20"/>
                  <w:szCs w:val="20"/>
                </w:rPr>
                <w:t>allow the user to change the image</w:t>
              </w:r>
            </w:ins>
          </w:p>
        </w:tc>
      </w:tr>
    </w:tbl>
    <w:p w14:paraId="58C1C825" w14:textId="2025FB59" w:rsidR="00754287" w:rsidRPr="000603E4" w:rsidDel="008666D9" w:rsidRDefault="00754287">
      <w:pPr>
        <w:pStyle w:val="NormalWeb"/>
        <w:spacing w:before="0" w:after="0"/>
        <w:ind w:left="2880"/>
        <w:rPr>
          <w:del w:id="1005" w:author="Trần Diệp Vũ" w:date="2022-11-14T18:30:00Z"/>
          <w:rFonts w:ascii="Times New Roman" w:hAnsi="Times New Roman" w:cs="Arial"/>
          <w:bCs/>
          <w:color w:val="000000" w:themeColor="text1"/>
        </w:rPr>
        <w:pPrChange w:id="1006" w:author="Trần Diệp Vũ" w:date="2022-11-14T18:30:00Z">
          <w:pPr>
            <w:pStyle w:val="NormalWeb"/>
            <w:spacing w:before="0" w:after="0"/>
            <w:ind w:left="2160"/>
          </w:pPr>
        </w:pPrChange>
      </w:pPr>
      <w:del w:id="1007" w:author="Trần Diệp Vũ" w:date="2022-11-14T18:30:00Z">
        <w:r w:rsidRPr="000603E4" w:rsidDel="008666D9">
          <w:rPr>
            <w:rFonts w:ascii="Times New Roman" w:hAnsi="Times New Roman" w:cs="Arial"/>
            <w:bCs/>
            <w:color w:val="000000" w:themeColor="text1"/>
          </w:rPr>
          <w:delText>Objects:</w:delText>
        </w:r>
      </w:del>
    </w:p>
    <w:p w14:paraId="1D2811B4" w14:textId="2C4FBAED" w:rsidR="00754287" w:rsidRPr="000603E4" w:rsidDel="008666D9" w:rsidRDefault="00DE2F57">
      <w:pPr>
        <w:pStyle w:val="NormalWeb"/>
        <w:spacing w:before="0" w:after="0"/>
        <w:ind w:left="2880"/>
        <w:rPr>
          <w:del w:id="1008" w:author="Trần Diệp Vũ" w:date="2022-11-14T18:30:00Z"/>
          <w:rFonts w:ascii="Times New Roman" w:hAnsi="Times New Roman" w:cs="Arial"/>
          <w:bCs/>
          <w:color w:val="000000" w:themeColor="text1"/>
        </w:rPr>
        <w:pPrChange w:id="1009" w:author="Trần Diệp Vũ" w:date="2022-11-14T18:30:00Z">
          <w:pPr>
            <w:pStyle w:val="NormalWeb"/>
            <w:numPr>
              <w:numId w:val="1"/>
            </w:numPr>
            <w:tabs>
              <w:tab w:val="num" w:pos="0"/>
              <w:tab w:val="num" w:pos="720"/>
            </w:tabs>
            <w:spacing w:before="0" w:after="0"/>
            <w:ind w:left="2880" w:hanging="360"/>
          </w:pPr>
        </w:pPrChange>
      </w:pPr>
      <w:del w:id="1010" w:author="Trần Diệp Vũ" w:date="2022-11-14T18:30:00Z">
        <w:r w:rsidDel="008666D9">
          <w:rPr>
            <w:rFonts w:ascii="Times New Roman" w:hAnsi="Times New Roman" w:cs="Arial"/>
            <w:bCs/>
            <w:color w:val="000000" w:themeColor="text1"/>
          </w:rPr>
          <w:delText>Button chi tiết</w:delText>
        </w:r>
      </w:del>
    </w:p>
    <w:p w14:paraId="253BED33" w14:textId="1459746F" w:rsidR="00754287" w:rsidDel="008666D9" w:rsidRDefault="00754287">
      <w:pPr>
        <w:pStyle w:val="NormalWeb"/>
        <w:spacing w:before="0" w:after="0"/>
        <w:ind w:left="2880"/>
        <w:rPr>
          <w:del w:id="1011" w:author="Trần Diệp Vũ" w:date="2022-11-14T18:30:00Z"/>
          <w:rFonts w:ascii="Times New Roman" w:hAnsi="Times New Roman" w:cs="Arial"/>
          <w:bCs/>
          <w:color w:val="000000" w:themeColor="text1"/>
        </w:rPr>
        <w:pPrChange w:id="1012" w:author="Trần Diệp Vũ" w:date="2022-11-14T18:30:00Z">
          <w:pPr>
            <w:pStyle w:val="NormalWeb"/>
            <w:numPr>
              <w:numId w:val="1"/>
            </w:numPr>
            <w:tabs>
              <w:tab w:val="num" w:pos="0"/>
              <w:tab w:val="num" w:pos="720"/>
            </w:tabs>
            <w:spacing w:before="0" w:after="0"/>
            <w:ind w:left="2880" w:hanging="360"/>
          </w:pPr>
        </w:pPrChange>
      </w:pPr>
      <w:del w:id="1013" w:author="Trần Diệp Vũ" w:date="2022-11-14T18:30:00Z">
        <w:r w:rsidRPr="000603E4" w:rsidDel="008666D9">
          <w:rPr>
            <w:rFonts w:ascii="Times New Roman" w:hAnsi="Times New Roman" w:cs="Arial"/>
            <w:bCs/>
            <w:color w:val="000000" w:themeColor="text1"/>
          </w:rPr>
          <w:delText>Exit</w:delText>
        </w:r>
      </w:del>
    </w:p>
    <w:p w14:paraId="070789F5" w14:textId="5842ADF8" w:rsidR="00DE2F57" w:rsidRPr="000603E4" w:rsidDel="008666D9" w:rsidRDefault="00DE2F57">
      <w:pPr>
        <w:pStyle w:val="NormalWeb"/>
        <w:spacing w:before="0" w:after="0"/>
        <w:ind w:left="2880"/>
        <w:rPr>
          <w:del w:id="1014" w:author="Trần Diệp Vũ" w:date="2022-11-14T18:30:00Z"/>
          <w:rFonts w:ascii="Times New Roman" w:hAnsi="Times New Roman" w:cs="Arial"/>
          <w:bCs/>
          <w:color w:val="000000" w:themeColor="text1"/>
        </w:rPr>
        <w:pPrChange w:id="1015" w:author="Trần Diệp Vũ" w:date="2022-11-14T18:30:00Z">
          <w:pPr>
            <w:pStyle w:val="NormalWeb"/>
            <w:numPr>
              <w:numId w:val="1"/>
            </w:numPr>
            <w:tabs>
              <w:tab w:val="num" w:pos="0"/>
              <w:tab w:val="num" w:pos="720"/>
            </w:tabs>
            <w:spacing w:before="0" w:after="0"/>
            <w:ind w:left="2880" w:hanging="360"/>
          </w:pPr>
        </w:pPrChange>
      </w:pPr>
      <w:del w:id="1016" w:author="Trần Diệp Vũ" w:date="2022-11-14T18:30:00Z">
        <w:r w:rsidDel="008666D9">
          <w:rPr>
            <w:rFonts w:ascii="Times New Roman" w:hAnsi="Times New Roman" w:cs="Arial"/>
            <w:bCs/>
            <w:color w:val="000000" w:themeColor="text1"/>
          </w:rPr>
          <w:delText>Button xác nhận</w:delText>
        </w:r>
      </w:del>
    </w:p>
    <w:p w14:paraId="474439F8" w14:textId="015694B5" w:rsidR="00754287" w:rsidRPr="000603E4" w:rsidDel="008666D9" w:rsidRDefault="00754287">
      <w:pPr>
        <w:pStyle w:val="NormalWeb"/>
        <w:spacing w:before="0" w:after="0"/>
        <w:ind w:left="2880"/>
        <w:rPr>
          <w:del w:id="1017" w:author="Trần Diệp Vũ" w:date="2022-11-14T18:30:00Z"/>
          <w:rFonts w:ascii="Times New Roman" w:hAnsi="Times New Roman" w:cs="Arial"/>
          <w:bCs/>
          <w:color w:val="000000" w:themeColor="text1"/>
        </w:rPr>
        <w:pPrChange w:id="1018" w:author="Trần Diệp Vũ" w:date="2022-11-14T18:30:00Z">
          <w:pPr>
            <w:pStyle w:val="NormalWeb"/>
            <w:spacing w:before="0" w:after="0"/>
            <w:ind w:left="2160"/>
          </w:pPr>
        </w:pPrChange>
      </w:pPr>
      <w:del w:id="1019" w:author="Trần Diệp Vũ" w:date="2022-11-14T18:30:00Z">
        <w:r w:rsidRPr="000603E4" w:rsidDel="008666D9">
          <w:rPr>
            <w:rFonts w:ascii="Times New Roman" w:hAnsi="Times New Roman" w:cs="Arial"/>
            <w:bCs/>
            <w:color w:val="000000" w:themeColor="text1"/>
          </w:rPr>
          <w:delText>Actions:</w:delText>
        </w:r>
      </w:del>
    </w:p>
    <w:p w14:paraId="1F70C141" w14:textId="55BC80A5" w:rsidR="00754287" w:rsidRPr="000603E4" w:rsidDel="008666D9" w:rsidRDefault="00DE2F57">
      <w:pPr>
        <w:pStyle w:val="NormalWeb"/>
        <w:spacing w:before="0" w:after="0"/>
        <w:ind w:left="2880"/>
        <w:rPr>
          <w:del w:id="1020" w:author="Trần Diệp Vũ" w:date="2022-11-14T18:30:00Z"/>
          <w:rFonts w:ascii="Times New Roman" w:hAnsi="Times New Roman" w:cs="Arial"/>
          <w:bCs/>
          <w:color w:val="000000" w:themeColor="text1"/>
        </w:rPr>
        <w:pPrChange w:id="1021" w:author="Trần Diệp Vũ" w:date="2022-11-14T18:30:00Z">
          <w:pPr>
            <w:pStyle w:val="NormalWeb"/>
            <w:numPr>
              <w:numId w:val="1"/>
            </w:numPr>
            <w:tabs>
              <w:tab w:val="num" w:pos="0"/>
              <w:tab w:val="num" w:pos="720"/>
            </w:tabs>
            <w:spacing w:before="0" w:after="0"/>
            <w:ind w:left="2880" w:hanging="360"/>
          </w:pPr>
        </w:pPrChange>
      </w:pPr>
      <w:del w:id="1022" w:author="Trần Diệp Vũ" w:date="2022-11-14T18:30:00Z">
        <w:r w:rsidDel="008666D9">
          <w:rPr>
            <w:rFonts w:ascii="Times New Roman" w:hAnsi="Times New Roman" w:cs="Arial"/>
            <w:bCs/>
            <w:color w:val="000000" w:themeColor="text1"/>
          </w:rPr>
          <w:delText xml:space="preserve">Show detail </w:delText>
        </w:r>
        <w:r w:rsidR="00574C75" w:rsidDel="008666D9">
          <w:rPr>
            <w:rFonts w:ascii="Times New Roman" w:hAnsi="Times New Roman" w:cs="Arial"/>
            <w:bCs/>
            <w:color w:val="000000" w:themeColor="text1"/>
          </w:rPr>
          <w:delText>bill oder</w:delText>
        </w:r>
      </w:del>
    </w:p>
    <w:p w14:paraId="43B28C24" w14:textId="09657756" w:rsidR="00574C75" w:rsidDel="008666D9" w:rsidRDefault="00574C75">
      <w:pPr>
        <w:pStyle w:val="NormalWeb"/>
        <w:spacing w:before="0" w:after="0"/>
        <w:ind w:left="2880"/>
        <w:rPr>
          <w:del w:id="1023" w:author="Trần Diệp Vũ" w:date="2022-11-14T18:30:00Z"/>
          <w:rFonts w:ascii="Times New Roman" w:hAnsi="Times New Roman" w:cs="Arial"/>
          <w:bCs/>
          <w:color w:val="000000" w:themeColor="text1"/>
        </w:rPr>
        <w:pPrChange w:id="1024" w:author="Trần Diệp Vũ" w:date="2022-11-14T18:30:00Z">
          <w:pPr>
            <w:pStyle w:val="NormalWeb"/>
            <w:numPr>
              <w:numId w:val="1"/>
            </w:numPr>
            <w:tabs>
              <w:tab w:val="num" w:pos="0"/>
              <w:tab w:val="num" w:pos="2160"/>
            </w:tabs>
            <w:spacing w:before="0" w:after="0"/>
            <w:ind w:left="2880" w:hanging="360"/>
          </w:pPr>
        </w:pPrChange>
      </w:pPr>
      <w:del w:id="1025" w:author="Trần Diệp Vũ" w:date="2022-11-14T18:30:00Z">
        <w:r w:rsidRPr="000E106C" w:rsidDel="008666D9">
          <w:rPr>
            <w:rFonts w:ascii="Times New Roman" w:hAnsi="Times New Roman" w:cs="Arial"/>
            <w:bCs/>
            <w:color w:val="000000" w:themeColor="text1"/>
          </w:rPr>
          <w:delText>Return to the screen first</w:delText>
        </w:r>
      </w:del>
    </w:p>
    <w:p w14:paraId="33B71D64" w14:textId="07430627" w:rsidR="00574C75" w:rsidDel="008666D9" w:rsidRDefault="00574C75">
      <w:pPr>
        <w:pStyle w:val="NormalWeb"/>
        <w:spacing w:before="0" w:after="0"/>
        <w:ind w:left="2880"/>
        <w:rPr>
          <w:del w:id="1026" w:author="Trần Diệp Vũ" w:date="2022-11-14T18:30:00Z"/>
          <w:rFonts w:ascii="Times New Roman" w:hAnsi="Times New Roman" w:cs="Arial"/>
          <w:bCs/>
          <w:color w:val="000000" w:themeColor="text1"/>
        </w:rPr>
        <w:pPrChange w:id="1027" w:author="Trần Diệp Vũ" w:date="2022-11-14T18:30:00Z">
          <w:pPr>
            <w:pStyle w:val="NormalWeb"/>
            <w:numPr>
              <w:numId w:val="1"/>
            </w:numPr>
            <w:tabs>
              <w:tab w:val="num" w:pos="0"/>
              <w:tab w:val="num" w:pos="2160"/>
            </w:tabs>
            <w:spacing w:before="0" w:after="0"/>
            <w:ind w:left="2880" w:hanging="360"/>
          </w:pPr>
        </w:pPrChange>
      </w:pPr>
      <w:del w:id="1028" w:author="Trần Diệp Vũ" w:date="2022-11-14T18:30:00Z">
        <w:r w:rsidRPr="000E106C" w:rsidDel="008666D9">
          <w:rPr>
            <w:rFonts w:ascii="Times New Roman" w:hAnsi="Times New Roman" w:cs="Arial"/>
            <w:bCs/>
            <w:color w:val="000000" w:themeColor="text1"/>
          </w:rPr>
          <w:delText xml:space="preserve">Return to the screen </w:delText>
        </w:r>
        <w:r w:rsidDel="008666D9">
          <w:rPr>
            <w:rFonts w:ascii="Times New Roman" w:hAnsi="Times New Roman" w:cs="Arial"/>
            <w:bCs/>
            <w:color w:val="000000" w:themeColor="text1"/>
          </w:rPr>
          <w:delText>List oder</w:delText>
        </w:r>
      </w:del>
    </w:p>
    <w:p w14:paraId="12EF56C7" w14:textId="314FAD5B" w:rsidR="00B8556C" w:rsidRPr="000603E4" w:rsidRDefault="00574C75">
      <w:pPr>
        <w:pStyle w:val="NormalWeb"/>
        <w:spacing w:before="0" w:after="0"/>
        <w:ind w:left="2880"/>
        <w:rPr>
          <w:rFonts w:ascii="Times New Roman" w:hAnsi="Times New Roman" w:cs="Arial"/>
          <w:bCs/>
          <w:color w:val="000000" w:themeColor="text1"/>
        </w:rPr>
        <w:pPrChange w:id="1029" w:author="Trần Diệp Vũ" w:date="2022-11-14T18:30:00Z">
          <w:pPr>
            <w:pStyle w:val="NormalWeb"/>
            <w:numPr>
              <w:numId w:val="1"/>
            </w:numPr>
            <w:tabs>
              <w:tab w:val="num" w:pos="0"/>
              <w:tab w:val="num" w:pos="720"/>
            </w:tabs>
            <w:spacing w:before="0" w:after="0"/>
            <w:ind w:left="2880" w:hanging="360"/>
          </w:pPr>
        </w:pPrChange>
      </w:pPr>
      <w:del w:id="1030" w:author="Trần Diệp Vũ" w:date="2022-11-14T18:30:00Z">
        <w:r w:rsidDel="008666D9">
          <w:rPr>
            <w:rFonts w:ascii="Times New Roman" w:hAnsi="Times New Roman" w:cs="Arial"/>
            <w:bCs/>
            <w:color w:val="000000" w:themeColor="text1"/>
          </w:rPr>
          <w:delText>Show phone Hotline</w:delText>
        </w:r>
      </w:del>
      <w:r>
        <w:rPr>
          <w:rFonts w:ascii="Times New Roman" w:hAnsi="Times New Roman" w:cs="Arial"/>
          <w:bCs/>
          <w:color w:val="000000" w:themeColor="text1"/>
        </w:rPr>
        <w:t xml:space="preserve"> </w:t>
      </w:r>
    </w:p>
    <w:p w14:paraId="02E0D4C8" w14:textId="77777777" w:rsidR="00754287" w:rsidRPr="000603E4" w:rsidRDefault="00754287" w:rsidP="00B8556C">
      <w:pPr>
        <w:pStyle w:val="NormalWeb"/>
        <w:spacing w:before="0" w:after="0"/>
        <w:ind w:left="2880"/>
        <w:rPr>
          <w:rFonts w:ascii="Times New Roman" w:hAnsi="Times New Roman" w:cs="Arial"/>
          <w:bCs/>
          <w:color w:val="000000" w:themeColor="text1"/>
        </w:rPr>
      </w:pPr>
    </w:p>
    <w:p w14:paraId="064FB0E3" w14:textId="40441C6C" w:rsidR="00100610" w:rsidRDefault="005B4D5A" w:rsidP="00100610">
      <w:pPr>
        <w:pStyle w:val="Heading3"/>
        <w:ind w:left="720" w:firstLine="720"/>
        <w:rPr>
          <w:color w:val="000000" w:themeColor="text1"/>
        </w:rPr>
      </w:pPr>
      <w:bookmarkStart w:id="1031" w:name="_Toc119350621"/>
      <w:r>
        <w:rPr>
          <w:color w:val="000000" w:themeColor="text1"/>
        </w:rPr>
        <w:t>4</w:t>
      </w:r>
      <w:r w:rsidR="00754287" w:rsidRPr="000603E4">
        <w:rPr>
          <w:color w:val="000000" w:themeColor="text1"/>
        </w:rPr>
        <w:t xml:space="preserve">.1.7 </w:t>
      </w:r>
      <w:del w:id="1032" w:author="Trần Diệp Vũ" w:date="2022-11-14T18:32:00Z">
        <w:r w:rsidR="00100610" w:rsidDel="008666D9">
          <w:rPr>
            <w:color w:val="000000" w:themeColor="text1"/>
          </w:rPr>
          <w:delText xml:space="preserve">List and CRUD staff </w:delText>
        </w:r>
        <w:r w:rsidR="00754287" w:rsidRPr="000603E4" w:rsidDel="008666D9">
          <w:rPr>
            <w:color w:val="000000" w:themeColor="text1"/>
          </w:rPr>
          <w:delText xml:space="preserve"> In </w:delText>
        </w:r>
        <w:r w:rsidR="00100610" w:rsidDel="008666D9">
          <w:rPr>
            <w:color w:val="000000" w:themeColor="text1"/>
          </w:rPr>
          <w:delText>Admin</w:delText>
        </w:r>
      </w:del>
      <w:ins w:id="1033" w:author="Trần Diệp Vũ" w:date="2022-11-14T18:32:00Z">
        <w:r w:rsidR="008666D9">
          <w:rPr>
            <w:color w:val="000000" w:themeColor="text1"/>
          </w:rPr>
          <w:t>Shop Sale Phone Shop Account Screen</w:t>
        </w:r>
      </w:ins>
      <w:bookmarkEnd w:id="1031"/>
    </w:p>
    <w:p w14:paraId="3A4198BC" w14:textId="379A233D" w:rsidR="00754287" w:rsidRPr="000603E4" w:rsidRDefault="005B4D5A" w:rsidP="00100610">
      <w:pPr>
        <w:pStyle w:val="Heading3"/>
        <w:ind w:left="720" w:firstLine="720"/>
        <w:rPr>
          <w:color w:val="000000" w:themeColor="text1"/>
        </w:rPr>
      </w:pPr>
      <w:bookmarkStart w:id="1034" w:name="_Toc119350622"/>
      <w:r>
        <w:rPr>
          <w:color w:val="000000" w:themeColor="text1"/>
        </w:rPr>
        <w:t>4</w:t>
      </w:r>
      <w:r w:rsidR="00754287" w:rsidRPr="000603E4">
        <w:rPr>
          <w:color w:val="000000" w:themeColor="text1"/>
        </w:rPr>
        <w:t xml:space="preserve">.1.7.1 </w:t>
      </w:r>
      <w:del w:id="1035" w:author="Trần Diệp Vũ" w:date="2022-11-14T18:32:00Z">
        <w:r w:rsidR="00754287" w:rsidRPr="000603E4" w:rsidDel="008666D9">
          <w:rPr>
            <w:color w:val="000000" w:themeColor="text1"/>
          </w:rPr>
          <w:delText xml:space="preserve">Screen Shot for </w:delText>
        </w:r>
        <w:r w:rsidR="00100610" w:rsidDel="008666D9">
          <w:rPr>
            <w:color w:val="000000" w:themeColor="text1"/>
          </w:rPr>
          <w:delText xml:space="preserve">List and CRUD staff </w:delText>
        </w:r>
        <w:r w:rsidR="00100610" w:rsidRPr="000603E4" w:rsidDel="008666D9">
          <w:rPr>
            <w:color w:val="000000" w:themeColor="text1"/>
          </w:rPr>
          <w:delText xml:space="preserve"> In </w:delText>
        </w:r>
        <w:r w:rsidR="00100610" w:rsidDel="008666D9">
          <w:rPr>
            <w:color w:val="000000" w:themeColor="text1"/>
          </w:rPr>
          <w:delText>Admin</w:delText>
        </w:r>
      </w:del>
      <w:ins w:id="1036" w:author="Trần Diệp Vũ" w:date="2022-11-14T18:32:00Z">
        <w:r w:rsidR="008666D9">
          <w:rPr>
            <w:color w:val="000000" w:themeColor="text1"/>
          </w:rPr>
          <w:t>User Interfaces</w:t>
        </w:r>
      </w:ins>
      <w:bookmarkEnd w:id="1034"/>
    </w:p>
    <w:p w14:paraId="018D2B79" w14:textId="738ED60E" w:rsidR="00B8556C" w:rsidRPr="000603E4" w:rsidRDefault="00904652" w:rsidP="00904652">
      <w:pPr>
        <w:pStyle w:val="NormalWeb"/>
        <w:spacing w:before="0" w:after="0"/>
        <w:jc w:val="center"/>
        <w:rPr>
          <w:rFonts w:ascii="Times New Roman" w:hAnsi="Times New Roman" w:cs="Arial"/>
          <w:b/>
          <w:bCs/>
          <w:color w:val="000000" w:themeColor="text1"/>
        </w:rPr>
      </w:pPr>
      <w:del w:id="1037" w:author="Trần Diệp Vũ" w:date="2022-11-14T18:32:00Z">
        <w:r w:rsidRPr="00904652" w:rsidDel="008666D9">
          <w:rPr>
            <w:rFonts w:ascii="Times New Roman" w:hAnsi="Times New Roman" w:cs="Arial"/>
            <w:b/>
            <w:bCs/>
            <w:noProof/>
            <w:color w:val="000000" w:themeColor="text1"/>
            <w:lang w:eastAsia="en-US"/>
          </w:rPr>
          <w:drawing>
            <wp:inline distT="0" distB="0" distL="0" distR="0" wp14:anchorId="2AA89034" wp14:editId="09E50BC6">
              <wp:extent cx="5106113" cy="4582165"/>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06113" cy="4582165"/>
                      </a:xfrm>
                      <a:prstGeom prst="rect">
                        <a:avLst/>
                      </a:prstGeom>
                    </pic:spPr>
                  </pic:pic>
                </a:graphicData>
              </a:graphic>
            </wp:inline>
          </w:drawing>
        </w:r>
      </w:del>
      <w:ins w:id="1038" w:author="Trần Diệp Vũ" w:date="2022-11-14T18:32:00Z">
        <w:r w:rsidR="008666D9" w:rsidRPr="00321A59">
          <w:rPr>
            <w:noProof/>
          </w:rPr>
          <w:drawing>
            <wp:inline distT="0" distB="0" distL="0" distR="0" wp14:anchorId="49B6C5C1" wp14:editId="03CD61E5">
              <wp:extent cx="2133898" cy="3391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3898" cy="3391373"/>
                      </a:xfrm>
                      <a:prstGeom prst="rect">
                        <a:avLst/>
                      </a:prstGeom>
                    </pic:spPr>
                  </pic:pic>
                </a:graphicData>
              </a:graphic>
            </wp:inline>
          </w:drawing>
        </w:r>
      </w:ins>
    </w:p>
    <w:p w14:paraId="1FC97A94" w14:textId="0F216039" w:rsidR="00754287" w:rsidRPr="008666D9" w:rsidRDefault="008666D9">
      <w:pPr>
        <w:pStyle w:val="NormalWeb"/>
        <w:spacing w:before="0" w:after="0"/>
        <w:jc w:val="center"/>
        <w:rPr>
          <w:rFonts w:ascii="Times New Roman" w:hAnsi="Times New Roman" w:cs="Arial"/>
          <w:color w:val="000000" w:themeColor="text1"/>
          <w:rPrChange w:id="1039" w:author="Trần Diệp Vũ" w:date="2022-11-14T18:33:00Z">
            <w:rPr>
              <w:rFonts w:ascii="Times New Roman" w:hAnsi="Times New Roman" w:cs="Arial"/>
              <w:b/>
              <w:bCs/>
              <w:color w:val="000000" w:themeColor="text1"/>
            </w:rPr>
          </w:rPrChange>
        </w:rPr>
        <w:pPrChange w:id="1040" w:author="Trần Diệp Vũ" w:date="2022-11-14T18:33:00Z">
          <w:pPr>
            <w:pStyle w:val="NormalWeb"/>
            <w:spacing w:before="0" w:after="0"/>
          </w:pPr>
        </w:pPrChange>
      </w:pPr>
      <w:proofErr w:type="spellStart"/>
      <w:ins w:id="1041" w:author="Trần Diệp Vũ" w:date="2022-11-14T18:33:00Z">
        <w:r>
          <w:rPr>
            <w:rFonts w:ascii="Times New Roman" w:hAnsi="Times New Roman" w:cs="Arial"/>
            <w:color w:val="000000" w:themeColor="text1"/>
          </w:rPr>
          <w:t>Hình</w:t>
        </w:r>
        <w:proofErr w:type="spellEnd"/>
        <w:r>
          <w:rPr>
            <w:rFonts w:ascii="Times New Roman" w:hAnsi="Times New Roman" w:cs="Arial"/>
            <w:color w:val="000000" w:themeColor="text1"/>
          </w:rPr>
          <w:t xml:space="preserve"> 7: Shop Account</w:t>
        </w:r>
      </w:ins>
    </w:p>
    <w:p w14:paraId="0F704D65" w14:textId="072B0AB9" w:rsidR="00754287" w:rsidRDefault="005B4D5A" w:rsidP="000715F8">
      <w:pPr>
        <w:pStyle w:val="Heading3"/>
        <w:ind w:left="1440" w:firstLine="720"/>
        <w:rPr>
          <w:ins w:id="1042" w:author="Trần Diệp Vũ" w:date="2022-11-14T18:32:00Z"/>
          <w:color w:val="000000" w:themeColor="text1"/>
        </w:rPr>
      </w:pPr>
      <w:bookmarkStart w:id="1043" w:name="_Toc119350623"/>
      <w:r>
        <w:rPr>
          <w:color w:val="000000" w:themeColor="text1"/>
        </w:rPr>
        <w:t>4</w:t>
      </w:r>
      <w:r w:rsidR="00754287" w:rsidRPr="000603E4">
        <w:rPr>
          <w:color w:val="000000" w:themeColor="text1"/>
        </w:rPr>
        <w:t xml:space="preserve">.1.7.2 Objects and </w:t>
      </w:r>
      <w:ins w:id="1044" w:author="Trần Diệp Vũ" w:date="2022-11-14T18:32:00Z">
        <w:r w:rsidR="008666D9">
          <w:rPr>
            <w:color w:val="000000" w:themeColor="text1"/>
          </w:rPr>
          <w:t>Action</w:t>
        </w:r>
      </w:ins>
      <w:bookmarkEnd w:id="1043"/>
      <w:del w:id="1045" w:author="Trần Diệp Vũ" w:date="2022-11-14T18:32:00Z">
        <w:r w:rsidR="00754287" w:rsidRPr="000603E4" w:rsidDel="008666D9">
          <w:rPr>
            <w:color w:val="000000" w:themeColor="text1"/>
          </w:rPr>
          <w:delText xml:space="preserve">actions for </w:delText>
        </w:r>
        <w:r w:rsidR="00100610" w:rsidDel="008666D9">
          <w:rPr>
            <w:color w:val="000000" w:themeColor="text1"/>
          </w:rPr>
          <w:delText xml:space="preserve">List and CRUD staff </w:delText>
        </w:r>
        <w:r w:rsidR="00100610" w:rsidRPr="000603E4" w:rsidDel="008666D9">
          <w:rPr>
            <w:color w:val="000000" w:themeColor="text1"/>
          </w:rPr>
          <w:delText xml:space="preserve"> In </w:delText>
        </w:r>
        <w:r w:rsidR="00100610" w:rsidDel="008666D9">
          <w:rPr>
            <w:color w:val="000000" w:themeColor="text1"/>
          </w:rPr>
          <w:delText>Admin</w:delText>
        </w:r>
      </w:del>
    </w:p>
    <w:p w14:paraId="19470C23" w14:textId="77777777" w:rsidR="008666D9" w:rsidRPr="008666D9" w:rsidRDefault="008666D9">
      <w:pPr>
        <w:rPr>
          <w:rPrChange w:id="1046" w:author="Trần Diệp Vũ" w:date="2022-11-14T18:32:00Z">
            <w:rPr>
              <w:color w:val="000000" w:themeColor="text1"/>
            </w:rPr>
          </w:rPrChange>
        </w:rPr>
        <w:pPrChange w:id="1047" w:author="Trần Diệp Vũ" w:date="2022-11-14T18:32:00Z">
          <w:pPr>
            <w:pStyle w:val="Heading3"/>
            <w:ind w:left="1440" w:firstLine="720"/>
          </w:pPr>
        </w:pPrChange>
      </w:pPr>
    </w:p>
    <w:tbl>
      <w:tblPr>
        <w:tblW w:w="8938" w:type="dxa"/>
        <w:tblInd w:w="-10" w:type="dxa"/>
        <w:tblLayout w:type="fixed"/>
        <w:tblCellMar>
          <w:left w:w="10" w:type="dxa"/>
          <w:right w:w="10" w:type="dxa"/>
        </w:tblCellMar>
        <w:tblLook w:val="0000" w:firstRow="0" w:lastRow="0" w:firstColumn="0" w:lastColumn="0" w:noHBand="0" w:noVBand="0"/>
        <w:tblPrChange w:id="1048" w:author="Trần Diệp Vũ" w:date="2022-11-14T18:34:00Z">
          <w:tblPr>
            <w:tblW w:w="9100" w:type="dxa"/>
            <w:tblInd w:w="-10" w:type="dxa"/>
            <w:tblLayout w:type="fixed"/>
            <w:tblCellMar>
              <w:left w:w="10" w:type="dxa"/>
              <w:right w:w="10" w:type="dxa"/>
            </w:tblCellMar>
            <w:tblLook w:val="0000" w:firstRow="0" w:lastRow="0" w:firstColumn="0" w:lastColumn="0" w:noHBand="0" w:noVBand="0"/>
          </w:tblPr>
        </w:tblPrChange>
      </w:tblPr>
      <w:tblGrid>
        <w:gridCol w:w="1985"/>
        <w:gridCol w:w="1980"/>
        <w:gridCol w:w="4973"/>
        <w:tblGridChange w:id="1049">
          <w:tblGrid>
            <w:gridCol w:w="1550"/>
            <w:gridCol w:w="1440"/>
            <w:gridCol w:w="1970"/>
          </w:tblGrid>
        </w:tblGridChange>
      </w:tblGrid>
      <w:tr w:rsidR="008666D9" w14:paraId="742E296A" w14:textId="77777777" w:rsidTr="008666D9">
        <w:trPr>
          <w:trHeight w:val="165"/>
          <w:ins w:id="1050" w:author="Trần Diệp Vũ" w:date="2022-11-14T18:33:00Z"/>
        </w:trPr>
        <w:tc>
          <w:tcPr>
            <w:tcW w:w="198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1051" w:author="Trần Diệp Vũ" w:date="2022-11-14T18:34:00Z">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67FC82FA" w14:textId="77777777" w:rsidR="008666D9" w:rsidRDefault="008666D9" w:rsidP="00166A9C">
            <w:pPr>
              <w:pStyle w:val="ListParagraph"/>
              <w:spacing w:before="0" w:after="0"/>
              <w:ind w:left="0"/>
              <w:rPr>
                <w:ins w:id="1052" w:author="Trần Diệp Vũ" w:date="2022-11-14T18:33:00Z"/>
                <w:b/>
                <w:bCs/>
              </w:rPr>
            </w:pPr>
            <w:ins w:id="1053" w:author="Trần Diệp Vũ" w:date="2022-11-14T18:33:00Z">
              <w:r>
                <w:rPr>
                  <w:b/>
                  <w:bCs/>
                </w:rPr>
                <w:t>Item</w:t>
              </w:r>
            </w:ins>
          </w:p>
        </w:tc>
        <w:tc>
          <w:tcPr>
            <w:tcW w:w="19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1054" w:author="Trần Diệp Vũ" w:date="2022-11-14T18:34:00Z">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0CC8F8A4" w14:textId="77777777" w:rsidR="008666D9" w:rsidRDefault="008666D9" w:rsidP="00166A9C">
            <w:pPr>
              <w:pStyle w:val="ListParagraph"/>
              <w:spacing w:before="0" w:after="0"/>
              <w:ind w:left="0"/>
              <w:rPr>
                <w:ins w:id="1055" w:author="Trần Diệp Vũ" w:date="2022-11-14T18:33:00Z"/>
                <w:b/>
                <w:bCs/>
              </w:rPr>
            </w:pPr>
            <w:ins w:id="1056" w:author="Trần Diệp Vũ" w:date="2022-11-14T18:33:00Z">
              <w:r>
                <w:rPr>
                  <w:b/>
                  <w:bCs/>
                </w:rPr>
                <w:t>Action</w:t>
              </w:r>
            </w:ins>
          </w:p>
        </w:tc>
        <w:tc>
          <w:tcPr>
            <w:tcW w:w="4973"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Change w:id="1057" w:author="Trần Diệp Vũ" w:date="2022-11-14T18:34:00Z">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tcPrChange>
          </w:tcPr>
          <w:p w14:paraId="14F7741D" w14:textId="77777777" w:rsidR="008666D9" w:rsidRDefault="008666D9" w:rsidP="00166A9C">
            <w:pPr>
              <w:pStyle w:val="ListParagraph"/>
              <w:spacing w:before="0" w:after="0"/>
              <w:ind w:left="0"/>
              <w:rPr>
                <w:ins w:id="1058" w:author="Trần Diệp Vũ" w:date="2022-11-14T18:33:00Z"/>
                <w:b/>
                <w:bCs/>
              </w:rPr>
            </w:pPr>
            <w:ins w:id="1059" w:author="Trần Diệp Vũ" w:date="2022-11-14T18:33:00Z">
              <w:r>
                <w:rPr>
                  <w:b/>
                  <w:bCs/>
                </w:rPr>
                <w:t>Response</w:t>
              </w:r>
            </w:ins>
          </w:p>
        </w:tc>
      </w:tr>
      <w:tr w:rsidR="008666D9" w14:paraId="754DA924" w14:textId="77777777" w:rsidTr="008666D9">
        <w:trPr>
          <w:trHeight w:val="394"/>
          <w:ins w:id="1060" w:author="Trần Diệp Vũ" w:date="2022-11-14T18:33:00Z"/>
          <w:trPrChange w:id="1061" w:author="Trần Diệp Vũ" w:date="2022-11-14T18:34:00Z">
            <w:trPr>
              <w:trHeight w:val="588"/>
            </w:trPr>
          </w:trPrChange>
        </w:trPr>
        <w:tc>
          <w:tcPr>
            <w:tcW w:w="1985" w:type="dxa"/>
            <w:tcBorders>
              <w:top w:val="single" w:sz="4" w:space="0" w:color="808080"/>
              <w:left w:val="single" w:sz="4" w:space="0" w:color="808080"/>
              <w:bottom w:val="single" w:sz="4" w:space="0" w:color="auto"/>
            </w:tcBorders>
            <w:tcMar>
              <w:top w:w="0" w:type="dxa"/>
              <w:left w:w="10" w:type="dxa"/>
              <w:bottom w:w="0" w:type="dxa"/>
              <w:right w:w="10" w:type="dxa"/>
            </w:tcMar>
            <w:tcPrChange w:id="1062" w:author="Trần Diệp Vũ" w:date="2022-11-14T18:34:00Z">
              <w:tcPr>
                <w:tcW w:w="1550" w:type="dxa"/>
                <w:tcBorders>
                  <w:top w:val="single" w:sz="4" w:space="0" w:color="808080"/>
                  <w:left w:val="single" w:sz="4" w:space="0" w:color="808080"/>
                  <w:bottom w:val="single" w:sz="4" w:space="0" w:color="auto"/>
                </w:tcBorders>
                <w:tcMar>
                  <w:top w:w="0" w:type="dxa"/>
                  <w:left w:w="10" w:type="dxa"/>
                  <w:bottom w:w="0" w:type="dxa"/>
                  <w:right w:w="10" w:type="dxa"/>
                </w:tcMar>
              </w:tcPr>
            </w:tcPrChange>
          </w:tcPr>
          <w:p w14:paraId="67EEFC04" w14:textId="77777777" w:rsidR="008666D9" w:rsidRPr="00590DA5" w:rsidRDefault="008666D9" w:rsidP="00166A9C">
            <w:pPr>
              <w:pStyle w:val="ListParagraph"/>
              <w:spacing w:before="0" w:after="0"/>
              <w:ind w:left="0"/>
              <w:rPr>
                <w:ins w:id="1063" w:author="Trần Diệp Vũ" w:date="2022-11-14T18:33:00Z"/>
                <w:b/>
                <w:bCs/>
                <w:sz w:val="20"/>
                <w:szCs w:val="20"/>
              </w:rPr>
            </w:pPr>
            <w:ins w:id="1064" w:author="Trần Diệp Vũ" w:date="2022-11-14T18:33:00Z">
              <w:r>
                <w:rPr>
                  <w:b/>
                  <w:bCs/>
                  <w:sz w:val="20"/>
                  <w:szCs w:val="20"/>
                </w:rPr>
                <w:t xml:space="preserve"> “</w:t>
              </w:r>
              <w:proofErr w:type="spellStart"/>
              <w:r>
                <w:rPr>
                  <w:b/>
                  <w:bCs/>
                  <w:sz w:val="20"/>
                  <w:szCs w:val="20"/>
                </w:rPr>
                <w:t>Đăng</w:t>
              </w:r>
              <w:proofErr w:type="spellEnd"/>
              <w:r>
                <w:rPr>
                  <w:b/>
                  <w:bCs/>
                  <w:sz w:val="20"/>
                  <w:szCs w:val="20"/>
                </w:rPr>
                <w:t xml:space="preserve"> </w:t>
              </w:r>
              <w:proofErr w:type="spellStart"/>
              <w:r>
                <w:rPr>
                  <w:b/>
                  <w:bCs/>
                  <w:sz w:val="20"/>
                  <w:szCs w:val="20"/>
                </w:rPr>
                <w:t>xuất</w:t>
              </w:r>
              <w:proofErr w:type="spellEnd"/>
              <w:r>
                <w:rPr>
                  <w:b/>
                  <w:bCs/>
                  <w:sz w:val="20"/>
                  <w:szCs w:val="20"/>
                </w:rPr>
                <w:t>” button</w:t>
              </w:r>
            </w:ins>
          </w:p>
        </w:tc>
        <w:tc>
          <w:tcPr>
            <w:tcW w:w="1980" w:type="dxa"/>
            <w:tcBorders>
              <w:top w:val="single" w:sz="4" w:space="0" w:color="808080"/>
              <w:left w:val="single" w:sz="4" w:space="0" w:color="808080"/>
              <w:bottom w:val="single" w:sz="4" w:space="0" w:color="auto"/>
            </w:tcBorders>
            <w:tcMar>
              <w:top w:w="0" w:type="dxa"/>
              <w:left w:w="10" w:type="dxa"/>
              <w:bottom w:w="0" w:type="dxa"/>
              <w:right w:w="10" w:type="dxa"/>
            </w:tcMar>
            <w:tcPrChange w:id="1065" w:author="Trần Diệp Vũ" w:date="2022-11-14T18:34:00Z">
              <w:tcPr>
                <w:tcW w:w="1440" w:type="dxa"/>
                <w:tcBorders>
                  <w:top w:val="single" w:sz="4" w:space="0" w:color="808080"/>
                  <w:left w:val="single" w:sz="4" w:space="0" w:color="808080"/>
                  <w:bottom w:val="single" w:sz="4" w:space="0" w:color="auto"/>
                </w:tcBorders>
                <w:tcMar>
                  <w:top w:w="0" w:type="dxa"/>
                  <w:left w:w="10" w:type="dxa"/>
                  <w:bottom w:w="0" w:type="dxa"/>
                  <w:right w:w="10" w:type="dxa"/>
                </w:tcMar>
              </w:tcPr>
            </w:tcPrChange>
          </w:tcPr>
          <w:p w14:paraId="336C0B4B" w14:textId="77777777" w:rsidR="008666D9" w:rsidRDefault="008666D9" w:rsidP="00166A9C">
            <w:pPr>
              <w:pStyle w:val="ListParagraph"/>
              <w:spacing w:before="0" w:after="0"/>
              <w:ind w:left="0"/>
              <w:rPr>
                <w:ins w:id="1066" w:author="Trần Diệp Vũ" w:date="2022-11-14T18:33:00Z"/>
                <w:sz w:val="20"/>
                <w:szCs w:val="20"/>
              </w:rPr>
            </w:pPr>
            <w:ins w:id="1067" w:author="Trần Diệp Vũ" w:date="2022-11-14T18:33:00Z">
              <w:r>
                <w:rPr>
                  <w:sz w:val="20"/>
                  <w:szCs w:val="20"/>
                </w:rPr>
                <w:t xml:space="preserve"> Tap on the button</w:t>
              </w:r>
            </w:ins>
          </w:p>
          <w:p w14:paraId="52FA114A" w14:textId="77777777" w:rsidR="008666D9" w:rsidRDefault="008666D9" w:rsidP="00166A9C">
            <w:pPr>
              <w:pStyle w:val="ListParagraph"/>
              <w:spacing w:before="0" w:after="0"/>
              <w:ind w:left="0"/>
              <w:rPr>
                <w:ins w:id="1068" w:author="Trần Diệp Vũ" w:date="2022-11-14T18:33:00Z"/>
                <w:sz w:val="20"/>
                <w:szCs w:val="20"/>
              </w:rPr>
            </w:pPr>
            <w:ins w:id="1069" w:author="Trần Diệp Vũ" w:date="2022-11-14T18:33:00Z">
              <w:r>
                <w:rPr>
                  <w:sz w:val="20"/>
                  <w:szCs w:val="20"/>
                </w:rPr>
                <w:t xml:space="preserve"> </w:t>
              </w:r>
            </w:ins>
          </w:p>
        </w:tc>
        <w:tc>
          <w:tcPr>
            <w:tcW w:w="4973"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Change w:id="1070" w:author="Trần Diệp Vũ" w:date="2022-11-14T18:34:00Z">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tcPrChange>
          </w:tcPr>
          <w:p w14:paraId="5E7623F0" w14:textId="77777777" w:rsidR="008666D9" w:rsidRDefault="008666D9" w:rsidP="00166A9C">
            <w:pPr>
              <w:pStyle w:val="ListParagraph"/>
              <w:spacing w:before="0" w:after="0"/>
              <w:ind w:left="0"/>
              <w:rPr>
                <w:ins w:id="1071" w:author="Trần Diệp Vũ" w:date="2022-11-14T18:33:00Z"/>
                <w:sz w:val="20"/>
                <w:szCs w:val="20"/>
              </w:rPr>
            </w:pPr>
            <w:ins w:id="1072" w:author="Trần Diệp Vũ" w:date="2022-11-14T18:33:00Z">
              <w:r>
                <w:rPr>
                  <w:sz w:val="20"/>
                  <w:szCs w:val="20"/>
                </w:rPr>
                <w:t xml:space="preserve"> </w:t>
              </w:r>
              <w:r w:rsidRPr="00323BC2">
                <w:rPr>
                  <w:sz w:val="20"/>
                  <w:szCs w:val="20"/>
                </w:rPr>
                <w:t>exit the app</w:t>
              </w:r>
            </w:ins>
          </w:p>
        </w:tc>
      </w:tr>
      <w:tr w:rsidR="008666D9" w14:paraId="5266FB77" w14:textId="77777777" w:rsidTr="008666D9">
        <w:trPr>
          <w:trHeight w:val="785"/>
          <w:ins w:id="1073" w:author="Trần Diệp Vũ" w:date="2022-11-14T18:33:00Z"/>
          <w:trPrChange w:id="1074" w:author="Trần Diệp Vũ" w:date="2022-11-14T18:34: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075" w:author="Trần Diệp Vũ" w:date="2022-11-14T18:3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3F5ECD0E" w14:textId="77777777" w:rsidR="008666D9" w:rsidRPr="004C75D4" w:rsidRDefault="008666D9" w:rsidP="00166A9C">
            <w:pPr>
              <w:pStyle w:val="ListParagraph"/>
              <w:spacing w:before="0" w:after="0"/>
              <w:ind w:left="0"/>
              <w:rPr>
                <w:ins w:id="1076" w:author="Trần Diệp Vũ" w:date="2022-11-14T18:33:00Z"/>
                <w:b/>
                <w:bCs/>
                <w:sz w:val="20"/>
                <w:szCs w:val="20"/>
              </w:rPr>
            </w:pPr>
            <w:proofErr w:type="spellStart"/>
            <w:ins w:id="1077" w:author="Trần Diệp Vũ" w:date="2022-11-14T18:33:00Z">
              <w:r>
                <w:rPr>
                  <w:sz w:val="20"/>
                  <w:szCs w:val="20"/>
                </w:rPr>
                <w:t>Iphone</w:t>
              </w:r>
              <w:proofErr w:type="spellEnd"/>
              <w:r>
                <w:rPr>
                  <w:sz w:val="20"/>
                  <w:szCs w:val="20"/>
                </w:rPr>
                <w:t xml:space="preserve"> button</w:t>
              </w:r>
            </w:ins>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078" w:author="Trần Diệp Vũ" w:date="2022-11-14T18:3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22598C22" w14:textId="77777777" w:rsidR="008666D9" w:rsidRPr="004C75D4" w:rsidRDefault="008666D9" w:rsidP="00166A9C">
            <w:pPr>
              <w:pStyle w:val="ListParagraph"/>
              <w:spacing w:before="0" w:after="0"/>
              <w:ind w:left="0"/>
              <w:rPr>
                <w:ins w:id="1079" w:author="Trần Diệp Vũ" w:date="2022-11-14T18:33:00Z"/>
                <w:sz w:val="20"/>
                <w:szCs w:val="20"/>
              </w:rPr>
            </w:pPr>
            <w:ins w:id="1080" w:author="Trần Diệp Vũ" w:date="2022-11-14T18:33: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6061C533" w14:textId="77777777" w:rsidR="008666D9" w:rsidRPr="004C75D4" w:rsidRDefault="008666D9" w:rsidP="00166A9C">
            <w:pPr>
              <w:pStyle w:val="ListParagraph"/>
              <w:spacing w:before="0" w:after="0"/>
              <w:ind w:left="0"/>
              <w:rPr>
                <w:ins w:id="1081" w:author="Trần Diệp Vũ" w:date="2022-11-14T18:33:00Z"/>
                <w:sz w:val="20"/>
                <w:szCs w:val="20"/>
              </w:rPr>
            </w:pPr>
            <w:ins w:id="1082" w:author="Trần Diệp Vũ" w:date="2022-11-14T18:33:00Z">
              <w:r>
                <w:rPr>
                  <w:sz w:val="20"/>
                  <w:szCs w:val="20"/>
                </w:rPr>
                <w:t xml:space="preserve"> </w:t>
              </w:r>
            </w:ins>
          </w:p>
        </w:tc>
        <w:tc>
          <w:tcPr>
            <w:tcW w:w="497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083" w:author="Trần Diệp Vũ" w:date="2022-11-14T18:3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21D70EFE" w14:textId="77777777" w:rsidR="008666D9" w:rsidRPr="004C75D4" w:rsidRDefault="008666D9" w:rsidP="00166A9C">
            <w:pPr>
              <w:pStyle w:val="ListParagraph"/>
              <w:spacing w:before="0" w:after="0"/>
              <w:ind w:left="0"/>
              <w:rPr>
                <w:ins w:id="1084" w:author="Trần Diệp Vũ" w:date="2022-11-14T18:33:00Z"/>
                <w:sz w:val="20"/>
                <w:szCs w:val="20"/>
              </w:rPr>
            </w:pPr>
            <w:ins w:id="1085" w:author="Trần Diệp Vũ" w:date="2022-11-14T18:33:00Z">
              <w:r>
                <w:rPr>
                  <w:sz w:val="20"/>
                  <w:szCs w:val="20"/>
                </w:rPr>
                <w:t>Show</w:t>
              </w:r>
              <w:r w:rsidRPr="00627959">
                <w:rPr>
                  <w:sz w:val="20"/>
                  <w:szCs w:val="20"/>
                </w:rPr>
                <w:t xml:space="preserve"> products from </w:t>
              </w:r>
              <w:proofErr w:type="spellStart"/>
              <w:r w:rsidRPr="00627959">
                <w:rPr>
                  <w:sz w:val="20"/>
                  <w:szCs w:val="20"/>
                </w:rPr>
                <w:t>iphone</w:t>
              </w:r>
              <w:proofErr w:type="spellEnd"/>
            </w:ins>
          </w:p>
        </w:tc>
      </w:tr>
      <w:tr w:rsidR="008666D9" w14:paraId="4F7FA732" w14:textId="77777777" w:rsidTr="008666D9">
        <w:trPr>
          <w:trHeight w:val="785"/>
          <w:ins w:id="1086" w:author="Trần Diệp Vũ" w:date="2022-11-14T18:33:00Z"/>
          <w:trPrChange w:id="1087" w:author="Trần Diệp Vũ" w:date="2022-11-14T18:34: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088" w:author="Trần Diệp Vũ" w:date="2022-11-14T18:3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53C9F239" w14:textId="77777777" w:rsidR="008666D9" w:rsidRDefault="008666D9" w:rsidP="00166A9C">
            <w:pPr>
              <w:pStyle w:val="ListParagraph"/>
              <w:spacing w:before="0" w:after="0"/>
              <w:ind w:left="0"/>
              <w:rPr>
                <w:ins w:id="1089" w:author="Trần Diệp Vũ" w:date="2022-11-14T18:33:00Z"/>
                <w:sz w:val="20"/>
                <w:szCs w:val="20"/>
              </w:rPr>
            </w:pPr>
            <w:ins w:id="1090" w:author="Trần Diệp Vũ" w:date="2022-11-14T18:33:00Z">
              <w:r>
                <w:rPr>
                  <w:sz w:val="20"/>
                  <w:szCs w:val="20"/>
                </w:rPr>
                <w:t>Samsung button</w:t>
              </w:r>
            </w:ins>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091" w:author="Trần Diệp Vũ" w:date="2022-11-14T18:3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32BE27A7" w14:textId="77777777" w:rsidR="008666D9" w:rsidRPr="004C75D4" w:rsidRDefault="008666D9" w:rsidP="00166A9C">
            <w:pPr>
              <w:pStyle w:val="ListParagraph"/>
              <w:spacing w:before="0" w:after="0"/>
              <w:ind w:left="0"/>
              <w:rPr>
                <w:ins w:id="1092" w:author="Trần Diệp Vũ" w:date="2022-11-14T18:33:00Z"/>
                <w:sz w:val="20"/>
                <w:szCs w:val="20"/>
              </w:rPr>
            </w:pPr>
            <w:ins w:id="1093" w:author="Trần Diệp Vũ" w:date="2022-11-14T18:33: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44041180" w14:textId="77777777" w:rsidR="008666D9" w:rsidRPr="004C75D4" w:rsidRDefault="008666D9" w:rsidP="00166A9C">
            <w:pPr>
              <w:pStyle w:val="ListParagraph"/>
              <w:spacing w:before="0" w:after="0"/>
              <w:ind w:left="0"/>
              <w:rPr>
                <w:ins w:id="1094" w:author="Trần Diệp Vũ" w:date="2022-11-14T18:33:00Z"/>
                <w:sz w:val="20"/>
                <w:szCs w:val="20"/>
              </w:rPr>
            </w:pPr>
            <w:ins w:id="1095" w:author="Trần Diệp Vũ" w:date="2022-11-14T18:33:00Z">
              <w:r>
                <w:rPr>
                  <w:sz w:val="20"/>
                  <w:szCs w:val="20"/>
                </w:rPr>
                <w:t xml:space="preserve"> </w:t>
              </w:r>
            </w:ins>
          </w:p>
        </w:tc>
        <w:tc>
          <w:tcPr>
            <w:tcW w:w="497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096" w:author="Trần Diệp Vũ" w:date="2022-11-14T18:3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6B20418D" w14:textId="77777777" w:rsidR="008666D9" w:rsidRDefault="008666D9" w:rsidP="00166A9C">
            <w:pPr>
              <w:pStyle w:val="ListParagraph"/>
              <w:spacing w:before="0" w:after="0"/>
              <w:ind w:left="0"/>
              <w:rPr>
                <w:ins w:id="1097" w:author="Trần Diệp Vũ" w:date="2022-11-14T18:33:00Z"/>
                <w:sz w:val="20"/>
                <w:szCs w:val="20"/>
              </w:rPr>
            </w:pPr>
            <w:ins w:id="1098" w:author="Trần Diệp Vũ" w:date="2022-11-14T18:33:00Z">
              <w:r>
                <w:rPr>
                  <w:sz w:val="20"/>
                  <w:szCs w:val="20"/>
                </w:rPr>
                <w:t>Show</w:t>
              </w:r>
              <w:r w:rsidRPr="00627959">
                <w:rPr>
                  <w:sz w:val="20"/>
                  <w:szCs w:val="20"/>
                </w:rPr>
                <w:t xml:space="preserve"> products from </w:t>
              </w:r>
              <w:proofErr w:type="spellStart"/>
              <w:r>
                <w:rPr>
                  <w:sz w:val="20"/>
                  <w:szCs w:val="20"/>
                </w:rPr>
                <w:t>SamSung</w:t>
              </w:r>
              <w:proofErr w:type="spellEnd"/>
            </w:ins>
          </w:p>
        </w:tc>
      </w:tr>
      <w:tr w:rsidR="008666D9" w14:paraId="6783E692" w14:textId="77777777" w:rsidTr="008666D9">
        <w:trPr>
          <w:trHeight w:val="785"/>
          <w:ins w:id="1099" w:author="Trần Diệp Vũ" w:date="2022-11-14T18:33:00Z"/>
          <w:trPrChange w:id="1100" w:author="Trần Diệp Vũ" w:date="2022-11-14T18:34: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101" w:author="Trần Diệp Vũ" w:date="2022-11-14T18:3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6F3E156F" w14:textId="77777777" w:rsidR="008666D9" w:rsidRDefault="008666D9" w:rsidP="00166A9C">
            <w:pPr>
              <w:pStyle w:val="ListParagraph"/>
              <w:spacing w:before="0" w:after="0"/>
              <w:ind w:left="0"/>
              <w:rPr>
                <w:ins w:id="1102" w:author="Trần Diệp Vũ" w:date="2022-11-14T18:33:00Z"/>
                <w:sz w:val="20"/>
                <w:szCs w:val="20"/>
              </w:rPr>
            </w:pPr>
            <w:ins w:id="1103" w:author="Trần Diệp Vũ" w:date="2022-11-14T18:33:00Z">
              <w:r>
                <w:rPr>
                  <w:sz w:val="20"/>
                  <w:szCs w:val="20"/>
                </w:rPr>
                <w:t>Oppo button</w:t>
              </w:r>
            </w:ins>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104" w:author="Trần Diệp Vũ" w:date="2022-11-14T18:3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3C591E4A" w14:textId="77777777" w:rsidR="008666D9" w:rsidRPr="004C75D4" w:rsidRDefault="008666D9" w:rsidP="00166A9C">
            <w:pPr>
              <w:pStyle w:val="ListParagraph"/>
              <w:spacing w:before="0" w:after="0"/>
              <w:ind w:left="0"/>
              <w:rPr>
                <w:ins w:id="1105" w:author="Trần Diệp Vũ" w:date="2022-11-14T18:33:00Z"/>
                <w:sz w:val="20"/>
                <w:szCs w:val="20"/>
              </w:rPr>
            </w:pPr>
            <w:ins w:id="1106" w:author="Trần Diệp Vũ" w:date="2022-11-14T18:33: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41EBC3EA" w14:textId="77777777" w:rsidR="008666D9" w:rsidRPr="004C75D4" w:rsidRDefault="008666D9" w:rsidP="00166A9C">
            <w:pPr>
              <w:pStyle w:val="ListParagraph"/>
              <w:spacing w:before="0" w:after="0"/>
              <w:ind w:left="0"/>
              <w:rPr>
                <w:ins w:id="1107" w:author="Trần Diệp Vũ" w:date="2022-11-14T18:33:00Z"/>
                <w:sz w:val="20"/>
                <w:szCs w:val="20"/>
              </w:rPr>
            </w:pPr>
            <w:ins w:id="1108" w:author="Trần Diệp Vũ" w:date="2022-11-14T18:33:00Z">
              <w:r>
                <w:rPr>
                  <w:sz w:val="20"/>
                  <w:szCs w:val="20"/>
                </w:rPr>
                <w:t xml:space="preserve"> </w:t>
              </w:r>
            </w:ins>
          </w:p>
        </w:tc>
        <w:tc>
          <w:tcPr>
            <w:tcW w:w="497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109" w:author="Trần Diệp Vũ" w:date="2022-11-14T18:3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0CC7C958" w14:textId="77777777" w:rsidR="008666D9" w:rsidRDefault="008666D9" w:rsidP="00166A9C">
            <w:pPr>
              <w:pStyle w:val="ListParagraph"/>
              <w:spacing w:before="0" w:after="0"/>
              <w:ind w:left="0"/>
              <w:rPr>
                <w:ins w:id="1110" w:author="Trần Diệp Vũ" w:date="2022-11-14T18:33:00Z"/>
                <w:sz w:val="20"/>
                <w:szCs w:val="20"/>
              </w:rPr>
            </w:pPr>
            <w:ins w:id="1111" w:author="Trần Diệp Vũ" w:date="2022-11-14T18:33:00Z">
              <w:r>
                <w:rPr>
                  <w:sz w:val="20"/>
                  <w:szCs w:val="20"/>
                </w:rPr>
                <w:t>Show</w:t>
              </w:r>
              <w:r w:rsidRPr="00627959">
                <w:rPr>
                  <w:sz w:val="20"/>
                  <w:szCs w:val="20"/>
                </w:rPr>
                <w:t xml:space="preserve"> products from </w:t>
              </w:r>
              <w:r>
                <w:rPr>
                  <w:sz w:val="20"/>
                  <w:szCs w:val="20"/>
                </w:rPr>
                <w:t>Oppo</w:t>
              </w:r>
            </w:ins>
          </w:p>
        </w:tc>
      </w:tr>
      <w:tr w:rsidR="008666D9" w14:paraId="10AFB32D" w14:textId="77777777" w:rsidTr="008666D9">
        <w:trPr>
          <w:trHeight w:val="785"/>
          <w:ins w:id="1112" w:author="Trần Diệp Vũ" w:date="2022-11-14T18:33:00Z"/>
          <w:trPrChange w:id="1113" w:author="Trần Diệp Vũ" w:date="2022-11-14T18:34: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114" w:author="Trần Diệp Vũ" w:date="2022-11-14T18:3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4A315252" w14:textId="77777777" w:rsidR="008666D9" w:rsidRDefault="008666D9" w:rsidP="00166A9C">
            <w:pPr>
              <w:pStyle w:val="ListParagraph"/>
              <w:spacing w:before="0" w:after="0"/>
              <w:ind w:left="0"/>
              <w:rPr>
                <w:ins w:id="1115" w:author="Trần Diệp Vũ" w:date="2022-11-14T18:33:00Z"/>
                <w:sz w:val="20"/>
                <w:szCs w:val="20"/>
              </w:rPr>
            </w:pPr>
            <w:ins w:id="1116" w:author="Trần Diệp Vũ" w:date="2022-11-14T18:33:00Z">
              <w:r>
                <w:rPr>
                  <w:sz w:val="20"/>
                  <w:szCs w:val="20"/>
                </w:rPr>
                <w:lastRenderedPageBreak/>
                <w:t>Redmi button</w:t>
              </w:r>
            </w:ins>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117" w:author="Trần Diệp Vũ" w:date="2022-11-14T18:3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6EAD55E1" w14:textId="77777777" w:rsidR="008666D9" w:rsidRPr="004C75D4" w:rsidRDefault="008666D9" w:rsidP="00166A9C">
            <w:pPr>
              <w:pStyle w:val="ListParagraph"/>
              <w:spacing w:before="0" w:after="0"/>
              <w:ind w:left="0"/>
              <w:rPr>
                <w:ins w:id="1118" w:author="Trần Diệp Vũ" w:date="2022-11-14T18:33:00Z"/>
                <w:sz w:val="20"/>
                <w:szCs w:val="20"/>
              </w:rPr>
            </w:pPr>
            <w:ins w:id="1119" w:author="Trần Diệp Vũ" w:date="2022-11-14T18:33: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0AC49785" w14:textId="77777777" w:rsidR="008666D9" w:rsidRPr="004C75D4" w:rsidRDefault="008666D9" w:rsidP="00166A9C">
            <w:pPr>
              <w:pStyle w:val="ListParagraph"/>
              <w:spacing w:before="0" w:after="0"/>
              <w:ind w:left="0"/>
              <w:rPr>
                <w:ins w:id="1120" w:author="Trần Diệp Vũ" w:date="2022-11-14T18:33:00Z"/>
                <w:sz w:val="20"/>
                <w:szCs w:val="20"/>
              </w:rPr>
            </w:pPr>
            <w:ins w:id="1121" w:author="Trần Diệp Vũ" w:date="2022-11-14T18:33:00Z">
              <w:r>
                <w:rPr>
                  <w:sz w:val="20"/>
                  <w:szCs w:val="20"/>
                </w:rPr>
                <w:t xml:space="preserve"> </w:t>
              </w:r>
            </w:ins>
          </w:p>
        </w:tc>
        <w:tc>
          <w:tcPr>
            <w:tcW w:w="497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122" w:author="Trần Diệp Vũ" w:date="2022-11-14T18:3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32F589AE" w14:textId="77777777" w:rsidR="008666D9" w:rsidRDefault="008666D9" w:rsidP="00166A9C">
            <w:pPr>
              <w:pStyle w:val="ListParagraph"/>
              <w:spacing w:before="0" w:after="0"/>
              <w:ind w:left="0"/>
              <w:rPr>
                <w:ins w:id="1123" w:author="Trần Diệp Vũ" w:date="2022-11-14T18:33:00Z"/>
                <w:sz w:val="20"/>
                <w:szCs w:val="20"/>
              </w:rPr>
            </w:pPr>
            <w:ins w:id="1124" w:author="Trần Diệp Vũ" w:date="2022-11-14T18:33:00Z">
              <w:r>
                <w:rPr>
                  <w:sz w:val="20"/>
                  <w:szCs w:val="20"/>
                </w:rPr>
                <w:t>Show</w:t>
              </w:r>
              <w:r w:rsidRPr="00627959">
                <w:rPr>
                  <w:sz w:val="20"/>
                  <w:szCs w:val="20"/>
                </w:rPr>
                <w:t xml:space="preserve"> products from </w:t>
              </w:r>
              <w:r>
                <w:rPr>
                  <w:sz w:val="20"/>
                  <w:szCs w:val="20"/>
                </w:rPr>
                <w:t>Redmi</w:t>
              </w:r>
            </w:ins>
          </w:p>
        </w:tc>
      </w:tr>
      <w:tr w:rsidR="008666D9" w14:paraId="1853CDFA" w14:textId="77777777" w:rsidTr="008666D9">
        <w:trPr>
          <w:trHeight w:val="785"/>
          <w:ins w:id="1125" w:author="Trần Diệp Vũ" w:date="2022-11-14T18:33:00Z"/>
          <w:trPrChange w:id="1126" w:author="Trần Diệp Vũ" w:date="2022-11-14T18:34: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127" w:author="Trần Diệp Vũ" w:date="2022-11-14T18:3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3F798C74" w14:textId="77777777" w:rsidR="008666D9" w:rsidRDefault="008666D9" w:rsidP="00166A9C">
            <w:pPr>
              <w:pStyle w:val="ListParagraph"/>
              <w:spacing w:before="0" w:after="0"/>
              <w:ind w:left="0"/>
              <w:rPr>
                <w:ins w:id="1128" w:author="Trần Diệp Vũ" w:date="2022-11-14T18:33:00Z"/>
                <w:sz w:val="20"/>
                <w:szCs w:val="20"/>
              </w:rPr>
            </w:pPr>
            <w:proofErr w:type="spellStart"/>
            <w:ins w:id="1129" w:author="Trần Diệp Vũ" w:date="2022-11-14T18:33:00Z">
              <w:r>
                <w:rPr>
                  <w:sz w:val="20"/>
                  <w:szCs w:val="20"/>
                </w:rPr>
                <w:t>Levono</w:t>
              </w:r>
              <w:proofErr w:type="spellEnd"/>
              <w:r>
                <w:rPr>
                  <w:sz w:val="20"/>
                  <w:szCs w:val="20"/>
                </w:rPr>
                <w:t xml:space="preserve"> button</w:t>
              </w:r>
            </w:ins>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130" w:author="Trần Diệp Vũ" w:date="2022-11-14T18:3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669942C9" w14:textId="77777777" w:rsidR="008666D9" w:rsidRPr="004C75D4" w:rsidRDefault="008666D9" w:rsidP="00166A9C">
            <w:pPr>
              <w:pStyle w:val="ListParagraph"/>
              <w:spacing w:before="0" w:after="0"/>
              <w:ind w:left="0"/>
              <w:rPr>
                <w:ins w:id="1131" w:author="Trần Diệp Vũ" w:date="2022-11-14T18:33:00Z"/>
                <w:sz w:val="20"/>
                <w:szCs w:val="20"/>
              </w:rPr>
            </w:pPr>
            <w:ins w:id="1132" w:author="Trần Diệp Vũ" w:date="2022-11-14T18:33: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20A3FD93" w14:textId="77777777" w:rsidR="008666D9" w:rsidRPr="004C75D4" w:rsidRDefault="008666D9" w:rsidP="00166A9C">
            <w:pPr>
              <w:pStyle w:val="ListParagraph"/>
              <w:spacing w:before="0" w:after="0"/>
              <w:ind w:left="0"/>
              <w:rPr>
                <w:ins w:id="1133" w:author="Trần Diệp Vũ" w:date="2022-11-14T18:33:00Z"/>
                <w:sz w:val="20"/>
                <w:szCs w:val="20"/>
              </w:rPr>
            </w:pPr>
            <w:ins w:id="1134" w:author="Trần Diệp Vũ" w:date="2022-11-14T18:33:00Z">
              <w:r>
                <w:rPr>
                  <w:sz w:val="20"/>
                  <w:szCs w:val="20"/>
                </w:rPr>
                <w:t xml:space="preserve"> </w:t>
              </w:r>
            </w:ins>
          </w:p>
        </w:tc>
        <w:tc>
          <w:tcPr>
            <w:tcW w:w="497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135" w:author="Trần Diệp Vũ" w:date="2022-11-14T18:3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4E43C119" w14:textId="77777777" w:rsidR="008666D9" w:rsidRDefault="008666D9" w:rsidP="00166A9C">
            <w:pPr>
              <w:pStyle w:val="ListParagraph"/>
              <w:spacing w:before="0" w:after="0"/>
              <w:ind w:left="0"/>
              <w:rPr>
                <w:ins w:id="1136" w:author="Trần Diệp Vũ" w:date="2022-11-14T18:33:00Z"/>
                <w:sz w:val="20"/>
                <w:szCs w:val="20"/>
              </w:rPr>
            </w:pPr>
            <w:ins w:id="1137" w:author="Trần Diệp Vũ" w:date="2022-11-14T18:33:00Z">
              <w:r>
                <w:rPr>
                  <w:sz w:val="20"/>
                  <w:szCs w:val="20"/>
                </w:rPr>
                <w:t>Show</w:t>
              </w:r>
              <w:r w:rsidRPr="00627959">
                <w:rPr>
                  <w:sz w:val="20"/>
                  <w:szCs w:val="20"/>
                </w:rPr>
                <w:t xml:space="preserve"> products from </w:t>
              </w:r>
              <w:r>
                <w:rPr>
                  <w:sz w:val="20"/>
                  <w:szCs w:val="20"/>
                </w:rPr>
                <w:t>Lenovo</w:t>
              </w:r>
            </w:ins>
          </w:p>
        </w:tc>
      </w:tr>
      <w:tr w:rsidR="008666D9" w14:paraId="78707DDF" w14:textId="77777777" w:rsidTr="008666D9">
        <w:trPr>
          <w:trHeight w:val="785"/>
          <w:ins w:id="1138" w:author="Trần Diệp Vũ" w:date="2022-11-14T18:33:00Z"/>
          <w:trPrChange w:id="1139" w:author="Trần Diệp Vũ" w:date="2022-11-14T18:34: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140" w:author="Trần Diệp Vũ" w:date="2022-11-14T18:3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6211A6E4" w14:textId="77777777" w:rsidR="008666D9" w:rsidRDefault="008666D9" w:rsidP="00166A9C">
            <w:pPr>
              <w:pStyle w:val="ListParagraph"/>
              <w:spacing w:before="0" w:after="0"/>
              <w:ind w:left="0"/>
              <w:rPr>
                <w:ins w:id="1141" w:author="Trần Diệp Vũ" w:date="2022-11-14T18:33:00Z"/>
                <w:sz w:val="20"/>
                <w:szCs w:val="20"/>
              </w:rPr>
            </w:pPr>
            <w:ins w:id="1142" w:author="Trần Diệp Vũ" w:date="2022-11-14T18:33:00Z">
              <w:r>
                <w:rPr>
                  <w:sz w:val="20"/>
                  <w:szCs w:val="20"/>
                </w:rPr>
                <w:t>“</w:t>
              </w:r>
              <w:proofErr w:type="spellStart"/>
              <w:r>
                <w:rPr>
                  <w:sz w:val="20"/>
                  <w:szCs w:val="20"/>
                </w:rPr>
                <w:t>Đơn</w:t>
              </w:r>
              <w:proofErr w:type="spellEnd"/>
              <w:r>
                <w:rPr>
                  <w:sz w:val="20"/>
                  <w:szCs w:val="20"/>
                </w:rPr>
                <w:t xml:space="preserve"> </w:t>
              </w:r>
              <w:proofErr w:type="spellStart"/>
              <w:r>
                <w:rPr>
                  <w:sz w:val="20"/>
                  <w:szCs w:val="20"/>
                </w:rPr>
                <w:t>đặt</w:t>
              </w:r>
              <w:proofErr w:type="spellEnd"/>
              <w:r>
                <w:rPr>
                  <w:sz w:val="20"/>
                  <w:szCs w:val="20"/>
                </w:rPr>
                <w:t xml:space="preserve"> </w:t>
              </w:r>
              <w:proofErr w:type="spellStart"/>
              <w:r>
                <w:rPr>
                  <w:sz w:val="20"/>
                  <w:szCs w:val="20"/>
                </w:rPr>
                <w:t>hàng</w:t>
              </w:r>
              <w:proofErr w:type="spellEnd"/>
              <w:r>
                <w:rPr>
                  <w:sz w:val="20"/>
                  <w:szCs w:val="20"/>
                </w:rPr>
                <w:t>” button</w:t>
              </w:r>
            </w:ins>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143" w:author="Trần Diệp Vũ" w:date="2022-11-14T18:3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4E0BD5D1" w14:textId="77777777" w:rsidR="008666D9" w:rsidRPr="004C75D4" w:rsidRDefault="008666D9" w:rsidP="00166A9C">
            <w:pPr>
              <w:pStyle w:val="ListParagraph"/>
              <w:spacing w:before="0" w:after="0"/>
              <w:ind w:left="0"/>
              <w:rPr>
                <w:ins w:id="1144" w:author="Trần Diệp Vũ" w:date="2022-11-14T18:33:00Z"/>
                <w:sz w:val="20"/>
                <w:szCs w:val="20"/>
              </w:rPr>
            </w:pPr>
            <w:ins w:id="1145" w:author="Trần Diệp Vũ" w:date="2022-11-14T18:33:00Z">
              <w:r>
                <w:rPr>
                  <w:sz w:val="20"/>
                  <w:szCs w:val="20"/>
                </w:rPr>
                <w:t xml:space="preserve"> Tap on the button</w:t>
              </w:r>
            </w:ins>
          </w:p>
        </w:tc>
        <w:tc>
          <w:tcPr>
            <w:tcW w:w="497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146" w:author="Trần Diệp Vũ" w:date="2022-11-14T18:3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37169575" w14:textId="77777777" w:rsidR="008666D9" w:rsidRDefault="008666D9" w:rsidP="00166A9C">
            <w:pPr>
              <w:pStyle w:val="ListParagraph"/>
              <w:spacing w:before="0" w:after="0"/>
              <w:ind w:left="0"/>
              <w:rPr>
                <w:ins w:id="1147" w:author="Trần Diệp Vũ" w:date="2022-11-14T18:33:00Z"/>
                <w:sz w:val="20"/>
                <w:szCs w:val="20"/>
              </w:rPr>
            </w:pPr>
            <w:ins w:id="1148" w:author="Trần Diệp Vũ" w:date="2022-11-14T18:33:00Z">
              <w:r w:rsidRPr="00323BC2">
                <w:rPr>
                  <w:sz w:val="20"/>
                  <w:szCs w:val="20"/>
                </w:rPr>
                <w:t>show orders placed</w:t>
              </w:r>
            </w:ins>
          </w:p>
        </w:tc>
      </w:tr>
      <w:tr w:rsidR="008666D9" w14:paraId="79ED6981" w14:textId="77777777" w:rsidTr="008666D9">
        <w:trPr>
          <w:trHeight w:val="785"/>
          <w:ins w:id="1149" w:author="Trần Diệp Vũ" w:date="2022-11-14T18:33:00Z"/>
          <w:trPrChange w:id="1150" w:author="Trần Diệp Vũ" w:date="2022-11-14T18:34: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151" w:author="Trần Diệp Vũ" w:date="2022-11-14T18:3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0E99C216" w14:textId="77777777" w:rsidR="008666D9" w:rsidRDefault="008666D9" w:rsidP="00166A9C">
            <w:pPr>
              <w:pStyle w:val="ListParagraph"/>
              <w:spacing w:before="0" w:after="0"/>
              <w:ind w:left="0"/>
              <w:rPr>
                <w:ins w:id="1152" w:author="Trần Diệp Vũ" w:date="2022-11-14T18:33:00Z"/>
                <w:sz w:val="20"/>
                <w:szCs w:val="20"/>
              </w:rPr>
            </w:pPr>
            <w:ins w:id="1153" w:author="Trần Diệp Vũ" w:date="2022-11-14T18:33:00Z">
              <w:r>
                <w:rPr>
                  <w:sz w:val="20"/>
                  <w:szCs w:val="20"/>
                </w:rPr>
                <w:t>“</w:t>
              </w:r>
              <w:proofErr w:type="spellStart"/>
              <w:r>
                <w:rPr>
                  <w:sz w:val="20"/>
                  <w:szCs w:val="20"/>
                </w:rPr>
                <w:t>Tài</w:t>
              </w:r>
              <w:proofErr w:type="spellEnd"/>
              <w:r>
                <w:rPr>
                  <w:sz w:val="20"/>
                  <w:szCs w:val="20"/>
                </w:rPr>
                <w:t xml:space="preserve"> </w:t>
              </w:r>
              <w:proofErr w:type="spellStart"/>
              <w:r>
                <w:rPr>
                  <w:sz w:val="20"/>
                  <w:szCs w:val="20"/>
                </w:rPr>
                <w:t>khoản</w:t>
              </w:r>
              <w:proofErr w:type="spellEnd"/>
              <w:r>
                <w:rPr>
                  <w:sz w:val="20"/>
                  <w:szCs w:val="20"/>
                </w:rPr>
                <w:t>” button</w:t>
              </w:r>
            </w:ins>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154" w:author="Trần Diệp Vũ" w:date="2022-11-14T18:3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07C48D64" w14:textId="77777777" w:rsidR="008666D9" w:rsidRPr="004C75D4" w:rsidRDefault="008666D9" w:rsidP="00166A9C">
            <w:pPr>
              <w:pStyle w:val="ListParagraph"/>
              <w:spacing w:before="0" w:after="0"/>
              <w:ind w:left="0"/>
              <w:rPr>
                <w:ins w:id="1155" w:author="Trần Diệp Vũ" w:date="2022-11-14T18:33:00Z"/>
                <w:sz w:val="20"/>
                <w:szCs w:val="20"/>
              </w:rPr>
            </w:pPr>
            <w:ins w:id="1156" w:author="Trần Diệp Vũ" w:date="2022-11-14T18:33:00Z">
              <w:r>
                <w:rPr>
                  <w:sz w:val="20"/>
                  <w:szCs w:val="20"/>
                </w:rPr>
                <w:t>Tap on the button</w:t>
              </w:r>
            </w:ins>
          </w:p>
        </w:tc>
        <w:tc>
          <w:tcPr>
            <w:tcW w:w="4973"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157" w:author="Trần Diệp Vũ" w:date="2022-11-14T18:3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1A70F180" w14:textId="77777777" w:rsidR="008666D9" w:rsidRDefault="008666D9" w:rsidP="00166A9C">
            <w:pPr>
              <w:pStyle w:val="ListParagraph"/>
              <w:spacing w:before="0" w:after="0"/>
              <w:ind w:left="0"/>
              <w:rPr>
                <w:ins w:id="1158" w:author="Trần Diệp Vũ" w:date="2022-11-14T18:33:00Z"/>
                <w:sz w:val="20"/>
                <w:szCs w:val="20"/>
              </w:rPr>
            </w:pPr>
            <w:ins w:id="1159" w:author="Trần Diệp Vũ" w:date="2022-11-14T18:33:00Z">
              <w:r w:rsidRPr="005F1DC8">
                <w:rPr>
                  <w:sz w:val="20"/>
                  <w:szCs w:val="20"/>
                </w:rPr>
                <w:t>Show shop information and edit</w:t>
              </w:r>
            </w:ins>
          </w:p>
        </w:tc>
      </w:tr>
    </w:tbl>
    <w:p w14:paraId="6255E18F" w14:textId="73CCAF7D" w:rsidR="00754287" w:rsidRPr="000603E4" w:rsidDel="008666D9" w:rsidRDefault="00754287" w:rsidP="00B8556C">
      <w:pPr>
        <w:pStyle w:val="NormalWeb"/>
        <w:spacing w:before="0" w:after="0"/>
        <w:ind w:left="2160"/>
        <w:rPr>
          <w:del w:id="1160" w:author="Trần Diệp Vũ" w:date="2022-11-14T18:32:00Z"/>
          <w:rFonts w:ascii="Times New Roman" w:hAnsi="Times New Roman" w:cs="Arial"/>
          <w:bCs/>
          <w:color w:val="000000" w:themeColor="text1"/>
        </w:rPr>
      </w:pPr>
      <w:del w:id="1161" w:author="Trần Diệp Vũ" w:date="2022-11-14T18:32:00Z">
        <w:r w:rsidRPr="000603E4" w:rsidDel="008666D9">
          <w:rPr>
            <w:rFonts w:ascii="Times New Roman" w:hAnsi="Times New Roman" w:cs="Arial"/>
            <w:bCs/>
            <w:color w:val="000000" w:themeColor="text1"/>
          </w:rPr>
          <w:delText>Objects:</w:delText>
        </w:r>
      </w:del>
    </w:p>
    <w:p w14:paraId="13BB268C" w14:textId="41A6D933" w:rsidR="00754287" w:rsidDel="008666D9" w:rsidRDefault="00904652" w:rsidP="00B8556C">
      <w:pPr>
        <w:pStyle w:val="NormalWeb"/>
        <w:numPr>
          <w:ilvl w:val="0"/>
          <w:numId w:val="1"/>
        </w:numPr>
        <w:tabs>
          <w:tab w:val="clear" w:pos="0"/>
          <w:tab w:val="num" w:pos="720"/>
        </w:tabs>
        <w:spacing w:before="0" w:after="0"/>
        <w:ind w:left="2880"/>
        <w:rPr>
          <w:del w:id="1162" w:author="Trần Diệp Vũ" w:date="2022-11-14T18:32:00Z"/>
          <w:rFonts w:ascii="Times New Roman" w:hAnsi="Times New Roman" w:cs="Arial"/>
          <w:bCs/>
          <w:color w:val="000000" w:themeColor="text1"/>
        </w:rPr>
      </w:pPr>
      <w:del w:id="1163" w:author="Trần Diệp Vũ" w:date="2022-11-14T18:32:00Z">
        <w:r w:rsidDel="008666D9">
          <w:rPr>
            <w:rFonts w:ascii="Times New Roman" w:hAnsi="Times New Roman" w:cs="Arial"/>
            <w:bCs/>
            <w:color w:val="000000" w:themeColor="text1"/>
          </w:rPr>
          <w:delText>Button +</w:delText>
        </w:r>
      </w:del>
    </w:p>
    <w:p w14:paraId="0DC280C2" w14:textId="75022668" w:rsidR="00904652" w:rsidDel="008666D9" w:rsidRDefault="00904652" w:rsidP="00B8556C">
      <w:pPr>
        <w:pStyle w:val="NormalWeb"/>
        <w:numPr>
          <w:ilvl w:val="0"/>
          <w:numId w:val="1"/>
        </w:numPr>
        <w:tabs>
          <w:tab w:val="clear" w:pos="0"/>
          <w:tab w:val="num" w:pos="720"/>
        </w:tabs>
        <w:spacing w:before="0" w:after="0"/>
        <w:ind w:left="2880"/>
        <w:rPr>
          <w:del w:id="1164" w:author="Trần Diệp Vũ" w:date="2022-11-14T18:32:00Z"/>
          <w:rFonts w:ascii="Times New Roman" w:hAnsi="Times New Roman" w:cs="Arial"/>
          <w:bCs/>
          <w:color w:val="000000" w:themeColor="text1"/>
        </w:rPr>
      </w:pPr>
      <w:del w:id="1165" w:author="Trần Diệp Vũ" w:date="2022-11-14T18:32:00Z">
        <w:r w:rsidDel="008666D9">
          <w:rPr>
            <w:rFonts w:ascii="Times New Roman" w:hAnsi="Times New Roman" w:cs="Arial"/>
            <w:bCs/>
            <w:color w:val="000000" w:themeColor="text1"/>
          </w:rPr>
          <w:delText>Button chi tiết</w:delText>
        </w:r>
      </w:del>
    </w:p>
    <w:p w14:paraId="79D25948" w14:textId="7F515272" w:rsidR="00904652" w:rsidDel="008666D9" w:rsidRDefault="00904652" w:rsidP="00B8556C">
      <w:pPr>
        <w:pStyle w:val="NormalWeb"/>
        <w:numPr>
          <w:ilvl w:val="0"/>
          <w:numId w:val="1"/>
        </w:numPr>
        <w:tabs>
          <w:tab w:val="clear" w:pos="0"/>
          <w:tab w:val="num" w:pos="720"/>
        </w:tabs>
        <w:spacing w:before="0" w:after="0"/>
        <w:ind w:left="2880"/>
        <w:rPr>
          <w:del w:id="1166" w:author="Trần Diệp Vũ" w:date="2022-11-14T18:32:00Z"/>
          <w:rFonts w:ascii="Times New Roman" w:hAnsi="Times New Roman" w:cs="Arial"/>
          <w:bCs/>
          <w:color w:val="000000" w:themeColor="text1"/>
        </w:rPr>
      </w:pPr>
      <w:del w:id="1167" w:author="Trần Diệp Vũ" w:date="2022-11-14T18:32:00Z">
        <w:r w:rsidDel="008666D9">
          <w:rPr>
            <w:rFonts w:ascii="Times New Roman" w:hAnsi="Times New Roman" w:cs="Arial"/>
            <w:bCs/>
            <w:color w:val="000000" w:themeColor="text1"/>
          </w:rPr>
          <w:delText>Exit</w:delText>
        </w:r>
      </w:del>
    </w:p>
    <w:p w14:paraId="15B811F3" w14:textId="18EFD508" w:rsidR="00904652" w:rsidDel="008666D9" w:rsidRDefault="00904652" w:rsidP="00B8556C">
      <w:pPr>
        <w:pStyle w:val="NormalWeb"/>
        <w:numPr>
          <w:ilvl w:val="0"/>
          <w:numId w:val="1"/>
        </w:numPr>
        <w:tabs>
          <w:tab w:val="clear" w:pos="0"/>
          <w:tab w:val="num" w:pos="720"/>
        </w:tabs>
        <w:spacing w:before="0" w:after="0"/>
        <w:ind w:left="2880"/>
        <w:rPr>
          <w:del w:id="1168" w:author="Trần Diệp Vũ" w:date="2022-11-14T18:32:00Z"/>
          <w:rFonts w:ascii="Times New Roman" w:hAnsi="Times New Roman" w:cs="Arial"/>
          <w:bCs/>
          <w:color w:val="000000" w:themeColor="text1"/>
        </w:rPr>
      </w:pPr>
      <w:del w:id="1169" w:author="Trần Diệp Vũ" w:date="2022-11-14T18:32:00Z">
        <w:r w:rsidDel="008666D9">
          <w:rPr>
            <w:rFonts w:ascii="Times New Roman" w:hAnsi="Times New Roman" w:cs="Arial"/>
            <w:bCs/>
            <w:color w:val="000000" w:themeColor="text1"/>
          </w:rPr>
          <w:delText>Button thêm</w:delText>
        </w:r>
      </w:del>
    </w:p>
    <w:p w14:paraId="5195553E" w14:textId="0E0695D9" w:rsidR="00904652" w:rsidDel="008666D9" w:rsidRDefault="00904652" w:rsidP="00B8556C">
      <w:pPr>
        <w:pStyle w:val="NormalWeb"/>
        <w:numPr>
          <w:ilvl w:val="0"/>
          <w:numId w:val="1"/>
        </w:numPr>
        <w:tabs>
          <w:tab w:val="clear" w:pos="0"/>
          <w:tab w:val="num" w:pos="720"/>
        </w:tabs>
        <w:spacing w:before="0" w:after="0"/>
        <w:ind w:left="2880"/>
        <w:rPr>
          <w:del w:id="1170" w:author="Trần Diệp Vũ" w:date="2022-11-14T18:32:00Z"/>
          <w:rFonts w:ascii="Times New Roman" w:hAnsi="Times New Roman" w:cs="Arial"/>
          <w:bCs/>
          <w:color w:val="000000" w:themeColor="text1"/>
        </w:rPr>
      </w:pPr>
      <w:del w:id="1171" w:author="Trần Diệp Vũ" w:date="2022-11-14T18:32:00Z">
        <w:r w:rsidDel="008666D9">
          <w:rPr>
            <w:rFonts w:ascii="Times New Roman" w:hAnsi="Times New Roman" w:cs="Arial"/>
            <w:bCs/>
            <w:color w:val="000000" w:themeColor="text1"/>
          </w:rPr>
          <w:delText>Button Xoá</w:delText>
        </w:r>
      </w:del>
    </w:p>
    <w:p w14:paraId="68F40DAD" w14:textId="1EF2ABA8" w:rsidR="00904652" w:rsidDel="008666D9" w:rsidRDefault="00904652" w:rsidP="00B8556C">
      <w:pPr>
        <w:pStyle w:val="NormalWeb"/>
        <w:numPr>
          <w:ilvl w:val="0"/>
          <w:numId w:val="1"/>
        </w:numPr>
        <w:tabs>
          <w:tab w:val="clear" w:pos="0"/>
          <w:tab w:val="num" w:pos="720"/>
        </w:tabs>
        <w:spacing w:before="0" w:after="0"/>
        <w:ind w:left="2880"/>
        <w:rPr>
          <w:del w:id="1172" w:author="Trần Diệp Vũ" w:date="2022-11-14T18:32:00Z"/>
          <w:rFonts w:ascii="Times New Roman" w:hAnsi="Times New Roman" w:cs="Arial"/>
          <w:bCs/>
          <w:color w:val="000000" w:themeColor="text1"/>
        </w:rPr>
      </w:pPr>
      <w:del w:id="1173" w:author="Trần Diệp Vũ" w:date="2022-11-14T18:32:00Z">
        <w:r w:rsidDel="008666D9">
          <w:rPr>
            <w:rFonts w:ascii="Times New Roman" w:hAnsi="Times New Roman" w:cs="Arial"/>
            <w:bCs/>
            <w:color w:val="000000" w:themeColor="text1"/>
          </w:rPr>
          <w:delText>Button Sửa</w:delText>
        </w:r>
      </w:del>
    </w:p>
    <w:p w14:paraId="75BDA419" w14:textId="24314A23" w:rsidR="00904652" w:rsidDel="008666D9" w:rsidRDefault="00904652" w:rsidP="00904652">
      <w:pPr>
        <w:pStyle w:val="NormalWeb"/>
        <w:numPr>
          <w:ilvl w:val="0"/>
          <w:numId w:val="1"/>
        </w:numPr>
        <w:tabs>
          <w:tab w:val="clear" w:pos="0"/>
          <w:tab w:val="num" w:pos="720"/>
        </w:tabs>
        <w:spacing w:before="0" w:after="0"/>
        <w:ind w:left="2880"/>
        <w:rPr>
          <w:del w:id="1174" w:author="Trần Diệp Vũ" w:date="2022-11-14T18:32:00Z"/>
          <w:rFonts w:ascii="Times New Roman" w:hAnsi="Times New Roman" w:cs="Arial"/>
          <w:bCs/>
          <w:color w:val="000000" w:themeColor="text1"/>
        </w:rPr>
      </w:pPr>
      <w:del w:id="1175" w:author="Trần Diệp Vũ" w:date="2022-11-14T18:32:00Z">
        <w:r w:rsidRPr="00904652" w:rsidDel="008666D9">
          <w:rPr>
            <w:rFonts w:ascii="Times New Roman" w:hAnsi="Times New Roman" w:cs="Arial"/>
            <w:bCs/>
            <w:color w:val="000000" w:themeColor="text1"/>
          </w:rPr>
          <w:delText>Text Field entered staff information</w:delText>
        </w:r>
      </w:del>
    </w:p>
    <w:p w14:paraId="074D55C3" w14:textId="226C4459" w:rsidR="00754287" w:rsidRPr="000603E4" w:rsidDel="008666D9" w:rsidRDefault="00754287" w:rsidP="00904652">
      <w:pPr>
        <w:pStyle w:val="NormalWeb"/>
        <w:spacing w:before="0" w:after="0"/>
        <w:ind w:left="2520"/>
        <w:rPr>
          <w:del w:id="1176" w:author="Trần Diệp Vũ" w:date="2022-11-14T18:32:00Z"/>
          <w:rFonts w:ascii="Times New Roman" w:hAnsi="Times New Roman" w:cs="Arial"/>
          <w:bCs/>
          <w:color w:val="000000" w:themeColor="text1"/>
        </w:rPr>
      </w:pPr>
      <w:del w:id="1177" w:author="Trần Diệp Vũ" w:date="2022-11-14T18:32:00Z">
        <w:r w:rsidRPr="000603E4" w:rsidDel="008666D9">
          <w:rPr>
            <w:rFonts w:ascii="Times New Roman" w:hAnsi="Times New Roman" w:cs="Arial"/>
            <w:bCs/>
            <w:color w:val="000000" w:themeColor="text1"/>
          </w:rPr>
          <w:delText>Actions:</w:delText>
        </w:r>
      </w:del>
    </w:p>
    <w:p w14:paraId="3CDFC4ED" w14:textId="06EF490A" w:rsidR="00754287" w:rsidRPr="000603E4" w:rsidDel="008666D9" w:rsidRDefault="00904652" w:rsidP="00B8556C">
      <w:pPr>
        <w:pStyle w:val="NormalWeb"/>
        <w:numPr>
          <w:ilvl w:val="0"/>
          <w:numId w:val="1"/>
        </w:numPr>
        <w:tabs>
          <w:tab w:val="clear" w:pos="0"/>
          <w:tab w:val="num" w:pos="720"/>
        </w:tabs>
        <w:spacing w:before="0" w:after="0"/>
        <w:ind w:left="2880"/>
        <w:rPr>
          <w:del w:id="1178" w:author="Trần Diệp Vũ" w:date="2022-11-14T18:32:00Z"/>
          <w:rFonts w:ascii="Times New Roman" w:hAnsi="Times New Roman" w:cs="Arial"/>
          <w:bCs/>
          <w:color w:val="000000" w:themeColor="text1"/>
        </w:rPr>
      </w:pPr>
      <w:del w:id="1179" w:author="Trần Diệp Vũ" w:date="2022-11-14T18:32:00Z">
        <w:r w:rsidDel="008666D9">
          <w:rPr>
            <w:rFonts w:ascii="Times New Roman" w:hAnsi="Times New Roman" w:cs="Arial"/>
            <w:bCs/>
            <w:color w:val="000000" w:themeColor="text1"/>
          </w:rPr>
          <w:delText>Add new staff</w:delText>
        </w:r>
      </w:del>
    </w:p>
    <w:p w14:paraId="6F927C94" w14:textId="1F1A7E9E" w:rsidR="00754287" w:rsidDel="008666D9" w:rsidRDefault="00904652" w:rsidP="00B8556C">
      <w:pPr>
        <w:pStyle w:val="NormalWeb"/>
        <w:numPr>
          <w:ilvl w:val="0"/>
          <w:numId w:val="1"/>
        </w:numPr>
        <w:tabs>
          <w:tab w:val="clear" w:pos="0"/>
          <w:tab w:val="num" w:pos="720"/>
        </w:tabs>
        <w:spacing w:before="0" w:after="0"/>
        <w:ind w:left="2880"/>
        <w:rPr>
          <w:del w:id="1180" w:author="Trần Diệp Vũ" w:date="2022-11-14T18:32:00Z"/>
          <w:rFonts w:ascii="Times New Roman" w:hAnsi="Times New Roman" w:cs="Arial"/>
          <w:bCs/>
          <w:color w:val="000000" w:themeColor="text1"/>
        </w:rPr>
      </w:pPr>
      <w:del w:id="1181" w:author="Trần Diệp Vũ" w:date="2022-11-14T18:32:00Z">
        <w:r w:rsidDel="008666D9">
          <w:rPr>
            <w:rFonts w:ascii="Times New Roman" w:hAnsi="Times New Roman" w:cs="Arial"/>
            <w:bCs/>
            <w:color w:val="000000" w:themeColor="text1"/>
          </w:rPr>
          <w:delText>Show detail staff</w:delText>
        </w:r>
      </w:del>
    </w:p>
    <w:p w14:paraId="61C23AB7" w14:textId="5E8E81F8" w:rsidR="00904652" w:rsidDel="008666D9" w:rsidRDefault="00904652" w:rsidP="00904652">
      <w:pPr>
        <w:pStyle w:val="NormalWeb"/>
        <w:numPr>
          <w:ilvl w:val="0"/>
          <w:numId w:val="1"/>
        </w:numPr>
        <w:tabs>
          <w:tab w:val="clear" w:pos="0"/>
          <w:tab w:val="num" w:pos="2160"/>
        </w:tabs>
        <w:spacing w:before="0" w:after="0"/>
        <w:ind w:left="2880"/>
        <w:rPr>
          <w:del w:id="1182" w:author="Trần Diệp Vũ" w:date="2022-11-14T18:32:00Z"/>
          <w:rFonts w:ascii="Times New Roman" w:hAnsi="Times New Roman" w:cs="Arial"/>
          <w:bCs/>
          <w:color w:val="000000" w:themeColor="text1"/>
        </w:rPr>
      </w:pPr>
      <w:del w:id="1183" w:author="Trần Diệp Vũ" w:date="2022-11-14T18:32:00Z">
        <w:r w:rsidRPr="000E106C" w:rsidDel="008666D9">
          <w:rPr>
            <w:rFonts w:ascii="Times New Roman" w:hAnsi="Times New Roman" w:cs="Arial"/>
            <w:bCs/>
            <w:color w:val="000000" w:themeColor="text1"/>
          </w:rPr>
          <w:delText>Return to the screen first</w:delText>
        </w:r>
      </w:del>
    </w:p>
    <w:p w14:paraId="73536F8B" w14:textId="200707C9" w:rsidR="00904652" w:rsidDel="008666D9" w:rsidRDefault="00904652" w:rsidP="00B8556C">
      <w:pPr>
        <w:pStyle w:val="NormalWeb"/>
        <w:numPr>
          <w:ilvl w:val="0"/>
          <w:numId w:val="1"/>
        </w:numPr>
        <w:tabs>
          <w:tab w:val="clear" w:pos="0"/>
          <w:tab w:val="num" w:pos="720"/>
        </w:tabs>
        <w:spacing w:before="0" w:after="0"/>
        <w:ind w:left="2880"/>
        <w:rPr>
          <w:del w:id="1184" w:author="Trần Diệp Vũ" w:date="2022-11-14T18:32:00Z"/>
          <w:rFonts w:ascii="Times New Roman" w:hAnsi="Times New Roman" w:cs="Arial"/>
          <w:bCs/>
          <w:color w:val="000000" w:themeColor="text1"/>
        </w:rPr>
      </w:pPr>
      <w:del w:id="1185" w:author="Trần Diệp Vũ" w:date="2022-11-14T18:32:00Z">
        <w:r w:rsidDel="008666D9">
          <w:rPr>
            <w:rFonts w:ascii="Times New Roman" w:hAnsi="Times New Roman" w:cs="Arial"/>
            <w:bCs/>
            <w:color w:val="000000" w:themeColor="text1"/>
          </w:rPr>
          <w:delText>Add staff</w:delText>
        </w:r>
      </w:del>
    </w:p>
    <w:p w14:paraId="62EB2B5E" w14:textId="64CB9452" w:rsidR="00904652" w:rsidDel="008666D9" w:rsidRDefault="00904652" w:rsidP="00B8556C">
      <w:pPr>
        <w:pStyle w:val="NormalWeb"/>
        <w:numPr>
          <w:ilvl w:val="0"/>
          <w:numId w:val="1"/>
        </w:numPr>
        <w:tabs>
          <w:tab w:val="clear" w:pos="0"/>
          <w:tab w:val="num" w:pos="720"/>
        </w:tabs>
        <w:spacing w:before="0" w:after="0"/>
        <w:ind w:left="2880"/>
        <w:rPr>
          <w:del w:id="1186" w:author="Trần Diệp Vũ" w:date="2022-11-14T18:32:00Z"/>
          <w:rFonts w:ascii="Times New Roman" w:hAnsi="Times New Roman" w:cs="Arial"/>
          <w:bCs/>
          <w:color w:val="000000" w:themeColor="text1"/>
        </w:rPr>
      </w:pPr>
      <w:del w:id="1187" w:author="Trần Diệp Vũ" w:date="2022-11-14T18:32:00Z">
        <w:r w:rsidDel="008666D9">
          <w:rPr>
            <w:rFonts w:ascii="Times New Roman" w:hAnsi="Times New Roman" w:cs="Arial"/>
            <w:bCs/>
            <w:color w:val="000000" w:themeColor="text1"/>
          </w:rPr>
          <w:delText>Delete staff</w:delText>
        </w:r>
      </w:del>
    </w:p>
    <w:p w14:paraId="72EBA95C" w14:textId="0C18AEEB" w:rsidR="00904652" w:rsidRPr="000603E4" w:rsidDel="008666D9" w:rsidRDefault="00904652">
      <w:pPr>
        <w:pStyle w:val="NormalWeb"/>
        <w:numPr>
          <w:ilvl w:val="0"/>
          <w:numId w:val="1"/>
        </w:numPr>
        <w:tabs>
          <w:tab w:val="clear" w:pos="0"/>
          <w:tab w:val="num" w:pos="720"/>
        </w:tabs>
        <w:spacing w:before="0" w:after="0"/>
        <w:ind w:left="2880"/>
        <w:rPr>
          <w:del w:id="1188" w:author="Trần Diệp Vũ" w:date="2022-11-14T18:32:00Z"/>
          <w:rFonts w:ascii="Times New Roman" w:hAnsi="Times New Roman" w:cs="Arial"/>
          <w:bCs/>
          <w:color w:val="000000" w:themeColor="text1"/>
        </w:rPr>
        <w:pPrChange w:id="1189" w:author="Trần Diệp Vũ" w:date="2022-11-14T18:32:00Z">
          <w:pPr>
            <w:pStyle w:val="NormalWeb"/>
            <w:numPr>
              <w:numId w:val="1"/>
            </w:numPr>
            <w:tabs>
              <w:tab w:val="num" w:pos="0"/>
              <w:tab w:val="num" w:pos="720"/>
            </w:tabs>
            <w:spacing w:before="0" w:after="0"/>
            <w:ind w:left="2880" w:hanging="360"/>
          </w:pPr>
        </w:pPrChange>
      </w:pPr>
      <w:del w:id="1190" w:author="Trần Diệp Vũ" w:date="2022-11-14T18:32:00Z">
        <w:r w:rsidRPr="008666D9" w:rsidDel="008666D9">
          <w:rPr>
            <w:rFonts w:ascii="Times New Roman" w:hAnsi="Times New Roman" w:cs="Arial"/>
            <w:bCs/>
            <w:color w:val="000000" w:themeColor="text1"/>
          </w:rPr>
          <w:delText>Edit staff</w:delText>
        </w:r>
      </w:del>
    </w:p>
    <w:p w14:paraId="55CD240F" w14:textId="549D0991" w:rsidR="00B8556C" w:rsidRPr="008666D9" w:rsidDel="008666D9" w:rsidRDefault="00904652">
      <w:pPr>
        <w:pStyle w:val="NormalWeb"/>
        <w:numPr>
          <w:ilvl w:val="0"/>
          <w:numId w:val="1"/>
        </w:numPr>
        <w:tabs>
          <w:tab w:val="clear" w:pos="0"/>
          <w:tab w:val="num" w:pos="720"/>
        </w:tabs>
        <w:spacing w:before="0" w:after="0"/>
        <w:ind w:left="2880"/>
        <w:rPr>
          <w:del w:id="1191" w:author="Trần Diệp Vũ" w:date="2022-11-14T18:32:00Z"/>
          <w:rFonts w:ascii="Times New Roman" w:hAnsi="Times New Roman" w:cs="Arial"/>
          <w:bCs/>
          <w:color w:val="000000" w:themeColor="text1"/>
        </w:rPr>
        <w:pPrChange w:id="1192" w:author="Trần Diệp Vũ" w:date="2022-11-14T18:32:00Z">
          <w:pPr>
            <w:pStyle w:val="NormalWeb"/>
            <w:numPr>
              <w:numId w:val="1"/>
            </w:numPr>
            <w:tabs>
              <w:tab w:val="num" w:pos="0"/>
              <w:tab w:val="num" w:pos="720"/>
            </w:tabs>
            <w:spacing w:before="0" w:after="0"/>
            <w:ind w:left="2880" w:hanging="360"/>
          </w:pPr>
        </w:pPrChange>
      </w:pPr>
      <w:del w:id="1193" w:author="Trần Diệp Vũ" w:date="2022-11-14T18:32:00Z">
        <w:r w:rsidRPr="008666D9" w:rsidDel="008666D9">
          <w:rPr>
            <w:rFonts w:ascii="Times New Roman" w:hAnsi="Times New Roman" w:cs="Arial"/>
            <w:bCs/>
            <w:color w:val="000000" w:themeColor="text1"/>
          </w:rPr>
          <w:delText>Enter infor staff</w:delText>
        </w:r>
      </w:del>
    </w:p>
    <w:p w14:paraId="39ED342F" w14:textId="77777777" w:rsidR="00754287" w:rsidRPr="008666D9" w:rsidRDefault="00754287">
      <w:pPr>
        <w:pStyle w:val="NormalWeb"/>
        <w:spacing w:before="0" w:after="0"/>
        <w:rPr>
          <w:rFonts w:ascii="Times New Roman" w:hAnsi="Times New Roman" w:cs="Arial"/>
          <w:bCs/>
          <w:color w:val="000000" w:themeColor="text1"/>
        </w:rPr>
        <w:pPrChange w:id="1194" w:author="Trần Diệp Vũ" w:date="2022-11-14T18:32:00Z">
          <w:pPr>
            <w:pStyle w:val="NormalWeb"/>
            <w:spacing w:before="0" w:after="0"/>
            <w:ind w:left="2880"/>
          </w:pPr>
        </w:pPrChange>
      </w:pPr>
    </w:p>
    <w:p w14:paraId="5BF7B5A8" w14:textId="0E0CE9F5" w:rsidR="00754287" w:rsidRPr="000603E4" w:rsidRDefault="005B4D5A" w:rsidP="000715F8">
      <w:pPr>
        <w:pStyle w:val="Heading3"/>
        <w:ind w:left="720" w:firstLine="720"/>
        <w:rPr>
          <w:color w:val="000000" w:themeColor="text1"/>
        </w:rPr>
      </w:pPr>
      <w:bookmarkStart w:id="1195" w:name="_Toc119350624"/>
      <w:r>
        <w:rPr>
          <w:color w:val="000000" w:themeColor="text1"/>
        </w:rPr>
        <w:lastRenderedPageBreak/>
        <w:t>4</w:t>
      </w:r>
      <w:r w:rsidR="00754287" w:rsidRPr="000603E4">
        <w:rPr>
          <w:color w:val="000000" w:themeColor="text1"/>
        </w:rPr>
        <w:t xml:space="preserve">.1.8 </w:t>
      </w:r>
      <w:del w:id="1196" w:author="Trần Diệp Vũ" w:date="2022-11-14T19:40:00Z">
        <w:r w:rsidR="00100610" w:rsidDel="00064401">
          <w:rPr>
            <w:color w:val="000000" w:themeColor="text1"/>
          </w:rPr>
          <w:delText xml:space="preserve">List and bill oder </w:delText>
        </w:r>
        <w:r w:rsidR="00754287" w:rsidRPr="000603E4" w:rsidDel="00064401">
          <w:rPr>
            <w:color w:val="000000" w:themeColor="text1"/>
          </w:rPr>
          <w:delText xml:space="preserve"> Main Screen</w:delText>
        </w:r>
        <w:r w:rsidR="00100610" w:rsidDel="00064401">
          <w:rPr>
            <w:color w:val="000000" w:themeColor="text1"/>
          </w:rPr>
          <w:delText xml:space="preserve"> in Staff</w:delText>
        </w:r>
      </w:del>
      <w:ins w:id="1197" w:author="Trần Diệp Vũ" w:date="2022-11-14T19:40:00Z">
        <w:r w:rsidR="00064401">
          <w:rPr>
            <w:color w:val="000000" w:themeColor="text1"/>
          </w:rPr>
          <w:t>Shop Sale Phone Order Screen</w:t>
        </w:r>
        <w:bookmarkEnd w:id="1195"/>
        <w:r w:rsidR="00064401">
          <w:rPr>
            <w:color w:val="000000" w:themeColor="text1"/>
          </w:rPr>
          <w:tab/>
        </w:r>
      </w:ins>
    </w:p>
    <w:p w14:paraId="4900CBEB" w14:textId="159F2158" w:rsidR="00100610" w:rsidRPr="000603E4" w:rsidRDefault="005B4D5A" w:rsidP="00100610">
      <w:pPr>
        <w:pStyle w:val="Heading3"/>
        <w:ind w:left="720" w:firstLine="720"/>
        <w:rPr>
          <w:color w:val="000000" w:themeColor="text1"/>
        </w:rPr>
      </w:pPr>
      <w:bookmarkStart w:id="1198" w:name="_Toc119350625"/>
      <w:r>
        <w:rPr>
          <w:color w:val="000000" w:themeColor="text1"/>
        </w:rPr>
        <w:t>4</w:t>
      </w:r>
      <w:r w:rsidR="00754287" w:rsidRPr="000603E4">
        <w:rPr>
          <w:color w:val="000000" w:themeColor="text1"/>
        </w:rPr>
        <w:t xml:space="preserve">.1.8.1 </w:t>
      </w:r>
      <w:del w:id="1199" w:author="Trần Diệp Vũ" w:date="2022-11-14T19:40:00Z">
        <w:r w:rsidR="00754287" w:rsidRPr="000603E4" w:rsidDel="00064401">
          <w:rPr>
            <w:color w:val="000000" w:themeColor="text1"/>
          </w:rPr>
          <w:delText xml:space="preserve">Screen Shot for </w:delText>
        </w:r>
        <w:r w:rsidR="00100610" w:rsidDel="00064401">
          <w:rPr>
            <w:color w:val="000000" w:themeColor="text1"/>
          </w:rPr>
          <w:delText xml:space="preserve">List and bill oder </w:delText>
        </w:r>
        <w:r w:rsidR="00100610" w:rsidRPr="000603E4" w:rsidDel="00064401">
          <w:rPr>
            <w:color w:val="000000" w:themeColor="text1"/>
          </w:rPr>
          <w:delText xml:space="preserve"> Main Screen</w:delText>
        </w:r>
        <w:r w:rsidR="00100610" w:rsidDel="00064401">
          <w:rPr>
            <w:color w:val="000000" w:themeColor="text1"/>
          </w:rPr>
          <w:delText xml:space="preserve"> in Staff</w:delText>
        </w:r>
      </w:del>
      <w:ins w:id="1200" w:author="Trần Diệp Vũ" w:date="2022-11-14T19:41:00Z">
        <w:r w:rsidR="00064401">
          <w:rPr>
            <w:color w:val="000000" w:themeColor="text1"/>
          </w:rPr>
          <w:t>User Interfaces</w:t>
        </w:r>
      </w:ins>
      <w:bookmarkEnd w:id="1198"/>
    </w:p>
    <w:p w14:paraId="3E9BC0B3" w14:textId="77777777" w:rsidR="00754287" w:rsidRPr="000603E4" w:rsidRDefault="00754287" w:rsidP="000715F8">
      <w:pPr>
        <w:pStyle w:val="Heading3"/>
        <w:ind w:left="1440" w:firstLine="720"/>
        <w:rPr>
          <w:color w:val="000000" w:themeColor="text1"/>
        </w:rPr>
      </w:pPr>
    </w:p>
    <w:p w14:paraId="783C740E" w14:textId="6EF5B680" w:rsidR="00B8556C" w:rsidRPr="000603E4" w:rsidRDefault="00064401" w:rsidP="00796ADF">
      <w:pPr>
        <w:pStyle w:val="NormalWeb"/>
        <w:spacing w:before="0" w:after="0"/>
        <w:jc w:val="center"/>
        <w:rPr>
          <w:rFonts w:ascii="Times New Roman" w:hAnsi="Times New Roman" w:cs="Arial"/>
          <w:b/>
          <w:bCs/>
          <w:color w:val="000000" w:themeColor="text1"/>
        </w:rPr>
      </w:pPr>
      <w:ins w:id="1201" w:author="Trần Diệp Vũ" w:date="2022-11-14T19:40:00Z">
        <w:r>
          <w:rPr>
            <w:noProof/>
          </w:rPr>
          <w:drawing>
            <wp:inline distT="0" distB="0" distL="0" distR="0" wp14:anchorId="63673553" wp14:editId="09759B08">
              <wp:extent cx="3076575" cy="546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6575" cy="5467350"/>
                      </a:xfrm>
                      <a:prstGeom prst="rect">
                        <a:avLst/>
                      </a:prstGeom>
                    </pic:spPr>
                  </pic:pic>
                </a:graphicData>
              </a:graphic>
            </wp:inline>
          </w:drawing>
        </w:r>
      </w:ins>
      <w:del w:id="1202" w:author="Trần Diệp Vũ" w:date="2022-11-14T19:40:00Z">
        <w:r w:rsidR="00796ADF" w:rsidRPr="00796ADF" w:rsidDel="00064401">
          <w:rPr>
            <w:rFonts w:ascii="Times New Roman" w:hAnsi="Times New Roman" w:cs="Arial"/>
            <w:b/>
            <w:bCs/>
            <w:noProof/>
            <w:color w:val="000000" w:themeColor="text1"/>
            <w:lang w:eastAsia="en-US"/>
          </w:rPr>
          <w:drawing>
            <wp:inline distT="0" distB="0" distL="0" distR="0" wp14:anchorId="5DD85316" wp14:editId="4EF84F9A">
              <wp:extent cx="5144218" cy="46869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44218" cy="4686954"/>
                      </a:xfrm>
                      <a:prstGeom prst="rect">
                        <a:avLst/>
                      </a:prstGeom>
                    </pic:spPr>
                  </pic:pic>
                </a:graphicData>
              </a:graphic>
            </wp:inline>
          </w:drawing>
        </w:r>
      </w:del>
    </w:p>
    <w:p w14:paraId="467660EF" w14:textId="774F7162" w:rsidR="00064401" w:rsidRPr="00064401" w:rsidRDefault="00064401">
      <w:pPr>
        <w:pStyle w:val="NormalWeb"/>
        <w:spacing w:before="0" w:after="0"/>
        <w:jc w:val="center"/>
        <w:rPr>
          <w:rFonts w:ascii="Times New Roman" w:hAnsi="Times New Roman" w:cs="Arial"/>
          <w:color w:val="000000" w:themeColor="text1"/>
          <w:rPrChange w:id="1203" w:author="Trần Diệp Vũ" w:date="2022-11-14T19:42:00Z">
            <w:rPr>
              <w:rFonts w:ascii="Times New Roman" w:hAnsi="Times New Roman" w:cs="Arial"/>
              <w:b/>
              <w:bCs/>
              <w:color w:val="000000" w:themeColor="text1"/>
            </w:rPr>
          </w:rPrChange>
        </w:rPr>
        <w:pPrChange w:id="1204" w:author="Trần Diệp Vũ" w:date="2022-11-14T19:42:00Z">
          <w:pPr>
            <w:pStyle w:val="NormalWeb"/>
            <w:spacing w:before="0" w:after="0"/>
          </w:pPr>
        </w:pPrChange>
      </w:pPr>
      <w:proofErr w:type="spellStart"/>
      <w:ins w:id="1205" w:author="Trần Diệp Vũ" w:date="2022-11-14T19:42:00Z">
        <w:r>
          <w:rPr>
            <w:rFonts w:ascii="Times New Roman" w:hAnsi="Times New Roman" w:cs="Arial"/>
            <w:color w:val="000000" w:themeColor="text1"/>
          </w:rPr>
          <w:t>Hình</w:t>
        </w:r>
        <w:proofErr w:type="spellEnd"/>
        <w:r>
          <w:rPr>
            <w:rFonts w:ascii="Times New Roman" w:hAnsi="Times New Roman" w:cs="Arial"/>
            <w:color w:val="000000" w:themeColor="text1"/>
          </w:rPr>
          <w:t xml:space="preserve"> 8: Order</w:t>
        </w:r>
      </w:ins>
    </w:p>
    <w:p w14:paraId="43AFA2D5" w14:textId="75CC5F78" w:rsidR="00100610" w:rsidRPr="000603E4" w:rsidRDefault="005B4D5A" w:rsidP="00100610">
      <w:pPr>
        <w:pStyle w:val="Heading3"/>
        <w:ind w:left="720" w:firstLine="720"/>
        <w:rPr>
          <w:color w:val="000000" w:themeColor="text1"/>
        </w:rPr>
      </w:pPr>
      <w:bookmarkStart w:id="1206" w:name="_Toc119350626"/>
      <w:r>
        <w:rPr>
          <w:color w:val="000000" w:themeColor="text1"/>
        </w:rPr>
        <w:t>4</w:t>
      </w:r>
      <w:r w:rsidR="00754287" w:rsidRPr="000603E4">
        <w:rPr>
          <w:color w:val="000000" w:themeColor="text1"/>
        </w:rPr>
        <w:t>.1.8.2 Objects and actions</w:t>
      </w:r>
      <w:bookmarkEnd w:id="1206"/>
      <w:r w:rsidR="00754287" w:rsidRPr="000603E4">
        <w:rPr>
          <w:color w:val="000000" w:themeColor="text1"/>
        </w:rPr>
        <w:t xml:space="preserve"> </w:t>
      </w:r>
      <w:del w:id="1207" w:author="Trần Diệp Vũ" w:date="2022-11-14T19:42:00Z">
        <w:r w:rsidR="00754287" w:rsidRPr="000603E4" w:rsidDel="00064401">
          <w:rPr>
            <w:color w:val="000000" w:themeColor="text1"/>
          </w:rPr>
          <w:delText xml:space="preserve">for </w:delText>
        </w:r>
        <w:r w:rsidR="00100610" w:rsidDel="00064401">
          <w:rPr>
            <w:color w:val="000000" w:themeColor="text1"/>
          </w:rPr>
          <w:delText xml:space="preserve">List and bill oder </w:delText>
        </w:r>
        <w:r w:rsidR="00100610" w:rsidRPr="000603E4" w:rsidDel="00064401">
          <w:rPr>
            <w:color w:val="000000" w:themeColor="text1"/>
          </w:rPr>
          <w:delText xml:space="preserve"> Main Screen</w:delText>
        </w:r>
        <w:r w:rsidR="00100610" w:rsidDel="00064401">
          <w:rPr>
            <w:color w:val="000000" w:themeColor="text1"/>
          </w:rPr>
          <w:delText xml:space="preserve"> in Staff</w:delText>
        </w:r>
      </w:del>
    </w:p>
    <w:p w14:paraId="17D6C54C" w14:textId="77777777" w:rsidR="00064401" w:rsidDel="00064401" w:rsidRDefault="00064401" w:rsidP="00064401">
      <w:pPr>
        <w:rPr>
          <w:ins w:id="1208" w:author="Trần Diệp Vũ" w:date="2022-11-14T19:43:00Z"/>
          <w:color w:val="000000" w:themeColor="text1"/>
        </w:rPr>
      </w:pPr>
      <w:ins w:id="1209" w:author="Trần Diệp Vũ" w:date="2022-11-14T19:43:00Z">
        <w:r>
          <w:rPr>
            <w:color w:val="000000" w:themeColor="text1"/>
          </w:rPr>
          <w:tab/>
        </w:r>
        <w:r>
          <w:rPr>
            <w:color w:val="000000" w:themeColor="text1"/>
          </w:rPr>
          <w:tab/>
        </w:r>
      </w:ins>
    </w:p>
    <w:tbl>
      <w:tblPr>
        <w:tblW w:w="8535" w:type="dxa"/>
        <w:tblInd w:w="-10" w:type="dxa"/>
        <w:tblLayout w:type="fixed"/>
        <w:tblCellMar>
          <w:left w:w="10" w:type="dxa"/>
          <w:right w:w="10" w:type="dxa"/>
        </w:tblCellMar>
        <w:tblLook w:val="0000" w:firstRow="0" w:lastRow="0" w:firstColumn="0" w:lastColumn="0" w:noHBand="0" w:noVBand="0"/>
        <w:tblPrChange w:id="1210" w:author="Trần Diệp Vũ" w:date="2022-11-14T19:43:00Z">
          <w:tblPr>
            <w:tblW w:w="9100" w:type="dxa"/>
            <w:tblInd w:w="-10" w:type="dxa"/>
            <w:tblLayout w:type="fixed"/>
            <w:tblCellMar>
              <w:left w:w="10" w:type="dxa"/>
              <w:right w:w="10" w:type="dxa"/>
            </w:tblCellMar>
            <w:tblLook w:val="0000" w:firstRow="0" w:lastRow="0" w:firstColumn="0" w:lastColumn="0" w:noHBand="0" w:noVBand="0"/>
          </w:tblPr>
        </w:tblPrChange>
      </w:tblPr>
      <w:tblGrid>
        <w:gridCol w:w="2667"/>
        <w:gridCol w:w="2478"/>
        <w:gridCol w:w="3390"/>
        <w:tblGridChange w:id="1211">
          <w:tblGrid>
            <w:gridCol w:w="30"/>
            <w:gridCol w:w="1550"/>
            <w:gridCol w:w="1087"/>
            <w:gridCol w:w="353"/>
            <w:gridCol w:w="1970"/>
            <w:gridCol w:w="155"/>
            <w:gridCol w:w="3390"/>
          </w:tblGrid>
        </w:tblGridChange>
      </w:tblGrid>
      <w:tr w:rsidR="00064401" w14:paraId="0D427C38" w14:textId="77777777" w:rsidTr="00064401">
        <w:trPr>
          <w:trHeight w:val="352"/>
          <w:ins w:id="1212" w:author="Trần Diệp Vũ" w:date="2022-11-14T19:43:00Z"/>
          <w:trPrChange w:id="1213" w:author="Trần Diệp Vũ" w:date="2022-11-14T19:43:00Z">
            <w:trPr>
              <w:gridBefore w:val="1"/>
              <w:gridAfter w:val="0"/>
            </w:trPr>
          </w:trPrChange>
        </w:trPr>
        <w:tc>
          <w:tcPr>
            <w:tcW w:w="2667"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1214" w:author="Trần Diệp Vũ" w:date="2022-11-14T19:43:00Z">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255BC4BF" w14:textId="77777777" w:rsidR="00064401" w:rsidRDefault="00064401" w:rsidP="00166A9C">
            <w:pPr>
              <w:pStyle w:val="ListParagraph"/>
              <w:spacing w:before="0" w:after="0"/>
              <w:ind w:left="0"/>
              <w:rPr>
                <w:ins w:id="1215" w:author="Trần Diệp Vũ" w:date="2022-11-14T19:43:00Z"/>
                <w:b/>
                <w:bCs/>
              </w:rPr>
            </w:pPr>
            <w:ins w:id="1216" w:author="Trần Diệp Vũ" w:date="2022-11-14T19:43:00Z">
              <w:r>
                <w:rPr>
                  <w:b/>
                  <w:bCs/>
                </w:rPr>
                <w:t>Item</w:t>
              </w:r>
            </w:ins>
          </w:p>
        </w:tc>
        <w:tc>
          <w:tcPr>
            <w:tcW w:w="2478"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1217" w:author="Trần Diệp Vũ" w:date="2022-11-14T19:43:00Z">
              <w:tcPr>
                <w:tcW w:w="1440" w:type="dxa"/>
                <w:gridSpan w:val="2"/>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6BF0898C" w14:textId="77777777" w:rsidR="00064401" w:rsidRDefault="00064401" w:rsidP="00166A9C">
            <w:pPr>
              <w:pStyle w:val="ListParagraph"/>
              <w:spacing w:before="0" w:after="0"/>
              <w:ind w:left="0"/>
              <w:rPr>
                <w:ins w:id="1218" w:author="Trần Diệp Vũ" w:date="2022-11-14T19:43:00Z"/>
                <w:b/>
                <w:bCs/>
              </w:rPr>
            </w:pPr>
            <w:ins w:id="1219" w:author="Trần Diệp Vũ" w:date="2022-11-14T19:43:00Z">
              <w:r>
                <w:rPr>
                  <w:b/>
                  <w:bCs/>
                </w:rPr>
                <w:t>Action</w:t>
              </w:r>
            </w:ins>
          </w:p>
        </w:tc>
        <w:tc>
          <w:tcPr>
            <w:tcW w:w="339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Change w:id="1220" w:author="Trần Diệp Vũ" w:date="2022-11-14T19:43:00Z">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tcPrChange>
          </w:tcPr>
          <w:p w14:paraId="05D9BD5E" w14:textId="77777777" w:rsidR="00064401" w:rsidRDefault="00064401" w:rsidP="00166A9C">
            <w:pPr>
              <w:pStyle w:val="ListParagraph"/>
              <w:spacing w:before="0" w:after="0"/>
              <w:ind w:left="0"/>
              <w:rPr>
                <w:ins w:id="1221" w:author="Trần Diệp Vũ" w:date="2022-11-14T19:43:00Z"/>
                <w:b/>
                <w:bCs/>
              </w:rPr>
            </w:pPr>
            <w:ins w:id="1222" w:author="Trần Diệp Vũ" w:date="2022-11-14T19:43:00Z">
              <w:r>
                <w:rPr>
                  <w:b/>
                  <w:bCs/>
                </w:rPr>
                <w:t>Response</w:t>
              </w:r>
            </w:ins>
          </w:p>
        </w:tc>
      </w:tr>
      <w:tr w:rsidR="00064401" w14:paraId="42D0A032" w14:textId="77777777" w:rsidTr="00064401">
        <w:trPr>
          <w:trHeight w:val="332"/>
          <w:ins w:id="1223" w:author="Trần Diệp Vũ" w:date="2022-11-14T19:43:00Z"/>
          <w:trPrChange w:id="1224" w:author="Trần Diệp Vũ" w:date="2022-11-14T19:44:00Z">
            <w:trPr>
              <w:gridBefore w:val="1"/>
              <w:gridAfter w:val="0"/>
              <w:trHeight w:val="1170"/>
            </w:trPr>
          </w:trPrChange>
        </w:trPr>
        <w:tc>
          <w:tcPr>
            <w:tcW w:w="26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225" w:author="Trần Diệp Vũ" w:date="2022-11-14T19:4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0E6589A8" w14:textId="77777777" w:rsidR="00064401" w:rsidRPr="004C75D4" w:rsidRDefault="00064401" w:rsidP="00166A9C">
            <w:pPr>
              <w:pStyle w:val="ListParagraph"/>
              <w:spacing w:before="0" w:after="0"/>
              <w:ind w:left="0"/>
              <w:rPr>
                <w:ins w:id="1226" w:author="Trần Diệp Vũ" w:date="2022-11-14T19:43:00Z"/>
                <w:b/>
                <w:bCs/>
                <w:sz w:val="20"/>
                <w:szCs w:val="20"/>
              </w:rPr>
            </w:pPr>
            <w:ins w:id="1227" w:author="Trần Diệp Vũ" w:date="2022-11-14T19:43:00Z">
              <w:r>
                <w:rPr>
                  <w:sz w:val="20"/>
                  <w:szCs w:val="20"/>
                </w:rPr>
                <w:t>Back button</w:t>
              </w:r>
            </w:ins>
          </w:p>
        </w:tc>
        <w:tc>
          <w:tcPr>
            <w:tcW w:w="2478"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228" w:author="Trần Diệp Vũ" w:date="2022-11-14T19:44:00Z">
              <w:tcPr>
                <w:tcW w:w="1440" w:type="dxa"/>
                <w:gridSpan w:val="2"/>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2E153FBB" w14:textId="77777777" w:rsidR="00064401" w:rsidRPr="004C75D4" w:rsidRDefault="00064401" w:rsidP="00166A9C">
            <w:pPr>
              <w:pStyle w:val="ListParagraph"/>
              <w:spacing w:before="0" w:after="0"/>
              <w:ind w:left="0"/>
              <w:rPr>
                <w:ins w:id="1229" w:author="Trần Diệp Vũ" w:date="2022-11-14T19:43:00Z"/>
                <w:sz w:val="20"/>
                <w:szCs w:val="20"/>
              </w:rPr>
            </w:pPr>
            <w:ins w:id="1230" w:author="Trần Diệp Vũ" w:date="2022-11-14T19:43: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003AC181" w14:textId="77777777" w:rsidR="00064401" w:rsidRPr="004C75D4" w:rsidRDefault="00064401" w:rsidP="00166A9C">
            <w:pPr>
              <w:pStyle w:val="ListParagraph"/>
              <w:spacing w:before="0" w:after="0"/>
              <w:ind w:left="0"/>
              <w:rPr>
                <w:ins w:id="1231" w:author="Trần Diệp Vũ" w:date="2022-11-14T19:43:00Z"/>
                <w:sz w:val="20"/>
                <w:szCs w:val="20"/>
              </w:rPr>
            </w:pPr>
            <w:ins w:id="1232" w:author="Trần Diệp Vũ" w:date="2022-11-14T19:43:00Z">
              <w:r>
                <w:rPr>
                  <w:sz w:val="20"/>
                  <w:szCs w:val="20"/>
                </w:rPr>
                <w:t xml:space="preserve"> </w:t>
              </w:r>
            </w:ins>
          </w:p>
        </w:tc>
        <w:tc>
          <w:tcPr>
            <w:tcW w:w="339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233" w:author="Trần Diệp Vũ" w:date="2022-11-14T19:4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691E19CC" w14:textId="77777777" w:rsidR="00064401" w:rsidRPr="004C75D4" w:rsidRDefault="00064401" w:rsidP="00166A9C">
            <w:pPr>
              <w:pStyle w:val="ListParagraph"/>
              <w:spacing w:before="0" w:after="0"/>
              <w:ind w:left="0"/>
              <w:rPr>
                <w:ins w:id="1234" w:author="Trần Diệp Vũ" w:date="2022-11-14T19:43:00Z"/>
                <w:sz w:val="20"/>
                <w:szCs w:val="20"/>
              </w:rPr>
            </w:pPr>
            <w:ins w:id="1235" w:author="Trần Diệp Vũ" w:date="2022-11-14T19:43:00Z">
              <w:r>
                <w:rPr>
                  <w:sz w:val="20"/>
                  <w:szCs w:val="20"/>
                </w:rPr>
                <w:t xml:space="preserve"> </w:t>
              </w:r>
              <w:r w:rsidRPr="00403D4B">
                <w:rPr>
                  <w:sz w:val="20"/>
                  <w:szCs w:val="20"/>
                </w:rPr>
                <w:t>back to home screen</w:t>
              </w:r>
            </w:ins>
          </w:p>
        </w:tc>
      </w:tr>
      <w:tr w:rsidR="00064401" w14:paraId="06B33E6D" w14:textId="77777777" w:rsidTr="00064401">
        <w:trPr>
          <w:trHeight w:val="800"/>
          <w:ins w:id="1236" w:author="Trần Diệp Vũ" w:date="2022-11-14T19:43:00Z"/>
          <w:trPrChange w:id="1237" w:author="Trần Diệp Vũ" w:date="2022-11-14T19:43:00Z">
            <w:trPr>
              <w:gridBefore w:val="1"/>
              <w:gridAfter w:val="0"/>
              <w:trHeight w:val="1170"/>
            </w:trPr>
          </w:trPrChange>
        </w:trPr>
        <w:tc>
          <w:tcPr>
            <w:tcW w:w="26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238" w:author="Trần Diệp Vũ" w:date="2022-11-14T19:43: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589E7468" w14:textId="77777777" w:rsidR="00064401" w:rsidRDefault="00064401" w:rsidP="00166A9C">
            <w:pPr>
              <w:pStyle w:val="ListParagraph"/>
              <w:spacing w:before="0" w:after="0"/>
              <w:ind w:left="0"/>
              <w:rPr>
                <w:ins w:id="1239" w:author="Trần Diệp Vũ" w:date="2022-11-14T19:43:00Z"/>
                <w:sz w:val="20"/>
                <w:szCs w:val="20"/>
              </w:rPr>
            </w:pPr>
            <w:ins w:id="1240" w:author="Trần Diệp Vũ" w:date="2022-11-14T19:43:00Z">
              <w:r>
                <w:rPr>
                  <w:sz w:val="20"/>
                  <w:szCs w:val="20"/>
                </w:rPr>
                <w:t xml:space="preserve">List of </w:t>
              </w:r>
              <w:proofErr w:type="gramStart"/>
              <w:r>
                <w:rPr>
                  <w:sz w:val="20"/>
                  <w:szCs w:val="20"/>
                </w:rPr>
                <w:t>product</w:t>
              </w:r>
              <w:proofErr w:type="gramEnd"/>
            </w:ins>
          </w:p>
        </w:tc>
        <w:tc>
          <w:tcPr>
            <w:tcW w:w="2478"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241" w:author="Trần Diệp Vũ" w:date="2022-11-14T19:43:00Z">
              <w:tcPr>
                <w:tcW w:w="1440" w:type="dxa"/>
                <w:gridSpan w:val="2"/>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358A51E3" w14:textId="77777777" w:rsidR="00064401" w:rsidRPr="004C75D4" w:rsidRDefault="00064401" w:rsidP="00166A9C">
            <w:pPr>
              <w:pStyle w:val="ListParagraph"/>
              <w:spacing w:before="0" w:after="0"/>
              <w:ind w:left="0"/>
              <w:rPr>
                <w:ins w:id="1242" w:author="Trần Diệp Vũ" w:date="2022-11-14T19:43:00Z"/>
                <w:sz w:val="20"/>
                <w:szCs w:val="20"/>
              </w:rPr>
            </w:pPr>
            <w:ins w:id="1243" w:author="Trần Diệp Vũ" w:date="2022-11-14T19:43:00Z">
              <w:r>
                <w:rPr>
                  <w:sz w:val="20"/>
                  <w:szCs w:val="20"/>
                </w:rPr>
                <w:t>Click product</w:t>
              </w:r>
            </w:ins>
          </w:p>
        </w:tc>
        <w:tc>
          <w:tcPr>
            <w:tcW w:w="339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244" w:author="Trần Diệp Vũ" w:date="2022-11-14T19:43: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16744CCE" w14:textId="77777777" w:rsidR="00064401" w:rsidRDefault="00064401" w:rsidP="00166A9C">
            <w:pPr>
              <w:pStyle w:val="ListParagraph"/>
              <w:spacing w:before="0" w:after="0"/>
              <w:ind w:left="0"/>
              <w:rPr>
                <w:ins w:id="1245" w:author="Trần Diệp Vũ" w:date="2022-11-14T19:43:00Z"/>
                <w:sz w:val="20"/>
                <w:szCs w:val="20"/>
              </w:rPr>
            </w:pPr>
            <w:ins w:id="1246" w:author="Trần Diệp Vũ" w:date="2022-11-14T19:43:00Z">
              <w:r w:rsidRPr="005F1DC8">
                <w:rPr>
                  <w:sz w:val="20"/>
                  <w:szCs w:val="20"/>
                </w:rPr>
                <w:t>view customer information and payment method selected customer and ship</w:t>
              </w:r>
            </w:ins>
          </w:p>
        </w:tc>
      </w:tr>
      <w:tr w:rsidR="00064401" w14:paraId="76AAD58F" w14:textId="77777777" w:rsidTr="00064401">
        <w:trPr>
          <w:trHeight w:val="800"/>
          <w:ins w:id="1247" w:author="Trần Diệp Vũ" w:date="2022-11-14T19:44:00Z"/>
        </w:trPr>
        <w:tc>
          <w:tcPr>
            <w:tcW w:w="26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60FB7A" w14:textId="00215442" w:rsidR="00064401" w:rsidRDefault="00064401" w:rsidP="00064401">
            <w:pPr>
              <w:pStyle w:val="ListParagraph"/>
              <w:spacing w:before="0" w:after="0"/>
              <w:ind w:left="0"/>
              <w:rPr>
                <w:ins w:id="1248" w:author="Trần Diệp Vũ" w:date="2022-11-14T19:44:00Z"/>
                <w:sz w:val="20"/>
                <w:szCs w:val="20"/>
              </w:rPr>
            </w:pPr>
            <w:ins w:id="1249" w:author="Trần Diệp Vũ" w:date="2022-11-14T19:45:00Z">
              <w:r>
                <w:rPr>
                  <w:b/>
                  <w:bCs/>
                  <w:sz w:val="20"/>
                  <w:szCs w:val="20"/>
                </w:rPr>
                <w:lastRenderedPageBreak/>
                <w:t>“</w:t>
              </w:r>
              <w:proofErr w:type="spellStart"/>
              <w:r>
                <w:rPr>
                  <w:b/>
                  <w:bCs/>
                  <w:sz w:val="20"/>
                  <w:szCs w:val="20"/>
                </w:rPr>
                <w:t>Mã</w:t>
              </w:r>
              <w:proofErr w:type="spellEnd"/>
              <w:r>
                <w:rPr>
                  <w:b/>
                  <w:bCs/>
                  <w:sz w:val="20"/>
                  <w:szCs w:val="20"/>
                </w:rPr>
                <w:t xml:space="preserve"> </w:t>
              </w:r>
              <w:proofErr w:type="spellStart"/>
              <w:r>
                <w:rPr>
                  <w:b/>
                  <w:bCs/>
                  <w:sz w:val="20"/>
                  <w:szCs w:val="20"/>
                </w:rPr>
                <w:t>đơn</w:t>
              </w:r>
              <w:proofErr w:type="spellEnd"/>
              <w:r>
                <w:rPr>
                  <w:b/>
                  <w:bCs/>
                  <w:sz w:val="20"/>
                  <w:szCs w:val="20"/>
                </w:rPr>
                <w:t xml:space="preserve"> </w:t>
              </w:r>
              <w:proofErr w:type="spellStart"/>
              <w:r>
                <w:rPr>
                  <w:b/>
                  <w:bCs/>
                  <w:sz w:val="20"/>
                  <w:szCs w:val="20"/>
                </w:rPr>
                <w:t>hàng</w:t>
              </w:r>
              <w:proofErr w:type="spellEnd"/>
              <w:r>
                <w:rPr>
                  <w:b/>
                  <w:bCs/>
                  <w:sz w:val="20"/>
                  <w:szCs w:val="20"/>
                </w:rPr>
                <w:t xml:space="preserve">” </w:t>
              </w:r>
              <w:proofErr w:type="spellStart"/>
              <w:r>
                <w:rPr>
                  <w:b/>
                  <w:bCs/>
                  <w:sz w:val="20"/>
                  <w:szCs w:val="20"/>
                </w:rPr>
                <w:t>TextView</w:t>
              </w:r>
            </w:ins>
            <w:proofErr w:type="spellEnd"/>
          </w:p>
        </w:tc>
        <w:tc>
          <w:tcPr>
            <w:tcW w:w="2478"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4FB34A08" w14:textId="77777777" w:rsidR="00064401" w:rsidRDefault="00064401" w:rsidP="00064401">
            <w:pPr>
              <w:pStyle w:val="ListParagraph"/>
              <w:spacing w:before="0" w:after="0"/>
              <w:ind w:left="0"/>
              <w:rPr>
                <w:ins w:id="1250" w:author="Trần Diệp Vũ" w:date="2022-11-14T19:45:00Z"/>
                <w:sz w:val="20"/>
                <w:szCs w:val="20"/>
              </w:rPr>
            </w:pPr>
            <w:ins w:id="1251" w:author="Trần Diệp Vũ" w:date="2022-11-14T19:45:00Z">
              <w:r>
                <w:rPr>
                  <w:sz w:val="20"/>
                  <w:szCs w:val="20"/>
                </w:rPr>
                <w:t xml:space="preserve"> N/A</w:t>
              </w:r>
            </w:ins>
          </w:p>
          <w:p w14:paraId="4E9C49F7" w14:textId="77777777" w:rsidR="00064401" w:rsidRDefault="00064401" w:rsidP="00064401">
            <w:pPr>
              <w:pStyle w:val="ListParagraph"/>
              <w:spacing w:before="0" w:after="0"/>
              <w:ind w:left="0"/>
              <w:rPr>
                <w:ins w:id="1252" w:author="Trần Diệp Vũ" w:date="2022-11-14T19:44:00Z"/>
                <w:sz w:val="20"/>
                <w:szCs w:val="20"/>
              </w:rPr>
            </w:pPr>
          </w:p>
        </w:tc>
        <w:tc>
          <w:tcPr>
            <w:tcW w:w="339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5CCE6FFB" w14:textId="31580748" w:rsidR="00064401" w:rsidRPr="005F1DC8" w:rsidRDefault="00064401" w:rsidP="00064401">
            <w:pPr>
              <w:pStyle w:val="ListParagraph"/>
              <w:spacing w:before="0" w:after="0"/>
              <w:ind w:left="0"/>
              <w:rPr>
                <w:ins w:id="1253" w:author="Trần Diệp Vũ" w:date="2022-11-14T19:44:00Z"/>
                <w:sz w:val="20"/>
                <w:szCs w:val="20"/>
              </w:rPr>
            </w:pPr>
            <w:ins w:id="1254" w:author="Trần Diệp Vũ" w:date="2022-11-14T19:45:00Z">
              <w:r>
                <w:rPr>
                  <w:sz w:val="20"/>
                  <w:szCs w:val="20"/>
                </w:rPr>
                <w:t xml:space="preserve"> </w:t>
              </w:r>
            </w:ins>
            <w:ins w:id="1255" w:author="Trần Diệp Vũ" w:date="2022-11-14T19:46:00Z">
              <w:r w:rsidRPr="00064401">
                <w:rPr>
                  <w:sz w:val="20"/>
                  <w:szCs w:val="20"/>
                </w:rPr>
                <w:t>Show order number</w:t>
              </w:r>
            </w:ins>
          </w:p>
        </w:tc>
      </w:tr>
      <w:tr w:rsidR="00064401" w14:paraId="7AD90487" w14:textId="77777777" w:rsidTr="00064401">
        <w:trPr>
          <w:trHeight w:val="800"/>
          <w:ins w:id="1256" w:author="Trần Diệp Vũ" w:date="2022-11-14T19:44:00Z"/>
        </w:trPr>
        <w:tc>
          <w:tcPr>
            <w:tcW w:w="26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D87D0D" w14:textId="19CB8051" w:rsidR="00064401" w:rsidRDefault="00064401" w:rsidP="00064401">
            <w:pPr>
              <w:pStyle w:val="ListParagraph"/>
              <w:spacing w:before="0" w:after="0"/>
              <w:ind w:left="0"/>
              <w:rPr>
                <w:ins w:id="1257" w:author="Trần Diệp Vũ" w:date="2022-11-14T19:44:00Z"/>
                <w:sz w:val="20"/>
                <w:szCs w:val="20"/>
              </w:rPr>
            </w:pPr>
            <w:ins w:id="1258" w:author="Trần Diệp Vũ" w:date="2022-11-14T19:45:00Z">
              <w:r>
                <w:rPr>
                  <w:b/>
                  <w:bCs/>
                  <w:sz w:val="20"/>
                  <w:szCs w:val="20"/>
                </w:rPr>
                <w:t>“</w:t>
              </w:r>
              <w:proofErr w:type="spellStart"/>
              <w:r>
                <w:rPr>
                  <w:b/>
                  <w:bCs/>
                  <w:sz w:val="20"/>
                  <w:szCs w:val="20"/>
                </w:rPr>
                <w:t>Giá</w:t>
              </w:r>
              <w:proofErr w:type="spellEnd"/>
              <w:r>
                <w:rPr>
                  <w:b/>
                  <w:bCs/>
                  <w:sz w:val="20"/>
                  <w:szCs w:val="20"/>
                </w:rPr>
                <w:t xml:space="preserve">” </w:t>
              </w:r>
              <w:proofErr w:type="spellStart"/>
              <w:r>
                <w:rPr>
                  <w:b/>
                  <w:bCs/>
                  <w:sz w:val="20"/>
                  <w:szCs w:val="20"/>
                </w:rPr>
                <w:t>TextView</w:t>
              </w:r>
            </w:ins>
            <w:proofErr w:type="spellEnd"/>
          </w:p>
        </w:tc>
        <w:tc>
          <w:tcPr>
            <w:tcW w:w="2478"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1B92EB5D" w14:textId="77777777" w:rsidR="00064401" w:rsidRDefault="00064401" w:rsidP="00064401">
            <w:pPr>
              <w:pStyle w:val="ListParagraph"/>
              <w:spacing w:before="0" w:after="0"/>
              <w:ind w:left="0"/>
              <w:rPr>
                <w:ins w:id="1259" w:author="Trần Diệp Vũ" w:date="2022-11-14T19:45:00Z"/>
                <w:sz w:val="20"/>
                <w:szCs w:val="20"/>
              </w:rPr>
            </w:pPr>
            <w:ins w:id="1260" w:author="Trần Diệp Vũ" w:date="2022-11-14T19:45:00Z">
              <w:r>
                <w:rPr>
                  <w:sz w:val="20"/>
                  <w:szCs w:val="20"/>
                </w:rPr>
                <w:t xml:space="preserve"> N/A</w:t>
              </w:r>
            </w:ins>
          </w:p>
          <w:p w14:paraId="57423736" w14:textId="6E5C0F98" w:rsidR="00064401" w:rsidRDefault="00064401" w:rsidP="00064401">
            <w:pPr>
              <w:pStyle w:val="ListParagraph"/>
              <w:spacing w:before="0" w:after="0"/>
              <w:ind w:left="0"/>
              <w:rPr>
                <w:ins w:id="1261" w:author="Trần Diệp Vũ" w:date="2022-11-14T19:44:00Z"/>
                <w:sz w:val="20"/>
                <w:szCs w:val="20"/>
              </w:rPr>
            </w:pPr>
            <w:ins w:id="1262" w:author="Trần Diệp Vũ" w:date="2022-11-14T19:45:00Z">
              <w:r>
                <w:rPr>
                  <w:sz w:val="20"/>
                  <w:szCs w:val="20"/>
                </w:rPr>
                <w:t xml:space="preserve"> </w:t>
              </w:r>
            </w:ins>
          </w:p>
        </w:tc>
        <w:tc>
          <w:tcPr>
            <w:tcW w:w="339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224CE424" w14:textId="5E1A1321" w:rsidR="00064401" w:rsidRPr="005F1DC8" w:rsidRDefault="00064401" w:rsidP="00064401">
            <w:pPr>
              <w:pStyle w:val="ListParagraph"/>
              <w:spacing w:before="0" w:after="0"/>
              <w:ind w:left="0"/>
              <w:rPr>
                <w:ins w:id="1263" w:author="Trần Diệp Vũ" w:date="2022-11-14T19:44:00Z"/>
                <w:sz w:val="20"/>
                <w:szCs w:val="20"/>
              </w:rPr>
            </w:pPr>
            <w:ins w:id="1264" w:author="Trần Diệp Vũ" w:date="2022-11-14T19:45:00Z">
              <w:r>
                <w:rPr>
                  <w:sz w:val="20"/>
                  <w:szCs w:val="20"/>
                </w:rPr>
                <w:t xml:space="preserve"> </w:t>
              </w:r>
            </w:ins>
            <w:ins w:id="1265" w:author="Trần Diệp Vũ" w:date="2022-11-14T19:46:00Z">
              <w:r w:rsidRPr="00064401">
                <w:rPr>
                  <w:sz w:val="20"/>
                  <w:szCs w:val="20"/>
                </w:rPr>
                <w:t>Show product price</w:t>
              </w:r>
            </w:ins>
          </w:p>
        </w:tc>
      </w:tr>
      <w:tr w:rsidR="00064401" w14:paraId="180541CD" w14:textId="77777777" w:rsidTr="00064401">
        <w:trPr>
          <w:trHeight w:val="800"/>
          <w:ins w:id="1266" w:author="Trần Diệp Vũ" w:date="2022-11-14T19:44:00Z"/>
        </w:trPr>
        <w:tc>
          <w:tcPr>
            <w:tcW w:w="26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7DAF3E" w14:textId="3D19659B" w:rsidR="00064401" w:rsidRDefault="00064401" w:rsidP="00064401">
            <w:pPr>
              <w:pStyle w:val="ListParagraph"/>
              <w:spacing w:before="0" w:after="0"/>
              <w:ind w:left="0"/>
              <w:rPr>
                <w:ins w:id="1267" w:author="Trần Diệp Vũ" w:date="2022-11-14T19:44:00Z"/>
                <w:sz w:val="20"/>
                <w:szCs w:val="20"/>
              </w:rPr>
            </w:pPr>
            <w:ins w:id="1268" w:author="Trần Diệp Vũ" w:date="2022-11-14T19:45:00Z">
              <w:r>
                <w:rPr>
                  <w:b/>
                  <w:bCs/>
                  <w:sz w:val="20"/>
                  <w:szCs w:val="20"/>
                </w:rPr>
                <w:t>“</w:t>
              </w:r>
              <w:proofErr w:type="spellStart"/>
              <w:r>
                <w:rPr>
                  <w:b/>
                  <w:bCs/>
                  <w:sz w:val="20"/>
                  <w:szCs w:val="20"/>
                </w:rPr>
                <w:t>Chờ</w:t>
              </w:r>
              <w:proofErr w:type="spellEnd"/>
              <w:r>
                <w:rPr>
                  <w:b/>
                  <w:bCs/>
                  <w:sz w:val="20"/>
                  <w:szCs w:val="20"/>
                </w:rPr>
                <w:t xml:space="preserve"> </w:t>
              </w:r>
              <w:proofErr w:type="spellStart"/>
              <w:r>
                <w:rPr>
                  <w:b/>
                  <w:bCs/>
                  <w:sz w:val="20"/>
                  <w:szCs w:val="20"/>
                </w:rPr>
                <w:t>xác</w:t>
              </w:r>
              <w:proofErr w:type="spellEnd"/>
              <w:r>
                <w:rPr>
                  <w:b/>
                  <w:bCs/>
                  <w:sz w:val="20"/>
                  <w:szCs w:val="20"/>
                </w:rPr>
                <w:t xml:space="preserve"> </w:t>
              </w:r>
              <w:proofErr w:type="spellStart"/>
              <w:r>
                <w:rPr>
                  <w:b/>
                  <w:bCs/>
                  <w:sz w:val="20"/>
                  <w:szCs w:val="20"/>
                </w:rPr>
                <w:t>nhận</w:t>
              </w:r>
              <w:proofErr w:type="spellEnd"/>
              <w:r>
                <w:rPr>
                  <w:b/>
                  <w:bCs/>
                  <w:sz w:val="20"/>
                  <w:szCs w:val="20"/>
                </w:rPr>
                <w:t>”</w:t>
              </w:r>
            </w:ins>
          </w:p>
        </w:tc>
        <w:tc>
          <w:tcPr>
            <w:tcW w:w="2478"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p w14:paraId="10B8926D" w14:textId="561E7876" w:rsidR="00064401" w:rsidRDefault="00064401" w:rsidP="00064401">
            <w:pPr>
              <w:pStyle w:val="ListParagraph"/>
              <w:spacing w:before="0" w:after="0"/>
              <w:ind w:left="0"/>
              <w:rPr>
                <w:ins w:id="1269" w:author="Trần Diệp Vũ" w:date="2022-11-14T19:44:00Z"/>
                <w:sz w:val="20"/>
                <w:szCs w:val="20"/>
              </w:rPr>
            </w:pPr>
            <w:ins w:id="1270" w:author="Trần Diệp Vũ" w:date="2022-11-14T19:47:00Z">
              <w:r>
                <w:rPr>
                  <w:sz w:val="20"/>
                  <w:szCs w:val="20"/>
                </w:rPr>
                <w:t>N/A</w:t>
              </w:r>
            </w:ins>
          </w:p>
        </w:tc>
        <w:tc>
          <w:tcPr>
            <w:tcW w:w="339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14:paraId="13D61C38" w14:textId="02EA4764" w:rsidR="00064401" w:rsidRPr="005F1DC8" w:rsidRDefault="00064401" w:rsidP="00064401">
            <w:pPr>
              <w:pStyle w:val="ListParagraph"/>
              <w:spacing w:before="0" w:after="0"/>
              <w:ind w:left="0"/>
              <w:rPr>
                <w:ins w:id="1271" w:author="Trần Diệp Vũ" w:date="2022-11-14T19:44:00Z"/>
                <w:sz w:val="20"/>
                <w:szCs w:val="20"/>
              </w:rPr>
            </w:pPr>
            <w:ins w:id="1272" w:author="Trần Diệp Vũ" w:date="2022-11-14T19:46:00Z">
              <w:r w:rsidRPr="00064401">
                <w:rPr>
                  <w:sz w:val="20"/>
                  <w:szCs w:val="20"/>
                </w:rPr>
                <w:t>order status</w:t>
              </w:r>
            </w:ins>
          </w:p>
        </w:tc>
      </w:tr>
    </w:tbl>
    <w:p w14:paraId="44069F25" w14:textId="24136A03" w:rsidR="00754287" w:rsidDel="00064401" w:rsidRDefault="00754287" w:rsidP="000715F8">
      <w:pPr>
        <w:pStyle w:val="Heading3"/>
        <w:ind w:left="720" w:firstLine="720"/>
        <w:rPr>
          <w:del w:id="1273" w:author="Trần Diệp Vũ" w:date="2022-11-14T19:42:00Z"/>
          <w:color w:val="000000" w:themeColor="text1"/>
        </w:rPr>
      </w:pPr>
    </w:p>
    <w:p w14:paraId="5611285F" w14:textId="77777777" w:rsidR="00064401" w:rsidRPr="00064401" w:rsidRDefault="00064401">
      <w:pPr>
        <w:rPr>
          <w:ins w:id="1274" w:author="Trần Diệp Vũ" w:date="2022-11-14T19:42:00Z"/>
          <w:rPrChange w:id="1275" w:author="Trần Diệp Vũ" w:date="2022-11-14T19:42:00Z">
            <w:rPr>
              <w:ins w:id="1276" w:author="Trần Diệp Vũ" w:date="2022-11-14T19:42:00Z"/>
              <w:color w:val="000000" w:themeColor="text1"/>
            </w:rPr>
          </w:rPrChange>
        </w:rPr>
        <w:pPrChange w:id="1277" w:author="Trần Diệp Vũ" w:date="2022-11-14T19:42:00Z">
          <w:pPr>
            <w:pStyle w:val="Heading3"/>
            <w:ind w:left="1440" w:firstLine="720"/>
          </w:pPr>
        </w:pPrChange>
      </w:pPr>
    </w:p>
    <w:p w14:paraId="4D141925" w14:textId="2D1D09C0" w:rsidR="00754287" w:rsidRPr="000603E4" w:rsidDel="00064401" w:rsidRDefault="00754287" w:rsidP="00B8556C">
      <w:pPr>
        <w:pStyle w:val="NormalWeb"/>
        <w:spacing w:before="0" w:after="0"/>
        <w:ind w:left="2160"/>
        <w:rPr>
          <w:del w:id="1278" w:author="Trần Diệp Vũ" w:date="2022-11-14T19:42:00Z"/>
          <w:rFonts w:ascii="Times New Roman" w:hAnsi="Times New Roman" w:cs="Arial"/>
          <w:bCs/>
          <w:color w:val="000000" w:themeColor="text1"/>
        </w:rPr>
      </w:pPr>
      <w:del w:id="1279" w:author="Trần Diệp Vũ" w:date="2022-11-14T19:42:00Z">
        <w:r w:rsidRPr="000603E4" w:rsidDel="00064401">
          <w:rPr>
            <w:rFonts w:ascii="Times New Roman" w:hAnsi="Times New Roman" w:cs="Arial"/>
            <w:bCs/>
            <w:color w:val="000000" w:themeColor="text1"/>
          </w:rPr>
          <w:delText>Objects:</w:delText>
        </w:r>
      </w:del>
    </w:p>
    <w:p w14:paraId="17157DF4" w14:textId="0A7CD169" w:rsidR="00754287" w:rsidDel="00064401" w:rsidRDefault="00796ADF" w:rsidP="00B8556C">
      <w:pPr>
        <w:pStyle w:val="NormalWeb"/>
        <w:numPr>
          <w:ilvl w:val="0"/>
          <w:numId w:val="1"/>
        </w:numPr>
        <w:tabs>
          <w:tab w:val="clear" w:pos="0"/>
          <w:tab w:val="num" w:pos="720"/>
        </w:tabs>
        <w:spacing w:before="0" w:after="0"/>
        <w:ind w:left="2880"/>
        <w:rPr>
          <w:del w:id="1280" w:author="Trần Diệp Vũ" w:date="2022-11-14T19:42:00Z"/>
          <w:rFonts w:ascii="Times New Roman" w:hAnsi="Times New Roman" w:cs="Arial"/>
          <w:bCs/>
          <w:color w:val="000000" w:themeColor="text1"/>
        </w:rPr>
      </w:pPr>
      <w:del w:id="1281" w:author="Trần Diệp Vũ" w:date="2022-11-14T19:42:00Z">
        <w:r w:rsidDel="00064401">
          <w:rPr>
            <w:rFonts w:ascii="Times New Roman" w:hAnsi="Times New Roman" w:cs="Arial"/>
            <w:bCs/>
            <w:color w:val="000000" w:themeColor="text1"/>
          </w:rPr>
          <w:delText>Button Chi tiết</w:delText>
        </w:r>
      </w:del>
    </w:p>
    <w:p w14:paraId="2E8DC77E" w14:textId="7E571065" w:rsidR="00796ADF" w:rsidDel="00064401" w:rsidRDefault="00796ADF" w:rsidP="00B8556C">
      <w:pPr>
        <w:pStyle w:val="NormalWeb"/>
        <w:numPr>
          <w:ilvl w:val="0"/>
          <w:numId w:val="1"/>
        </w:numPr>
        <w:tabs>
          <w:tab w:val="clear" w:pos="0"/>
          <w:tab w:val="num" w:pos="720"/>
        </w:tabs>
        <w:spacing w:before="0" w:after="0"/>
        <w:ind w:left="2880"/>
        <w:rPr>
          <w:del w:id="1282" w:author="Trần Diệp Vũ" w:date="2022-11-14T19:42:00Z"/>
          <w:rFonts w:ascii="Times New Roman" w:hAnsi="Times New Roman" w:cs="Arial"/>
          <w:bCs/>
          <w:color w:val="000000" w:themeColor="text1"/>
        </w:rPr>
      </w:pPr>
      <w:del w:id="1283" w:author="Trần Diệp Vũ" w:date="2022-11-14T19:42:00Z">
        <w:r w:rsidDel="00064401">
          <w:rPr>
            <w:rFonts w:ascii="Times New Roman" w:hAnsi="Times New Roman" w:cs="Arial"/>
            <w:bCs/>
            <w:color w:val="000000" w:themeColor="text1"/>
          </w:rPr>
          <w:delText>Exit</w:delText>
        </w:r>
      </w:del>
    </w:p>
    <w:p w14:paraId="102AFC0D" w14:textId="52CE799F" w:rsidR="00796ADF" w:rsidDel="00064401" w:rsidRDefault="00796ADF" w:rsidP="00B8556C">
      <w:pPr>
        <w:pStyle w:val="NormalWeb"/>
        <w:numPr>
          <w:ilvl w:val="0"/>
          <w:numId w:val="1"/>
        </w:numPr>
        <w:tabs>
          <w:tab w:val="clear" w:pos="0"/>
          <w:tab w:val="num" w:pos="720"/>
        </w:tabs>
        <w:spacing w:before="0" w:after="0"/>
        <w:ind w:left="2880"/>
        <w:rPr>
          <w:del w:id="1284" w:author="Trần Diệp Vũ" w:date="2022-11-14T19:42:00Z"/>
          <w:rFonts w:ascii="Times New Roman" w:hAnsi="Times New Roman" w:cs="Arial"/>
          <w:bCs/>
          <w:color w:val="000000" w:themeColor="text1"/>
        </w:rPr>
      </w:pPr>
      <w:del w:id="1285" w:author="Trần Diệp Vũ" w:date="2022-11-14T19:42:00Z">
        <w:r w:rsidDel="00064401">
          <w:rPr>
            <w:rFonts w:ascii="Times New Roman" w:hAnsi="Times New Roman" w:cs="Arial"/>
            <w:bCs/>
            <w:color w:val="000000" w:themeColor="text1"/>
          </w:rPr>
          <w:delText>Button xác nhận</w:delText>
        </w:r>
      </w:del>
    </w:p>
    <w:p w14:paraId="5C1438F1" w14:textId="561CADD7" w:rsidR="00796ADF" w:rsidRPr="000603E4" w:rsidDel="00064401" w:rsidRDefault="00796ADF" w:rsidP="00796ADF">
      <w:pPr>
        <w:pStyle w:val="NormalWeb"/>
        <w:spacing w:before="0" w:after="0"/>
        <w:ind w:left="2880"/>
        <w:rPr>
          <w:del w:id="1286" w:author="Trần Diệp Vũ" w:date="2022-11-14T19:42:00Z"/>
          <w:rFonts w:ascii="Times New Roman" w:hAnsi="Times New Roman" w:cs="Arial"/>
          <w:bCs/>
          <w:color w:val="000000" w:themeColor="text1"/>
        </w:rPr>
      </w:pPr>
    </w:p>
    <w:p w14:paraId="0ED95490" w14:textId="0683F564" w:rsidR="00754287" w:rsidRPr="000603E4" w:rsidDel="00064401" w:rsidRDefault="00754287" w:rsidP="00B8556C">
      <w:pPr>
        <w:pStyle w:val="NormalWeb"/>
        <w:spacing w:before="0" w:after="0"/>
        <w:ind w:left="2160"/>
        <w:rPr>
          <w:del w:id="1287" w:author="Trần Diệp Vũ" w:date="2022-11-14T19:42:00Z"/>
          <w:rFonts w:ascii="Times New Roman" w:hAnsi="Times New Roman" w:cs="Arial"/>
          <w:bCs/>
          <w:color w:val="000000" w:themeColor="text1"/>
        </w:rPr>
      </w:pPr>
      <w:del w:id="1288" w:author="Trần Diệp Vũ" w:date="2022-11-14T19:42:00Z">
        <w:r w:rsidRPr="000603E4" w:rsidDel="00064401">
          <w:rPr>
            <w:rFonts w:ascii="Times New Roman" w:hAnsi="Times New Roman" w:cs="Arial"/>
            <w:bCs/>
            <w:color w:val="000000" w:themeColor="text1"/>
          </w:rPr>
          <w:delText>Actions:</w:delText>
        </w:r>
      </w:del>
    </w:p>
    <w:p w14:paraId="428DD814" w14:textId="659F35C6" w:rsidR="00754287" w:rsidDel="00064401" w:rsidRDefault="00796ADF" w:rsidP="00B8556C">
      <w:pPr>
        <w:pStyle w:val="NormalWeb"/>
        <w:numPr>
          <w:ilvl w:val="0"/>
          <w:numId w:val="1"/>
        </w:numPr>
        <w:tabs>
          <w:tab w:val="clear" w:pos="0"/>
          <w:tab w:val="num" w:pos="720"/>
        </w:tabs>
        <w:spacing w:before="0" w:after="0"/>
        <w:ind w:left="2880"/>
        <w:rPr>
          <w:del w:id="1289" w:author="Trần Diệp Vũ" w:date="2022-11-14T19:42:00Z"/>
          <w:rFonts w:ascii="Times New Roman" w:hAnsi="Times New Roman" w:cs="Arial"/>
          <w:bCs/>
          <w:color w:val="000000" w:themeColor="text1"/>
        </w:rPr>
      </w:pPr>
      <w:del w:id="1290" w:author="Trần Diệp Vũ" w:date="2022-11-14T19:42:00Z">
        <w:r w:rsidDel="00064401">
          <w:rPr>
            <w:rFonts w:ascii="Times New Roman" w:hAnsi="Times New Roman" w:cs="Arial"/>
            <w:bCs/>
            <w:color w:val="000000" w:themeColor="text1"/>
          </w:rPr>
          <w:delText>Show detail product</w:delText>
        </w:r>
      </w:del>
    </w:p>
    <w:p w14:paraId="56A740D8" w14:textId="28E6A074" w:rsidR="00796ADF" w:rsidDel="00064401" w:rsidRDefault="00796ADF" w:rsidP="00B8556C">
      <w:pPr>
        <w:pStyle w:val="NormalWeb"/>
        <w:numPr>
          <w:ilvl w:val="0"/>
          <w:numId w:val="1"/>
        </w:numPr>
        <w:tabs>
          <w:tab w:val="clear" w:pos="0"/>
          <w:tab w:val="num" w:pos="720"/>
        </w:tabs>
        <w:spacing w:before="0" w:after="0"/>
        <w:ind w:left="2880"/>
        <w:rPr>
          <w:del w:id="1291" w:author="Trần Diệp Vũ" w:date="2022-11-14T19:42:00Z"/>
          <w:rFonts w:ascii="Times New Roman" w:hAnsi="Times New Roman" w:cs="Arial"/>
          <w:bCs/>
          <w:color w:val="000000" w:themeColor="text1"/>
        </w:rPr>
      </w:pPr>
      <w:del w:id="1292" w:author="Trần Diệp Vũ" w:date="2022-11-14T19:42:00Z">
        <w:r w:rsidRPr="000E106C" w:rsidDel="00064401">
          <w:rPr>
            <w:rFonts w:ascii="Times New Roman" w:hAnsi="Times New Roman" w:cs="Arial"/>
            <w:bCs/>
            <w:color w:val="000000" w:themeColor="text1"/>
          </w:rPr>
          <w:delText>Return to the screen first</w:delText>
        </w:r>
      </w:del>
    </w:p>
    <w:p w14:paraId="696F868B" w14:textId="33379CF4" w:rsidR="00796ADF" w:rsidDel="00064401" w:rsidRDefault="007C0B48" w:rsidP="00B8556C">
      <w:pPr>
        <w:pStyle w:val="NormalWeb"/>
        <w:numPr>
          <w:ilvl w:val="0"/>
          <w:numId w:val="1"/>
        </w:numPr>
        <w:tabs>
          <w:tab w:val="clear" w:pos="0"/>
          <w:tab w:val="num" w:pos="720"/>
        </w:tabs>
        <w:spacing w:before="0" w:after="0"/>
        <w:ind w:left="2880"/>
        <w:rPr>
          <w:del w:id="1293" w:author="Trần Diệp Vũ" w:date="2022-11-14T19:42:00Z"/>
          <w:rFonts w:ascii="Times New Roman" w:hAnsi="Times New Roman" w:cs="Arial"/>
          <w:bCs/>
          <w:color w:val="000000" w:themeColor="text1"/>
        </w:rPr>
      </w:pPr>
      <w:del w:id="1294" w:author="Trần Diệp Vũ" w:date="2022-11-14T19:42:00Z">
        <w:r w:rsidDel="00064401">
          <w:rPr>
            <w:rFonts w:ascii="Times New Roman" w:hAnsi="Times New Roman" w:cs="Arial"/>
            <w:bCs/>
            <w:color w:val="000000" w:themeColor="text1"/>
          </w:rPr>
          <w:delText>Exit bill oder</w:delText>
        </w:r>
      </w:del>
    </w:p>
    <w:p w14:paraId="768967CC" w14:textId="764050EB" w:rsidR="007C0B48" w:rsidRPr="000603E4" w:rsidDel="00064401" w:rsidRDefault="007C0B48" w:rsidP="00B8556C">
      <w:pPr>
        <w:pStyle w:val="NormalWeb"/>
        <w:numPr>
          <w:ilvl w:val="0"/>
          <w:numId w:val="1"/>
        </w:numPr>
        <w:tabs>
          <w:tab w:val="clear" w:pos="0"/>
          <w:tab w:val="num" w:pos="720"/>
        </w:tabs>
        <w:spacing w:before="0" w:after="0"/>
        <w:ind w:left="2880"/>
        <w:rPr>
          <w:del w:id="1295" w:author="Trần Diệp Vũ" w:date="2022-11-14T19:42:00Z"/>
          <w:rFonts w:ascii="Times New Roman" w:hAnsi="Times New Roman" w:cs="Arial"/>
          <w:bCs/>
          <w:color w:val="000000" w:themeColor="text1"/>
        </w:rPr>
      </w:pPr>
      <w:del w:id="1296" w:author="Trần Diệp Vũ" w:date="2022-11-14T19:42:00Z">
        <w:r w:rsidDel="00064401">
          <w:rPr>
            <w:rFonts w:ascii="Times New Roman" w:hAnsi="Times New Roman" w:cs="Arial"/>
            <w:bCs/>
            <w:color w:val="000000" w:themeColor="text1"/>
          </w:rPr>
          <w:delText>Show list product</w:delText>
        </w:r>
      </w:del>
    </w:p>
    <w:p w14:paraId="105FED21" w14:textId="7577BE77" w:rsidR="00754287" w:rsidRPr="000603E4" w:rsidRDefault="005B4D5A" w:rsidP="000715F8">
      <w:pPr>
        <w:pStyle w:val="Heading3"/>
        <w:ind w:left="720" w:firstLine="720"/>
        <w:rPr>
          <w:color w:val="000000" w:themeColor="text1"/>
        </w:rPr>
      </w:pPr>
      <w:bookmarkStart w:id="1297" w:name="_Toc119350627"/>
      <w:r>
        <w:rPr>
          <w:color w:val="000000" w:themeColor="text1"/>
        </w:rPr>
        <w:t>4</w:t>
      </w:r>
      <w:r w:rsidR="00754287" w:rsidRPr="000603E4">
        <w:rPr>
          <w:color w:val="000000" w:themeColor="text1"/>
        </w:rPr>
        <w:t>.1.</w:t>
      </w:r>
      <w:ins w:id="1298" w:author="Trần Diệp Vũ" w:date="2022-11-14T20:21:00Z">
        <w:r w:rsidR="0055480A">
          <w:rPr>
            <w:color w:val="000000" w:themeColor="text1"/>
          </w:rPr>
          <w:t>9</w:t>
        </w:r>
      </w:ins>
      <w:del w:id="1299" w:author="Trần Diệp Vũ" w:date="2022-11-14T20:21:00Z">
        <w:r w:rsidR="00754287" w:rsidRPr="000603E4" w:rsidDel="0055480A">
          <w:rPr>
            <w:color w:val="000000" w:themeColor="text1"/>
          </w:rPr>
          <w:delText>8</w:delText>
        </w:r>
      </w:del>
      <w:r w:rsidR="00754287" w:rsidRPr="000603E4">
        <w:rPr>
          <w:color w:val="000000" w:themeColor="text1"/>
        </w:rPr>
        <w:t xml:space="preserve"> </w:t>
      </w:r>
      <w:ins w:id="1300" w:author="Trần Diệp Vũ" w:date="2022-11-14T20:18:00Z">
        <w:r w:rsidR="0055480A">
          <w:rPr>
            <w:color w:val="000000" w:themeColor="text1"/>
          </w:rPr>
          <w:t>Shop Sale Phone Add Product Screen</w:t>
        </w:r>
      </w:ins>
      <w:bookmarkEnd w:id="1297"/>
      <w:del w:id="1301" w:author="Trần Diệp Vũ" w:date="2022-11-14T20:18:00Z">
        <w:r w:rsidR="00100610" w:rsidRPr="00100610" w:rsidDel="0055480A">
          <w:rPr>
            <w:color w:val="000000" w:themeColor="text1"/>
          </w:rPr>
          <w:delText>Choose the right to login</w:delText>
        </w:r>
        <w:r w:rsidR="00100610" w:rsidDel="0055480A">
          <w:rPr>
            <w:color w:val="000000" w:themeColor="text1"/>
          </w:rPr>
          <w:delText xml:space="preserve"> </w:delText>
        </w:r>
        <w:r w:rsidR="00754287" w:rsidRPr="000603E4" w:rsidDel="0055480A">
          <w:rPr>
            <w:color w:val="000000" w:themeColor="text1"/>
          </w:rPr>
          <w:delText xml:space="preserve">In </w:delText>
        </w:r>
        <w:r w:rsidR="00100610" w:rsidDel="0055480A">
          <w:rPr>
            <w:color w:val="000000" w:themeColor="text1"/>
          </w:rPr>
          <w:delText>App</w:delText>
        </w:r>
      </w:del>
    </w:p>
    <w:p w14:paraId="4B18D3BE" w14:textId="31FCF791" w:rsidR="00754287" w:rsidRPr="000603E4" w:rsidRDefault="005B4D5A" w:rsidP="000715F8">
      <w:pPr>
        <w:pStyle w:val="Heading3"/>
        <w:ind w:left="1440" w:firstLine="720"/>
        <w:rPr>
          <w:color w:val="000000" w:themeColor="text1"/>
        </w:rPr>
      </w:pPr>
      <w:bookmarkStart w:id="1302" w:name="_Toc119350628"/>
      <w:r>
        <w:rPr>
          <w:color w:val="000000" w:themeColor="text1"/>
        </w:rPr>
        <w:t>4</w:t>
      </w:r>
      <w:r w:rsidR="00754287" w:rsidRPr="000603E4">
        <w:rPr>
          <w:color w:val="000000" w:themeColor="text1"/>
        </w:rPr>
        <w:t>.1.</w:t>
      </w:r>
      <w:ins w:id="1303" w:author="Trần Diệp Vũ" w:date="2022-11-14T20:21:00Z">
        <w:r w:rsidR="0055480A">
          <w:rPr>
            <w:color w:val="000000" w:themeColor="text1"/>
          </w:rPr>
          <w:t>9</w:t>
        </w:r>
      </w:ins>
      <w:del w:id="1304" w:author="Trần Diệp Vũ" w:date="2022-11-14T20:21:00Z">
        <w:r w:rsidR="00754287" w:rsidRPr="000603E4" w:rsidDel="0055480A">
          <w:rPr>
            <w:color w:val="000000" w:themeColor="text1"/>
          </w:rPr>
          <w:delText>8</w:delText>
        </w:r>
      </w:del>
      <w:r w:rsidR="00754287" w:rsidRPr="000603E4">
        <w:rPr>
          <w:color w:val="000000" w:themeColor="text1"/>
        </w:rPr>
        <w:t xml:space="preserve">.1 </w:t>
      </w:r>
      <w:del w:id="1305" w:author="Trần Diệp Vũ" w:date="2022-11-14T20:18:00Z">
        <w:r w:rsidR="00754287" w:rsidRPr="000603E4" w:rsidDel="0055480A">
          <w:rPr>
            <w:color w:val="000000" w:themeColor="text1"/>
          </w:rPr>
          <w:delText xml:space="preserve">Screen Shot for </w:delText>
        </w:r>
        <w:r w:rsidR="00100610" w:rsidRPr="00100610" w:rsidDel="0055480A">
          <w:rPr>
            <w:color w:val="000000" w:themeColor="text1"/>
          </w:rPr>
          <w:delText>Choose the right</w:delText>
        </w:r>
        <w:r w:rsidR="00100610" w:rsidDel="0055480A">
          <w:rPr>
            <w:color w:val="000000" w:themeColor="text1"/>
          </w:rPr>
          <w:delText xml:space="preserve"> </w:delText>
        </w:r>
        <w:r w:rsidR="00754287" w:rsidRPr="000603E4" w:rsidDel="0055480A">
          <w:rPr>
            <w:color w:val="000000" w:themeColor="text1"/>
          </w:rPr>
          <w:delText xml:space="preserve">In </w:delText>
        </w:r>
        <w:r w:rsidR="00100610" w:rsidDel="0055480A">
          <w:rPr>
            <w:color w:val="000000" w:themeColor="text1"/>
          </w:rPr>
          <w:delText>App</w:delText>
        </w:r>
      </w:del>
      <w:ins w:id="1306" w:author="Trần Diệp Vũ" w:date="2022-11-14T20:18:00Z">
        <w:r w:rsidR="0055480A">
          <w:rPr>
            <w:color w:val="000000" w:themeColor="text1"/>
          </w:rPr>
          <w:t>User Interfaces</w:t>
        </w:r>
      </w:ins>
      <w:bookmarkEnd w:id="1302"/>
    </w:p>
    <w:p w14:paraId="1280082D" w14:textId="77777777" w:rsidR="002E5ECF" w:rsidRPr="000603E4" w:rsidRDefault="002E5ECF" w:rsidP="00B8556C">
      <w:pPr>
        <w:pStyle w:val="NormalWeb"/>
        <w:spacing w:before="0" w:after="0"/>
        <w:rPr>
          <w:rFonts w:ascii="Times New Roman" w:hAnsi="Times New Roman" w:cs="Arial"/>
          <w:b/>
          <w:bCs/>
          <w:color w:val="000000" w:themeColor="text1"/>
        </w:rPr>
      </w:pPr>
    </w:p>
    <w:p w14:paraId="54C66C41" w14:textId="710BE35C" w:rsidR="005A6956" w:rsidRPr="000603E4" w:rsidRDefault="003960AE">
      <w:pPr>
        <w:pStyle w:val="NormalWeb"/>
        <w:spacing w:before="0" w:after="0"/>
        <w:jc w:val="center"/>
        <w:rPr>
          <w:rFonts w:ascii="Times New Roman" w:hAnsi="Times New Roman" w:cs="Arial"/>
          <w:b/>
          <w:bCs/>
          <w:color w:val="000000" w:themeColor="text1"/>
        </w:rPr>
        <w:pPrChange w:id="1307" w:author="Trần Diệp Vũ" w:date="2022-11-14T20:18:00Z">
          <w:pPr>
            <w:pStyle w:val="NormalWeb"/>
            <w:spacing w:before="0" w:after="0"/>
          </w:pPr>
        </w:pPrChange>
      </w:pPr>
      <w:del w:id="1308" w:author="Trần Diệp Vũ" w:date="2022-11-14T20:18:00Z">
        <w:r w:rsidRPr="003960AE" w:rsidDel="0055480A">
          <w:rPr>
            <w:rFonts w:ascii="Times New Roman" w:hAnsi="Times New Roman" w:cs="Arial"/>
            <w:b/>
            <w:bCs/>
            <w:noProof/>
            <w:color w:val="000000" w:themeColor="text1"/>
            <w:lang w:eastAsia="en-US"/>
          </w:rPr>
          <w:drawing>
            <wp:anchor distT="0" distB="0" distL="114300" distR="114300" simplePos="0" relativeHeight="251658240" behindDoc="0" locked="0" layoutInCell="1" allowOverlap="1" wp14:anchorId="2712B444" wp14:editId="773C6456">
              <wp:simplePos x="0" y="0"/>
              <wp:positionH relativeFrom="column">
                <wp:posOffset>2514600</wp:posOffset>
              </wp:positionH>
              <wp:positionV relativeFrom="paragraph">
                <wp:align>top</wp:align>
              </wp:positionV>
              <wp:extent cx="2219325" cy="4544060"/>
              <wp:effectExtent l="0" t="0" r="9525"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219325" cy="4544060"/>
                      </a:xfrm>
                      <a:prstGeom prst="rect">
                        <a:avLst/>
                      </a:prstGeom>
                    </pic:spPr>
                  </pic:pic>
                </a:graphicData>
              </a:graphic>
            </wp:anchor>
          </w:drawing>
        </w:r>
      </w:del>
      <w:ins w:id="1309" w:author="Trần Diệp Vũ" w:date="2022-11-14T20:18:00Z">
        <w:r w:rsidR="0055480A" w:rsidRPr="00321A59">
          <w:rPr>
            <w:noProof/>
          </w:rPr>
          <w:drawing>
            <wp:inline distT="0" distB="0" distL="0" distR="0" wp14:anchorId="701E3E26" wp14:editId="53433037">
              <wp:extent cx="2076740" cy="33723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6740" cy="3372321"/>
                      </a:xfrm>
                      <a:prstGeom prst="rect">
                        <a:avLst/>
                      </a:prstGeom>
                    </pic:spPr>
                  </pic:pic>
                </a:graphicData>
              </a:graphic>
            </wp:inline>
          </w:drawing>
        </w:r>
      </w:ins>
      <w:r>
        <w:rPr>
          <w:rFonts w:ascii="Times New Roman" w:hAnsi="Times New Roman" w:cs="Arial"/>
          <w:b/>
          <w:bCs/>
          <w:color w:val="000000" w:themeColor="text1"/>
        </w:rPr>
        <w:br w:type="textWrapping" w:clear="all"/>
      </w:r>
    </w:p>
    <w:p w14:paraId="5B33E582" w14:textId="021D7746" w:rsidR="00754287" w:rsidRPr="0055480A" w:rsidRDefault="0055480A">
      <w:pPr>
        <w:pStyle w:val="NormalWeb"/>
        <w:spacing w:before="0" w:after="0"/>
        <w:jc w:val="center"/>
        <w:rPr>
          <w:rFonts w:ascii="Times New Roman" w:hAnsi="Times New Roman" w:cs="Arial"/>
          <w:color w:val="000000" w:themeColor="text1"/>
          <w:rPrChange w:id="1310" w:author="Trần Diệp Vũ" w:date="2022-11-14T20:19:00Z">
            <w:rPr>
              <w:rFonts w:ascii="Times New Roman" w:hAnsi="Times New Roman" w:cs="Arial"/>
              <w:b/>
              <w:bCs/>
              <w:color w:val="000000" w:themeColor="text1"/>
            </w:rPr>
          </w:rPrChange>
        </w:rPr>
        <w:pPrChange w:id="1311" w:author="Trần Diệp Vũ" w:date="2022-11-14T20:19:00Z">
          <w:pPr>
            <w:pStyle w:val="NormalWeb"/>
            <w:spacing w:before="0" w:after="0"/>
          </w:pPr>
        </w:pPrChange>
      </w:pPr>
      <w:proofErr w:type="spellStart"/>
      <w:ins w:id="1312" w:author="Trần Diệp Vũ" w:date="2022-11-14T20:19:00Z">
        <w:r>
          <w:rPr>
            <w:rFonts w:ascii="Times New Roman" w:hAnsi="Times New Roman" w:cs="Arial"/>
            <w:color w:val="000000" w:themeColor="text1"/>
          </w:rPr>
          <w:t>Hình</w:t>
        </w:r>
        <w:proofErr w:type="spellEnd"/>
        <w:r>
          <w:rPr>
            <w:rFonts w:ascii="Times New Roman" w:hAnsi="Times New Roman" w:cs="Arial"/>
            <w:color w:val="000000" w:themeColor="text1"/>
          </w:rPr>
          <w:t xml:space="preserve"> 9: </w:t>
        </w:r>
      </w:ins>
      <w:ins w:id="1313" w:author="Trần Diệp Vũ" w:date="2022-11-14T20:20:00Z">
        <w:r>
          <w:rPr>
            <w:rFonts w:ascii="Times New Roman" w:hAnsi="Times New Roman" w:cs="Arial"/>
            <w:color w:val="000000" w:themeColor="text1"/>
          </w:rPr>
          <w:t>Add product</w:t>
        </w:r>
      </w:ins>
    </w:p>
    <w:p w14:paraId="70F89BA4" w14:textId="6EF5FB79" w:rsidR="00100610" w:rsidRPr="000603E4" w:rsidDel="0055480A" w:rsidRDefault="005B4D5A" w:rsidP="00100610">
      <w:pPr>
        <w:pStyle w:val="Heading3"/>
        <w:ind w:left="1440" w:firstLine="720"/>
        <w:rPr>
          <w:del w:id="1314" w:author="Trần Diệp Vũ" w:date="2022-11-14T20:19:00Z"/>
          <w:color w:val="000000" w:themeColor="text1"/>
        </w:rPr>
      </w:pPr>
      <w:bookmarkStart w:id="1315" w:name="_Toc119350629"/>
      <w:r>
        <w:rPr>
          <w:color w:val="000000" w:themeColor="text1"/>
        </w:rPr>
        <w:t>4</w:t>
      </w:r>
      <w:r w:rsidR="00754287" w:rsidRPr="000603E4">
        <w:rPr>
          <w:color w:val="000000" w:themeColor="text1"/>
        </w:rPr>
        <w:t>.1.</w:t>
      </w:r>
      <w:ins w:id="1316" w:author="Trần Diệp Vũ" w:date="2022-11-14T20:21:00Z">
        <w:r w:rsidR="0055480A">
          <w:rPr>
            <w:color w:val="000000" w:themeColor="text1"/>
          </w:rPr>
          <w:t>9</w:t>
        </w:r>
      </w:ins>
      <w:del w:id="1317" w:author="Trần Diệp Vũ" w:date="2022-11-14T20:21:00Z">
        <w:r w:rsidR="00754287" w:rsidRPr="000603E4" w:rsidDel="0055480A">
          <w:rPr>
            <w:color w:val="000000" w:themeColor="text1"/>
          </w:rPr>
          <w:delText>8</w:delText>
        </w:r>
      </w:del>
      <w:r w:rsidR="00754287" w:rsidRPr="000603E4">
        <w:rPr>
          <w:color w:val="000000" w:themeColor="text1"/>
        </w:rPr>
        <w:t>.2 Objects and actions</w:t>
      </w:r>
      <w:bookmarkEnd w:id="1315"/>
      <w:r w:rsidR="00754287" w:rsidRPr="000603E4">
        <w:rPr>
          <w:color w:val="000000" w:themeColor="text1"/>
        </w:rPr>
        <w:t xml:space="preserve"> </w:t>
      </w:r>
      <w:del w:id="1318" w:author="Trần Diệp Vũ" w:date="2022-11-14T20:19:00Z">
        <w:r w:rsidR="00754287" w:rsidRPr="000603E4" w:rsidDel="0055480A">
          <w:rPr>
            <w:color w:val="000000" w:themeColor="text1"/>
          </w:rPr>
          <w:delText xml:space="preserve">for </w:delText>
        </w:r>
        <w:r w:rsidR="00100610" w:rsidRPr="00100610" w:rsidDel="0055480A">
          <w:rPr>
            <w:color w:val="000000" w:themeColor="text1"/>
          </w:rPr>
          <w:delText>Choose the right</w:delText>
        </w:r>
        <w:r w:rsidR="00100610" w:rsidDel="0055480A">
          <w:rPr>
            <w:color w:val="000000" w:themeColor="text1"/>
          </w:rPr>
          <w:delText xml:space="preserve"> </w:delText>
        </w:r>
        <w:r w:rsidR="00100610" w:rsidRPr="000603E4" w:rsidDel="0055480A">
          <w:rPr>
            <w:color w:val="000000" w:themeColor="text1"/>
          </w:rPr>
          <w:delText xml:space="preserve">In </w:delText>
        </w:r>
        <w:r w:rsidR="00100610" w:rsidDel="0055480A">
          <w:rPr>
            <w:color w:val="000000" w:themeColor="text1"/>
          </w:rPr>
          <w:delText>App</w:delText>
        </w:r>
      </w:del>
    </w:p>
    <w:p w14:paraId="0C77E69B" w14:textId="77777777" w:rsidR="00754287" w:rsidRPr="000603E4" w:rsidDel="0055480A" w:rsidRDefault="00754287" w:rsidP="000715F8">
      <w:pPr>
        <w:pStyle w:val="Heading3"/>
        <w:ind w:left="1440" w:firstLine="720"/>
        <w:rPr>
          <w:del w:id="1319" w:author="Trần Diệp Vũ" w:date="2022-11-14T20:19:00Z"/>
          <w:color w:val="000000" w:themeColor="text1"/>
        </w:rPr>
      </w:pPr>
    </w:p>
    <w:p w14:paraId="6ED67DE1" w14:textId="041F49BA" w:rsidR="00754287" w:rsidRPr="000603E4" w:rsidDel="0055480A" w:rsidRDefault="00754287">
      <w:pPr>
        <w:pStyle w:val="NormalWeb"/>
        <w:spacing w:before="0" w:after="0"/>
        <w:rPr>
          <w:del w:id="1320" w:author="Trần Diệp Vũ" w:date="2022-11-14T20:19:00Z"/>
          <w:rFonts w:ascii="Times New Roman" w:hAnsi="Times New Roman" w:cs="Arial"/>
          <w:bCs/>
          <w:color w:val="000000" w:themeColor="text1"/>
        </w:rPr>
        <w:pPrChange w:id="1321" w:author="Trần Diệp Vũ" w:date="2022-11-14T20:19:00Z">
          <w:pPr>
            <w:pStyle w:val="NormalWeb"/>
            <w:spacing w:before="0" w:after="0"/>
            <w:ind w:left="2160"/>
          </w:pPr>
        </w:pPrChange>
      </w:pPr>
      <w:del w:id="1322" w:author="Trần Diệp Vũ" w:date="2022-11-14T20:19:00Z">
        <w:r w:rsidRPr="000603E4" w:rsidDel="0055480A">
          <w:rPr>
            <w:rFonts w:ascii="Times New Roman" w:hAnsi="Times New Roman" w:cs="Arial"/>
            <w:bCs/>
            <w:color w:val="000000" w:themeColor="text1"/>
          </w:rPr>
          <w:delText>Objects:</w:delText>
        </w:r>
      </w:del>
    </w:p>
    <w:p w14:paraId="35A81C12" w14:textId="4BA8CF4E" w:rsidR="00754287" w:rsidDel="0055480A" w:rsidRDefault="003960AE">
      <w:pPr>
        <w:pStyle w:val="NormalWeb"/>
        <w:spacing w:before="0" w:after="0"/>
        <w:rPr>
          <w:del w:id="1323" w:author="Trần Diệp Vũ" w:date="2022-11-14T20:19:00Z"/>
          <w:rFonts w:ascii="Times New Roman" w:hAnsi="Times New Roman" w:cs="Arial"/>
          <w:bCs/>
          <w:color w:val="000000" w:themeColor="text1"/>
        </w:rPr>
        <w:pPrChange w:id="1324" w:author="Trần Diệp Vũ" w:date="2022-11-14T20:19:00Z">
          <w:pPr>
            <w:pStyle w:val="NormalWeb"/>
            <w:numPr>
              <w:numId w:val="1"/>
            </w:numPr>
            <w:tabs>
              <w:tab w:val="num" w:pos="0"/>
              <w:tab w:val="num" w:pos="720"/>
            </w:tabs>
            <w:spacing w:before="0" w:after="0"/>
            <w:ind w:left="2880" w:hanging="360"/>
          </w:pPr>
        </w:pPrChange>
      </w:pPr>
      <w:del w:id="1325" w:author="Trần Diệp Vũ" w:date="2022-11-14T20:19:00Z">
        <w:r w:rsidDel="0055480A">
          <w:rPr>
            <w:rFonts w:ascii="Times New Roman" w:hAnsi="Times New Roman" w:cs="Arial"/>
            <w:bCs/>
            <w:color w:val="000000" w:themeColor="text1"/>
          </w:rPr>
          <w:delText>Exit</w:delText>
        </w:r>
      </w:del>
    </w:p>
    <w:p w14:paraId="0D49B7C8" w14:textId="13275E62" w:rsidR="003960AE" w:rsidDel="0055480A" w:rsidRDefault="003960AE">
      <w:pPr>
        <w:pStyle w:val="NormalWeb"/>
        <w:spacing w:before="0" w:after="0"/>
        <w:rPr>
          <w:del w:id="1326" w:author="Trần Diệp Vũ" w:date="2022-11-14T20:19:00Z"/>
          <w:rFonts w:ascii="Times New Roman" w:hAnsi="Times New Roman" w:cs="Arial"/>
          <w:bCs/>
          <w:color w:val="000000" w:themeColor="text1"/>
        </w:rPr>
        <w:pPrChange w:id="1327" w:author="Trần Diệp Vũ" w:date="2022-11-14T20:19:00Z">
          <w:pPr>
            <w:pStyle w:val="NormalWeb"/>
            <w:numPr>
              <w:numId w:val="1"/>
            </w:numPr>
            <w:tabs>
              <w:tab w:val="num" w:pos="0"/>
              <w:tab w:val="num" w:pos="720"/>
            </w:tabs>
            <w:spacing w:before="0" w:after="0"/>
            <w:ind w:left="2880" w:hanging="360"/>
          </w:pPr>
        </w:pPrChange>
      </w:pPr>
      <w:del w:id="1328" w:author="Trần Diệp Vũ" w:date="2022-11-14T20:19:00Z">
        <w:r w:rsidDel="0055480A">
          <w:rPr>
            <w:rFonts w:ascii="Times New Roman" w:hAnsi="Times New Roman" w:cs="Arial"/>
            <w:bCs/>
            <w:color w:val="000000" w:themeColor="text1"/>
          </w:rPr>
          <w:delText>Button Khách hàng</w:delText>
        </w:r>
      </w:del>
    </w:p>
    <w:p w14:paraId="601C33F1" w14:textId="40349F40" w:rsidR="003960AE" w:rsidDel="0055480A" w:rsidRDefault="003960AE">
      <w:pPr>
        <w:pStyle w:val="NormalWeb"/>
        <w:spacing w:before="0" w:after="0"/>
        <w:rPr>
          <w:del w:id="1329" w:author="Trần Diệp Vũ" w:date="2022-11-14T20:19:00Z"/>
          <w:rFonts w:ascii="Times New Roman" w:hAnsi="Times New Roman" w:cs="Arial"/>
          <w:bCs/>
          <w:color w:val="000000" w:themeColor="text1"/>
        </w:rPr>
        <w:pPrChange w:id="1330" w:author="Trần Diệp Vũ" w:date="2022-11-14T20:19:00Z">
          <w:pPr>
            <w:pStyle w:val="NormalWeb"/>
            <w:numPr>
              <w:numId w:val="1"/>
            </w:numPr>
            <w:tabs>
              <w:tab w:val="num" w:pos="0"/>
              <w:tab w:val="num" w:pos="720"/>
            </w:tabs>
            <w:spacing w:before="0" w:after="0"/>
            <w:ind w:left="2880" w:hanging="360"/>
          </w:pPr>
        </w:pPrChange>
      </w:pPr>
      <w:del w:id="1331" w:author="Trần Diệp Vũ" w:date="2022-11-14T20:19:00Z">
        <w:r w:rsidDel="0055480A">
          <w:rPr>
            <w:rFonts w:ascii="Times New Roman" w:hAnsi="Times New Roman" w:cs="Arial"/>
            <w:bCs/>
            <w:color w:val="000000" w:themeColor="text1"/>
          </w:rPr>
          <w:delText>Button Admin</w:delText>
        </w:r>
      </w:del>
    </w:p>
    <w:p w14:paraId="35019EE9" w14:textId="2918FA65" w:rsidR="003960AE" w:rsidRPr="000603E4" w:rsidDel="0055480A" w:rsidRDefault="003960AE">
      <w:pPr>
        <w:pStyle w:val="NormalWeb"/>
        <w:spacing w:before="0" w:after="0"/>
        <w:rPr>
          <w:del w:id="1332" w:author="Trần Diệp Vũ" w:date="2022-11-14T20:19:00Z"/>
          <w:rFonts w:ascii="Times New Roman" w:hAnsi="Times New Roman" w:cs="Arial"/>
          <w:bCs/>
          <w:color w:val="000000" w:themeColor="text1"/>
        </w:rPr>
        <w:pPrChange w:id="1333" w:author="Trần Diệp Vũ" w:date="2022-11-14T20:19:00Z">
          <w:pPr>
            <w:pStyle w:val="NormalWeb"/>
            <w:numPr>
              <w:numId w:val="1"/>
            </w:numPr>
            <w:tabs>
              <w:tab w:val="num" w:pos="0"/>
              <w:tab w:val="num" w:pos="720"/>
            </w:tabs>
            <w:spacing w:before="0" w:after="0"/>
            <w:ind w:left="2880" w:hanging="360"/>
          </w:pPr>
        </w:pPrChange>
      </w:pPr>
      <w:del w:id="1334" w:author="Trần Diệp Vũ" w:date="2022-11-14T20:19:00Z">
        <w:r w:rsidDel="0055480A">
          <w:rPr>
            <w:rFonts w:ascii="Times New Roman" w:hAnsi="Times New Roman" w:cs="Arial"/>
            <w:bCs/>
            <w:color w:val="000000" w:themeColor="text1"/>
          </w:rPr>
          <w:delText>Button Nhân viên</w:delText>
        </w:r>
      </w:del>
    </w:p>
    <w:p w14:paraId="1A3A1BE0" w14:textId="5286BB41" w:rsidR="00754287" w:rsidRPr="000603E4" w:rsidDel="0055480A" w:rsidRDefault="00754287">
      <w:pPr>
        <w:pStyle w:val="NormalWeb"/>
        <w:spacing w:before="0" w:after="0"/>
        <w:rPr>
          <w:del w:id="1335" w:author="Trần Diệp Vũ" w:date="2022-11-14T20:19:00Z"/>
          <w:rFonts w:ascii="Times New Roman" w:hAnsi="Times New Roman" w:cs="Arial"/>
          <w:bCs/>
          <w:color w:val="000000" w:themeColor="text1"/>
        </w:rPr>
        <w:pPrChange w:id="1336" w:author="Trần Diệp Vũ" w:date="2022-11-14T20:19:00Z">
          <w:pPr>
            <w:pStyle w:val="NormalWeb"/>
            <w:spacing w:before="0" w:after="0"/>
            <w:ind w:left="2160"/>
          </w:pPr>
        </w:pPrChange>
      </w:pPr>
      <w:del w:id="1337" w:author="Trần Diệp Vũ" w:date="2022-11-14T20:19:00Z">
        <w:r w:rsidRPr="000603E4" w:rsidDel="0055480A">
          <w:rPr>
            <w:rFonts w:ascii="Times New Roman" w:hAnsi="Times New Roman" w:cs="Arial"/>
            <w:bCs/>
            <w:color w:val="000000" w:themeColor="text1"/>
          </w:rPr>
          <w:delText>Actions:</w:delText>
        </w:r>
      </w:del>
    </w:p>
    <w:p w14:paraId="424C21F0" w14:textId="196BF596" w:rsidR="00B8556C" w:rsidDel="0055480A" w:rsidRDefault="003960AE">
      <w:pPr>
        <w:pStyle w:val="NormalWeb"/>
        <w:spacing w:before="0" w:after="0"/>
        <w:rPr>
          <w:del w:id="1338" w:author="Trần Diệp Vũ" w:date="2022-11-14T20:19:00Z"/>
          <w:rFonts w:ascii="Times New Roman" w:hAnsi="Times New Roman" w:cs="Arial"/>
          <w:bCs/>
          <w:color w:val="000000" w:themeColor="text1"/>
        </w:rPr>
        <w:pPrChange w:id="1339" w:author="Trần Diệp Vũ" w:date="2022-11-14T20:19:00Z">
          <w:pPr>
            <w:pStyle w:val="NormalWeb"/>
            <w:numPr>
              <w:numId w:val="1"/>
            </w:numPr>
            <w:tabs>
              <w:tab w:val="num" w:pos="0"/>
              <w:tab w:val="num" w:pos="720"/>
            </w:tabs>
            <w:spacing w:before="0" w:after="0"/>
            <w:ind w:left="2880" w:hanging="360"/>
          </w:pPr>
        </w:pPrChange>
      </w:pPr>
      <w:del w:id="1340" w:author="Trần Diệp Vũ" w:date="2022-11-14T20:19:00Z">
        <w:r w:rsidDel="0055480A">
          <w:rPr>
            <w:rFonts w:ascii="Times New Roman" w:hAnsi="Times New Roman" w:cs="Arial"/>
            <w:bCs/>
            <w:color w:val="000000" w:themeColor="text1"/>
          </w:rPr>
          <w:delText>Exit app</w:delText>
        </w:r>
      </w:del>
    </w:p>
    <w:p w14:paraId="7DBECB8D" w14:textId="2A247799" w:rsidR="003960AE" w:rsidDel="0055480A" w:rsidRDefault="003960AE">
      <w:pPr>
        <w:pStyle w:val="NormalWeb"/>
        <w:spacing w:before="0" w:after="0"/>
        <w:rPr>
          <w:del w:id="1341" w:author="Trần Diệp Vũ" w:date="2022-11-14T20:19:00Z"/>
          <w:rFonts w:ascii="Times New Roman" w:hAnsi="Times New Roman" w:cs="Arial"/>
          <w:bCs/>
          <w:color w:val="000000" w:themeColor="text1"/>
        </w:rPr>
        <w:pPrChange w:id="1342" w:author="Trần Diệp Vũ" w:date="2022-11-14T20:19:00Z">
          <w:pPr>
            <w:pStyle w:val="NormalWeb"/>
            <w:numPr>
              <w:numId w:val="1"/>
            </w:numPr>
            <w:tabs>
              <w:tab w:val="num" w:pos="0"/>
              <w:tab w:val="num" w:pos="720"/>
            </w:tabs>
            <w:spacing w:before="0" w:after="0"/>
            <w:ind w:left="2880" w:hanging="360"/>
          </w:pPr>
        </w:pPrChange>
      </w:pPr>
      <w:del w:id="1343" w:author="Trần Diệp Vũ" w:date="2022-11-14T20:19:00Z">
        <w:r w:rsidRPr="003960AE" w:rsidDel="0055480A">
          <w:rPr>
            <w:rFonts w:ascii="Times New Roman" w:hAnsi="Times New Roman" w:cs="Arial"/>
            <w:bCs/>
            <w:color w:val="000000" w:themeColor="text1"/>
          </w:rPr>
          <w:delText>Move to the login screen</w:delText>
        </w:r>
        <w:r w:rsidDel="0055480A">
          <w:rPr>
            <w:rFonts w:ascii="Times New Roman" w:hAnsi="Times New Roman" w:cs="Arial"/>
            <w:bCs/>
            <w:color w:val="000000" w:themeColor="text1"/>
          </w:rPr>
          <w:delText xml:space="preserve"> of Khách hang</w:delText>
        </w:r>
      </w:del>
    </w:p>
    <w:p w14:paraId="1B93D87C" w14:textId="37FC04A0" w:rsidR="003960AE" w:rsidDel="0055480A" w:rsidRDefault="003960AE">
      <w:pPr>
        <w:pStyle w:val="NormalWeb"/>
        <w:spacing w:before="0" w:after="0"/>
        <w:rPr>
          <w:del w:id="1344" w:author="Trần Diệp Vũ" w:date="2022-11-14T20:19:00Z"/>
          <w:rFonts w:ascii="Times New Roman" w:hAnsi="Times New Roman" w:cs="Arial"/>
          <w:bCs/>
          <w:color w:val="000000" w:themeColor="text1"/>
        </w:rPr>
        <w:pPrChange w:id="1345" w:author="Trần Diệp Vũ" w:date="2022-11-14T20:19:00Z">
          <w:pPr>
            <w:pStyle w:val="NormalWeb"/>
            <w:numPr>
              <w:numId w:val="1"/>
            </w:numPr>
            <w:tabs>
              <w:tab w:val="num" w:pos="0"/>
              <w:tab w:val="num" w:pos="720"/>
            </w:tabs>
            <w:spacing w:before="0" w:after="0"/>
            <w:ind w:left="2880" w:hanging="360"/>
          </w:pPr>
        </w:pPrChange>
      </w:pPr>
      <w:del w:id="1346" w:author="Trần Diệp Vũ" w:date="2022-11-14T20:19:00Z">
        <w:r w:rsidRPr="003960AE" w:rsidDel="0055480A">
          <w:rPr>
            <w:rFonts w:ascii="Times New Roman" w:hAnsi="Times New Roman" w:cs="Arial"/>
            <w:bCs/>
            <w:color w:val="000000" w:themeColor="text1"/>
          </w:rPr>
          <w:delText>Move to the login screen</w:delText>
        </w:r>
        <w:r w:rsidDel="0055480A">
          <w:rPr>
            <w:rFonts w:ascii="Times New Roman" w:hAnsi="Times New Roman" w:cs="Arial"/>
            <w:bCs/>
            <w:color w:val="000000" w:themeColor="text1"/>
          </w:rPr>
          <w:delText xml:space="preserve"> of Admin</w:delText>
        </w:r>
      </w:del>
    </w:p>
    <w:p w14:paraId="11E4D50E" w14:textId="416A3AC1" w:rsidR="003960AE" w:rsidRPr="000603E4" w:rsidDel="0055480A" w:rsidRDefault="003960AE">
      <w:pPr>
        <w:pStyle w:val="Heading3"/>
        <w:ind w:left="1440" w:firstLine="720"/>
        <w:rPr>
          <w:del w:id="1347" w:author="Trần Diệp Vũ" w:date="2022-11-14T20:19:00Z"/>
        </w:rPr>
        <w:pPrChange w:id="1348" w:author="Trần Diệp Vũ" w:date="2022-11-14T20:19:00Z">
          <w:pPr>
            <w:pStyle w:val="NormalWeb"/>
            <w:numPr>
              <w:numId w:val="1"/>
            </w:numPr>
            <w:tabs>
              <w:tab w:val="num" w:pos="0"/>
              <w:tab w:val="num" w:pos="720"/>
            </w:tabs>
            <w:spacing w:before="0" w:after="0"/>
            <w:ind w:left="2880" w:hanging="360"/>
          </w:pPr>
        </w:pPrChange>
      </w:pPr>
      <w:del w:id="1349" w:author="Trần Diệp Vũ" w:date="2022-11-14T20:19:00Z">
        <w:r w:rsidRPr="003960AE" w:rsidDel="0055480A">
          <w:delText>Move to the login screen</w:delText>
        </w:r>
        <w:r w:rsidDel="0055480A">
          <w:delText xml:space="preserve"> of Nhân Viên</w:delText>
        </w:r>
      </w:del>
    </w:p>
    <w:p w14:paraId="12CE42EB" w14:textId="317FB2FE" w:rsidR="00754287" w:rsidRDefault="00754287" w:rsidP="0055480A">
      <w:pPr>
        <w:pStyle w:val="Heading3"/>
        <w:ind w:left="1440" w:firstLine="720"/>
        <w:rPr>
          <w:ins w:id="1350" w:author="Trần Diệp Vũ" w:date="2022-11-14T20:19:00Z"/>
          <w:rFonts w:ascii="Times New Roman" w:hAnsi="Times New Roman" w:cs="Arial"/>
          <w:bCs w:val="0"/>
          <w:color w:val="000000" w:themeColor="text1"/>
        </w:rPr>
      </w:pPr>
    </w:p>
    <w:tbl>
      <w:tblPr>
        <w:tblW w:w="8797" w:type="dxa"/>
        <w:tblInd w:w="-10" w:type="dxa"/>
        <w:tblLayout w:type="fixed"/>
        <w:tblCellMar>
          <w:left w:w="10" w:type="dxa"/>
          <w:right w:w="10" w:type="dxa"/>
        </w:tblCellMar>
        <w:tblLook w:val="0000" w:firstRow="0" w:lastRow="0" w:firstColumn="0" w:lastColumn="0" w:noHBand="0" w:noVBand="0"/>
        <w:tblPrChange w:id="1351" w:author="Trần Diệp Vũ" w:date="2022-11-14T20:20:00Z">
          <w:tblPr>
            <w:tblW w:w="9100" w:type="dxa"/>
            <w:tblInd w:w="-10" w:type="dxa"/>
            <w:tblLayout w:type="fixed"/>
            <w:tblCellMar>
              <w:left w:w="10" w:type="dxa"/>
              <w:right w:w="10" w:type="dxa"/>
            </w:tblCellMar>
            <w:tblLook w:val="0000" w:firstRow="0" w:lastRow="0" w:firstColumn="0" w:lastColumn="0" w:noHBand="0" w:noVBand="0"/>
          </w:tblPr>
        </w:tblPrChange>
      </w:tblPr>
      <w:tblGrid>
        <w:gridCol w:w="2749"/>
        <w:gridCol w:w="2554"/>
        <w:gridCol w:w="3494"/>
        <w:tblGridChange w:id="1352">
          <w:tblGrid>
            <w:gridCol w:w="1550"/>
            <w:gridCol w:w="1440"/>
            <w:gridCol w:w="1970"/>
          </w:tblGrid>
        </w:tblGridChange>
      </w:tblGrid>
      <w:tr w:rsidR="0055480A" w14:paraId="6078395E" w14:textId="77777777" w:rsidTr="0055480A">
        <w:trPr>
          <w:trHeight w:val="127"/>
          <w:ins w:id="1353" w:author="Trần Diệp Vũ" w:date="2022-11-14T20:19:00Z"/>
        </w:trPr>
        <w:tc>
          <w:tcPr>
            <w:tcW w:w="274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1354" w:author="Trần Diệp Vũ" w:date="2022-11-14T20:20:00Z">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615D6542" w14:textId="77777777" w:rsidR="0055480A" w:rsidRDefault="0055480A" w:rsidP="00166A9C">
            <w:pPr>
              <w:pStyle w:val="ListParagraph"/>
              <w:spacing w:before="0" w:after="0"/>
              <w:ind w:left="0"/>
              <w:rPr>
                <w:ins w:id="1355" w:author="Trần Diệp Vũ" w:date="2022-11-14T20:19:00Z"/>
                <w:b/>
                <w:bCs/>
              </w:rPr>
            </w:pPr>
            <w:ins w:id="1356" w:author="Trần Diệp Vũ" w:date="2022-11-14T20:19:00Z">
              <w:r>
                <w:rPr>
                  <w:b/>
                  <w:bCs/>
                </w:rPr>
                <w:t>Item</w:t>
              </w:r>
            </w:ins>
          </w:p>
        </w:tc>
        <w:tc>
          <w:tcPr>
            <w:tcW w:w="255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1357" w:author="Trần Diệp Vũ" w:date="2022-11-14T20:20:00Z">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71C8BA20" w14:textId="77777777" w:rsidR="0055480A" w:rsidRDefault="0055480A" w:rsidP="00166A9C">
            <w:pPr>
              <w:pStyle w:val="ListParagraph"/>
              <w:spacing w:before="0" w:after="0"/>
              <w:ind w:left="0"/>
              <w:rPr>
                <w:ins w:id="1358" w:author="Trần Diệp Vũ" w:date="2022-11-14T20:19:00Z"/>
                <w:b/>
                <w:bCs/>
              </w:rPr>
            </w:pPr>
            <w:ins w:id="1359" w:author="Trần Diệp Vũ" w:date="2022-11-14T20:19:00Z">
              <w:r>
                <w:rPr>
                  <w:b/>
                  <w:bCs/>
                </w:rPr>
                <w:t>Action</w:t>
              </w:r>
            </w:ins>
          </w:p>
        </w:tc>
        <w:tc>
          <w:tcPr>
            <w:tcW w:w="3494"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Change w:id="1360" w:author="Trần Diệp Vũ" w:date="2022-11-14T20:20:00Z">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tcPrChange>
          </w:tcPr>
          <w:p w14:paraId="3C994EFE" w14:textId="77777777" w:rsidR="0055480A" w:rsidRDefault="0055480A" w:rsidP="00166A9C">
            <w:pPr>
              <w:pStyle w:val="ListParagraph"/>
              <w:spacing w:before="0" w:after="0"/>
              <w:ind w:left="0"/>
              <w:rPr>
                <w:ins w:id="1361" w:author="Trần Diệp Vũ" w:date="2022-11-14T20:19:00Z"/>
                <w:b/>
                <w:bCs/>
              </w:rPr>
            </w:pPr>
            <w:ins w:id="1362" w:author="Trần Diệp Vũ" w:date="2022-11-14T20:19:00Z">
              <w:r>
                <w:rPr>
                  <w:b/>
                  <w:bCs/>
                </w:rPr>
                <w:t>Response</w:t>
              </w:r>
            </w:ins>
          </w:p>
        </w:tc>
      </w:tr>
      <w:tr w:rsidR="0055480A" w14:paraId="78E5E3BA" w14:textId="77777777" w:rsidTr="0055480A">
        <w:trPr>
          <w:trHeight w:val="601"/>
          <w:ins w:id="1363" w:author="Trần Diệp Vũ" w:date="2022-11-14T20:19:00Z"/>
          <w:trPrChange w:id="1364" w:author="Trần Diệp Vũ" w:date="2022-11-14T20:20:00Z">
            <w:trPr>
              <w:trHeight w:val="1170"/>
            </w:trPr>
          </w:trPrChange>
        </w:trPr>
        <w:tc>
          <w:tcPr>
            <w:tcW w:w="274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365" w:author="Trần Diệp Vũ" w:date="2022-11-14T20:20: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6A8ED5F9" w14:textId="77777777" w:rsidR="0055480A" w:rsidRPr="004C75D4" w:rsidRDefault="0055480A" w:rsidP="00166A9C">
            <w:pPr>
              <w:pStyle w:val="ListParagraph"/>
              <w:spacing w:before="0" w:after="0"/>
              <w:ind w:left="0"/>
              <w:rPr>
                <w:ins w:id="1366" w:author="Trần Diệp Vũ" w:date="2022-11-14T20:19:00Z"/>
                <w:b/>
                <w:bCs/>
                <w:sz w:val="20"/>
                <w:szCs w:val="20"/>
              </w:rPr>
            </w:pPr>
            <w:ins w:id="1367" w:author="Trần Diệp Vũ" w:date="2022-11-14T20:19:00Z">
              <w:r>
                <w:rPr>
                  <w:sz w:val="20"/>
                  <w:szCs w:val="20"/>
                </w:rPr>
                <w:t>Back button</w:t>
              </w:r>
            </w:ins>
          </w:p>
        </w:tc>
        <w:tc>
          <w:tcPr>
            <w:tcW w:w="2554"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368" w:author="Trần Diệp Vũ" w:date="2022-11-14T20:20: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48CDEDE6" w14:textId="77777777" w:rsidR="0055480A" w:rsidRPr="004C75D4" w:rsidRDefault="0055480A" w:rsidP="00166A9C">
            <w:pPr>
              <w:pStyle w:val="ListParagraph"/>
              <w:spacing w:before="0" w:after="0"/>
              <w:ind w:left="0"/>
              <w:rPr>
                <w:ins w:id="1369" w:author="Trần Diệp Vũ" w:date="2022-11-14T20:19:00Z"/>
                <w:sz w:val="20"/>
                <w:szCs w:val="20"/>
              </w:rPr>
            </w:pPr>
            <w:ins w:id="1370" w:author="Trần Diệp Vũ" w:date="2022-11-14T20:19: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1F2C5C4F" w14:textId="77777777" w:rsidR="0055480A" w:rsidRPr="004C75D4" w:rsidRDefault="0055480A" w:rsidP="00166A9C">
            <w:pPr>
              <w:pStyle w:val="ListParagraph"/>
              <w:spacing w:before="0" w:after="0"/>
              <w:ind w:left="0"/>
              <w:rPr>
                <w:ins w:id="1371" w:author="Trần Diệp Vũ" w:date="2022-11-14T20:19:00Z"/>
                <w:sz w:val="20"/>
                <w:szCs w:val="20"/>
              </w:rPr>
            </w:pPr>
            <w:ins w:id="1372" w:author="Trần Diệp Vũ" w:date="2022-11-14T20:19:00Z">
              <w:r>
                <w:rPr>
                  <w:sz w:val="20"/>
                  <w:szCs w:val="20"/>
                </w:rPr>
                <w:t xml:space="preserve"> </w:t>
              </w:r>
            </w:ins>
          </w:p>
        </w:tc>
        <w:tc>
          <w:tcPr>
            <w:tcW w:w="3494"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373" w:author="Trần Diệp Vũ" w:date="2022-11-14T20:20: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03DE0EAE" w14:textId="77777777" w:rsidR="0055480A" w:rsidRPr="004C75D4" w:rsidRDefault="0055480A" w:rsidP="00166A9C">
            <w:pPr>
              <w:pStyle w:val="ListParagraph"/>
              <w:spacing w:before="0" w:after="0"/>
              <w:ind w:left="0"/>
              <w:rPr>
                <w:ins w:id="1374" w:author="Trần Diệp Vũ" w:date="2022-11-14T20:19:00Z"/>
                <w:sz w:val="20"/>
                <w:szCs w:val="20"/>
              </w:rPr>
            </w:pPr>
            <w:ins w:id="1375" w:author="Trần Diệp Vũ" w:date="2022-11-14T20:19:00Z">
              <w:r>
                <w:rPr>
                  <w:sz w:val="20"/>
                  <w:szCs w:val="20"/>
                </w:rPr>
                <w:t xml:space="preserve"> </w:t>
              </w:r>
              <w:r w:rsidRPr="00403D4B">
                <w:rPr>
                  <w:sz w:val="20"/>
                  <w:szCs w:val="20"/>
                </w:rPr>
                <w:t>back to home screen</w:t>
              </w:r>
            </w:ins>
          </w:p>
        </w:tc>
      </w:tr>
      <w:tr w:rsidR="0055480A" w14:paraId="5D671525" w14:textId="77777777" w:rsidTr="0055480A">
        <w:trPr>
          <w:trHeight w:val="601"/>
          <w:ins w:id="1376" w:author="Trần Diệp Vũ" w:date="2022-11-14T20:19:00Z"/>
          <w:trPrChange w:id="1377" w:author="Trần Diệp Vũ" w:date="2022-11-14T20:20:00Z">
            <w:trPr>
              <w:trHeight w:val="1170"/>
            </w:trPr>
          </w:trPrChange>
        </w:trPr>
        <w:tc>
          <w:tcPr>
            <w:tcW w:w="274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378" w:author="Trần Diệp Vũ" w:date="2022-11-14T20:20: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265E5174" w14:textId="77777777" w:rsidR="0055480A" w:rsidRDefault="0055480A" w:rsidP="00166A9C">
            <w:pPr>
              <w:pStyle w:val="ListParagraph"/>
              <w:spacing w:before="0" w:after="0"/>
              <w:ind w:left="0"/>
              <w:rPr>
                <w:ins w:id="1379" w:author="Trần Diệp Vũ" w:date="2022-11-14T20:19:00Z"/>
                <w:sz w:val="20"/>
                <w:szCs w:val="20"/>
              </w:rPr>
            </w:pPr>
            <w:proofErr w:type="spellStart"/>
            <w:ins w:id="1380" w:author="Trần Diệp Vũ" w:date="2022-11-14T20:19:00Z">
              <w:r>
                <w:rPr>
                  <w:sz w:val="20"/>
                  <w:szCs w:val="20"/>
                </w:rPr>
                <w:t>ImageView</w:t>
              </w:r>
              <w:proofErr w:type="spellEnd"/>
            </w:ins>
          </w:p>
        </w:tc>
        <w:tc>
          <w:tcPr>
            <w:tcW w:w="2554"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381" w:author="Trần Diệp Vũ" w:date="2022-11-14T20:20: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22297E1A" w14:textId="77777777" w:rsidR="0055480A" w:rsidRPr="004C75D4" w:rsidRDefault="0055480A" w:rsidP="00166A9C">
            <w:pPr>
              <w:pStyle w:val="ListParagraph"/>
              <w:spacing w:before="0" w:after="0"/>
              <w:ind w:left="0"/>
              <w:rPr>
                <w:ins w:id="1382" w:author="Trần Diệp Vũ" w:date="2022-11-14T20:19:00Z"/>
                <w:sz w:val="20"/>
                <w:szCs w:val="20"/>
              </w:rPr>
            </w:pPr>
            <w:ins w:id="1383" w:author="Trần Diệp Vũ" w:date="2022-11-14T20:19:00Z">
              <w:r>
                <w:rPr>
                  <w:sz w:val="20"/>
                  <w:szCs w:val="20"/>
                </w:rPr>
                <w:t>Tap on the Image</w:t>
              </w:r>
            </w:ins>
          </w:p>
        </w:tc>
        <w:tc>
          <w:tcPr>
            <w:tcW w:w="3494"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384" w:author="Trần Diệp Vũ" w:date="2022-11-14T20:20: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2CD75F13" w14:textId="77777777" w:rsidR="0055480A" w:rsidRDefault="0055480A" w:rsidP="00166A9C">
            <w:pPr>
              <w:pStyle w:val="ListParagraph"/>
              <w:spacing w:before="0" w:after="0"/>
              <w:ind w:left="0"/>
              <w:rPr>
                <w:ins w:id="1385" w:author="Trần Diệp Vũ" w:date="2022-11-14T20:19:00Z"/>
                <w:sz w:val="20"/>
                <w:szCs w:val="20"/>
              </w:rPr>
            </w:pPr>
            <w:proofErr w:type="spellStart"/>
            <w:proofErr w:type="gramStart"/>
            <w:ins w:id="1386" w:author="Trần Diệp Vũ" w:date="2022-11-14T20:19:00Z">
              <w:r w:rsidRPr="00C80765">
                <w:rPr>
                  <w:sz w:val="20"/>
                  <w:szCs w:val="20"/>
                </w:rPr>
                <w:t>lets</w:t>
              </w:r>
              <w:proofErr w:type="spellEnd"/>
              <w:proofErr w:type="gramEnd"/>
              <w:r w:rsidRPr="00C80765">
                <w:rPr>
                  <w:sz w:val="20"/>
                  <w:szCs w:val="20"/>
                </w:rPr>
                <w:t xml:space="preserve"> choose the right image</w:t>
              </w:r>
            </w:ins>
          </w:p>
        </w:tc>
      </w:tr>
      <w:tr w:rsidR="0055480A" w14:paraId="5605249C" w14:textId="77777777" w:rsidTr="0055480A">
        <w:trPr>
          <w:trHeight w:val="601"/>
          <w:ins w:id="1387" w:author="Trần Diệp Vũ" w:date="2022-11-14T20:19:00Z"/>
          <w:trPrChange w:id="1388" w:author="Trần Diệp Vũ" w:date="2022-11-14T20:20:00Z">
            <w:trPr>
              <w:trHeight w:val="1170"/>
            </w:trPr>
          </w:trPrChange>
        </w:trPr>
        <w:tc>
          <w:tcPr>
            <w:tcW w:w="274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389" w:author="Trần Diệp Vũ" w:date="2022-11-14T20:20: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56A323F3" w14:textId="77777777" w:rsidR="0055480A" w:rsidRPr="00C80765" w:rsidRDefault="0055480A" w:rsidP="00166A9C">
            <w:pPr>
              <w:ind w:right="-10"/>
              <w:rPr>
                <w:ins w:id="1390" w:author="Trần Diệp Vũ" w:date="2022-11-14T20:19:00Z"/>
                <w:sz w:val="20"/>
                <w:szCs w:val="20"/>
              </w:rPr>
            </w:pPr>
            <w:ins w:id="1391" w:author="Trần Diệp Vũ" w:date="2022-11-14T20:19:00Z">
              <w:r w:rsidRPr="00C80765">
                <w:rPr>
                  <w:sz w:val="20"/>
                  <w:szCs w:val="20"/>
                </w:rPr>
                <w:t xml:space="preserve">“Product Name” </w:t>
              </w:r>
              <w:proofErr w:type="spellStart"/>
              <w:r w:rsidRPr="00C80765">
                <w:rPr>
                  <w:sz w:val="20"/>
                  <w:szCs w:val="20"/>
                </w:rPr>
                <w:t>EditText</w:t>
              </w:r>
              <w:proofErr w:type="spellEnd"/>
            </w:ins>
          </w:p>
          <w:p w14:paraId="4BA7169D" w14:textId="77777777" w:rsidR="0055480A" w:rsidRDefault="0055480A" w:rsidP="00166A9C">
            <w:pPr>
              <w:pStyle w:val="ListParagraph"/>
              <w:spacing w:before="0" w:after="0"/>
              <w:ind w:left="0"/>
              <w:rPr>
                <w:ins w:id="1392" w:author="Trần Diệp Vũ" w:date="2022-11-14T20:19:00Z"/>
                <w:sz w:val="20"/>
                <w:szCs w:val="20"/>
              </w:rPr>
            </w:pPr>
          </w:p>
        </w:tc>
        <w:tc>
          <w:tcPr>
            <w:tcW w:w="2554"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393" w:author="Trần Diệp Vũ" w:date="2022-11-14T20:20: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0BA8AB4E" w14:textId="77777777" w:rsidR="0055480A" w:rsidRDefault="0055480A" w:rsidP="00166A9C">
            <w:pPr>
              <w:pStyle w:val="ListParagraph"/>
              <w:spacing w:before="0" w:after="0"/>
              <w:ind w:left="0"/>
              <w:rPr>
                <w:ins w:id="1394" w:author="Trần Diệp Vũ" w:date="2022-11-14T20:19:00Z"/>
                <w:sz w:val="20"/>
                <w:szCs w:val="20"/>
              </w:rPr>
            </w:pPr>
            <w:ins w:id="1395" w:author="Trần Diệp Vũ" w:date="2022-11-14T20:19:00Z">
              <w:r>
                <w:rPr>
                  <w:sz w:val="20"/>
                  <w:szCs w:val="20"/>
                </w:rPr>
                <w:t xml:space="preserve">Tap on the </w:t>
              </w:r>
              <w:proofErr w:type="spellStart"/>
              <w:r>
                <w:rPr>
                  <w:sz w:val="20"/>
                  <w:szCs w:val="20"/>
                </w:rPr>
                <w:t>TextView</w:t>
              </w:r>
              <w:proofErr w:type="spellEnd"/>
            </w:ins>
          </w:p>
        </w:tc>
        <w:tc>
          <w:tcPr>
            <w:tcW w:w="3494"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396" w:author="Trần Diệp Vũ" w:date="2022-11-14T20:20: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60C08D9A" w14:textId="77777777" w:rsidR="0055480A" w:rsidRPr="00C80765" w:rsidRDefault="0055480A" w:rsidP="00166A9C">
            <w:pPr>
              <w:pStyle w:val="ListParagraph"/>
              <w:spacing w:before="0" w:after="0"/>
              <w:ind w:left="0"/>
              <w:rPr>
                <w:ins w:id="1397" w:author="Trần Diệp Vũ" w:date="2022-11-14T20:19:00Z"/>
                <w:sz w:val="20"/>
                <w:szCs w:val="20"/>
              </w:rPr>
            </w:pPr>
            <w:ins w:id="1398" w:author="Trần Diệp Vũ" w:date="2022-11-14T20:19:00Z">
              <w:r>
                <w:rPr>
                  <w:sz w:val="20"/>
                  <w:szCs w:val="20"/>
                </w:rPr>
                <w:t>A</w:t>
              </w:r>
              <w:r w:rsidRPr="00C80765">
                <w:rPr>
                  <w:sz w:val="20"/>
                  <w:szCs w:val="20"/>
                </w:rPr>
                <w:t>llow the user to input from the keyboard</w:t>
              </w:r>
            </w:ins>
          </w:p>
        </w:tc>
      </w:tr>
      <w:tr w:rsidR="0055480A" w14:paraId="7AA4E4CC" w14:textId="77777777" w:rsidTr="0055480A">
        <w:trPr>
          <w:trHeight w:val="601"/>
          <w:ins w:id="1399" w:author="Trần Diệp Vũ" w:date="2022-11-14T20:19:00Z"/>
          <w:trPrChange w:id="1400" w:author="Trần Diệp Vũ" w:date="2022-11-14T20:20:00Z">
            <w:trPr>
              <w:trHeight w:val="1170"/>
            </w:trPr>
          </w:trPrChange>
        </w:trPr>
        <w:tc>
          <w:tcPr>
            <w:tcW w:w="274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401" w:author="Trần Diệp Vũ" w:date="2022-11-14T20:20: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1E5A6272" w14:textId="77777777" w:rsidR="0055480A" w:rsidRDefault="0055480A" w:rsidP="00166A9C">
            <w:pPr>
              <w:pStyle w:val="ListParagraph"/>
              <w:spacing w:before="0" w:after="0"/>
              <w:ind w:left="0"/>
              <w:rPr>
                <w:ins w:id="1402" w:author="Trần Diệp Vũ" w:date="2022-11-14T20:19:00Z"/>
                <w:sz w:val="20"/>
                <w:szCs w:val="20"/>
              </w:rPr>
            </w:pPr>
            <w:ins w:id="1403" w:author="Trần Diệp Vũ" w:date="2022-11-14T20:19:00Z">
              <w:r>
                <w:rPr>
                  <w:sz w:val="20"/>
                  <w:szCs w:val="20"/>
                </w:rPr>
                <w:lastRenderedPageBreak/>
                <w:t xml:space="preserve">“Description” </w:t>
              </w:r>
              <w:proofErr w:type="spellStart"/>
              <w:r>
                <w:rPr>
                  <w:sz w:val="20"/>
                  <w:szCs w:val="20"/>
                </w:rPr>
                <w:t>EditText</w:t>
              </w:r>
              <w:proofErr w:type="spellEnd"/>
            </w:ins>
          </w:p>
        </w:tc>
        <w:tc>
          <w:tcPr>
            <w:tcW w:w="2554"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404" w:author="Trần Diệp Vũ" w:date="2022-11-14T20:20: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0E99EFA6" w14:textId="77777777" w:rsidR="0055480A" w:rsidRDefault="0055480A" w:rsidP="00166A9C">
            <w:pPr>
              <w:pStyle w:val="ListParagraph"/>
              <w:spacing w:before="0" w:after="0"/>
              <w:ind w:left="0"/>
              <w:rPr>
                <w:ins w:id="1405" w:author="Trần Diệp Vũ" w:date="2022-11-14T20:19:00Z"/>
                <w:sz w:val="20"/>
                <w:szCs w:val="20"/>
              </w:rPr>
            </w:pPr>
            <w:ins w:id="1406" w:author="Trần Diệp Vũ" w:date="2022-11-14T20:19:00Z">
              <w:r>
                <w:rPr>
                  <w:sz w:val="20"/>
                  <w:szCs w:val="20"/>
                </w:rPr>
                <w:t xml:space="preserve">Tap on the </w:t>
              </w:r>
              <w:proofErr w:type="spellStart"/>
              <w:r>
                <w:rPr>
                  <w:sz w:val="20"/>
                  <w:szCs w:val="20"/>
                </w:rPr>
                <w:t>TextView</w:t>
              </w:r>
              <w:proofErr w:type="spellEnd"/>
            </w:ins>
          </w:p>
        </w:tc>
        <w:tc>
          <w:tcPr>
            <w:tcW w:w="3494"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407" w:author="Trần Diệp Vũ" w:date="2022-11-14T20:20: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428B7218" w14:textId="77777777" w:rsidR="0055480A" w:rsidRPr="00C80765" w:rsidRDefault="0055480A" w:rsidP="00166A9C">
            <w:pPr>
              <w:pStyle w:val="ListParagraph"/>
              <w:spacing w:before="0" w:after="0"/>
              <w:ind w:left="0"/>
              <w:rPr>
                <w:ins w:id="1408" w:author="Trần Diệp Vũ" w:date="2022-11-14T20:19:00Z"/>
                <w:sz w:val="20"/>
                <w:szCs w:val="20"/>
              </w:rPr>
            </w:pPr>
            <w:ins w:id="1409" w:author="Trần Diệp Vũ" w:date="2022-11-14T20:19:00Z">
              <w:r>
                <w:rPr>
                  <w:sz w:val="20"/>
                  <w:szCs w:val="20"/>
                </w:rPr>
                <w:t>A</w:t>
              </w:r>
              <w:r w:rsidRPr="00C80765">
                <w:rPr>
                  <w:sz w:val="20"/>
                  <w:szCs w:val="20"/>
                </w:rPr>
                <w:t>llow the user to input from the keyboard</w:t>
              </w:r>
            </w:ins>
          </w:p>
        </w:tc>
      </w:tr>
      <w:tr w:rsidR="0055480A" w14:paraId="4E17E92D" w14:textId="77777777" w:rsidTr="0055480A">
        <w:trPr>
          <w:trHeight w:val="601"/>
          <w:ins w:id="1410" w:author="Trần Diệp Vũ" w:date="2022-11-14T20:19:00Z"/>
          <w:trPrChange w:id="1411" w:author="Trần Diệp Vũ" w:date="2022-11-14T20:20:00Z">
            <w:trPr>
              <w:trHeight w:val="1170"/>
            </w:trPr>
          </w:trPrChange>
        </w:trPr>
        <w:tc>
          <w:tcPr>
            <w:tcW w:w="274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412" w:author="Trần Diệp Vũ" w:date="2022-11-14T20:20: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22EA5D66" w14:textId="77777777" w:rsidR="0055480A" w:rsidRPr="00C80765" w:rsidRDefault="0055480A" w:rsidP="00166A9C">
            <w:pPr>
              <w:ind w:right="-10"/>
              <w:rPr>
                <w:ins w:id="1413" w:author="Trần Diệp Vũ" w:date="2022-11-14T20:19:00Z"/>
                <w:sz w:val="20"/>
                <w:szCs w:val="20"/>
              </w:rPr>
            </w:pPr>
            <w:ins w:id="1414" w:author="Trần Diệp Vũ" w:date="2022-11-14T20:19:00Z">
              <w:r w:rsidRPr="00C80765">
                <w:rPr>
                  <w:sz w:val="20"/>
                  <w:szCs w:val="20"/>
                </w:rPr>
                <w:t xml:space="preserve">“Price” </w:t>
              </w:r>
              <w:proofErr w:type="spellStart"/>
              <w:r w:rsidRPr="00C80765">
                <w:rPr>
                  <w:sz w:val="20"/>
                  <w:szCs w:val="20"/>
                </w:rPr>
                <w:t>EditText</w:t>
              </w:r>
              <w:proofErr w:type="spellEnd"/>
              <w:r w:rsidRPr="00C80765">
                <w:rPr>
                  <w:sz w:val="20"/>
                  <w:szCs w:val="20"/>
                </w:rPr>
                <w:t>”</w:t>
              </w:r>
            </w:ins>
          </w:p>
        </w:tc>
        <w:tc>
          <w:tcPr>
            <w:tcW w:w="2554"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415" w:author="Trần Diệp Vũ" w:date="2022-11-14T20:20: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705CB8B2" w14:textId="77777777" w:rsidR="0055480A" w:rsidRDefault="0055480A" w:rsidP="00166A9C">
            <w:pPr>
              <w:pStyle w:val="ListParagraph"/>
              <w:spacing w:before="0" w:after="0"/>
              <w:ind w:left="0"/>
              <w:rPr>
                <w:ins w:id="1416" w:author="Trần Diệp Vũ" w:date="2022-11-14T20:19:00Z"/>
                <w:sz w:val="20"/>
                <w:szCs w:val="20"/>
              </w:rPr>
            </w:pPr>
            <w:ins w:id="1417" w:author="Trần Diệp Vũ" w:date="2022-11-14T20:19:00Z">
              <w:r>
                <w:rPr>
                  <w:sz w:val="20"/>
                  <w:szCs w:val="20"/>
                </w:rPr>
                <w:t xml:space="preserve">Tap on the </w:t>
              </w:r>
              <w:proofErr w:type="spellStart"/>
              <w:r>
                <w:rPr>
                  <w:sz w:val="20"/>
                  <w:szCs w:val="20"/>
                </w:rPr>
                <w:t>EditText</w:t>
              </w:r>
              <w:proofErr w:type="spellEnd"/>
            </w:ins>
          </w:p>
        </w:tc>
        <w:tc>
          <w:tcPr>
            <w:tcW w:w="3494"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418" w:author="Trần Diệp Vũ" w:date="2022-11-14T20:20: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30267309" w14:textId="77777777" w:rsidR="0055480A" w:rsidRPr="00C80765" w:rsidRDefault="0055480A" w:rsidP="00166A9C">
            <w:pPr>
              <w:pStyle w:val="ListParagraph"/>
              <w:spacing w:before="0" w:after="0"/>
              <w:ind w:left="0"/>
              <w:rPr>
                <w:ins w:id="1419" w:author="Trần Diệp Vũ" w:date="2022-11-14T20:19:00Z"/>
                <w:sz w:val="20"/>
                <w:szCs w:val="20"/>
              </w:rPr>
            </w:pPr>
            <w:ins w:id="1420" w:author="Trần Diệp Vũ" w:date="2022-11-14T20:19:00Z">
              <w:r>
                <w:rPr>
                  <w:sz w:val="20"/>
                  <w:szCs w:val="20"/>
                </w:rPr>
                <w:t>Show</w:t>
              </w:r>
              <w:r w:rsidRPr="00C80765">
                <w:rPr>
                  <w:sz w:val="20"/>
                  <w:szCs w:val="20"/>
                </w:rPr>
                <w:t xml:space="preserve"> the character entered by the user</w:t>
              </w:r>
            </w:ins>
          </w:p>
        </w:tc>
      </w:tr>
      <w:tr w:rsidR="0055480A" w14:paraId="75FC0011" w14:textId="77777777" w:rsidTr="0055480A">
        <w:trPr>
          <w:trHeight w:val="601"/>
          <w:ins w:id="1421" w:author="Trần Diệp Vũ" w:date="2022-11-14T20:19:00Z"/>
          <w:trPrChange w:id="1422" w:author="Trần Diệp Vũ" w:date="2022-11-14T20:20:00Z">
            <w:trPr>
              <w:trHeight w:val="1170"/>
            </w:trPr>
          </w:trPrChange>
        </w:trPr>
        <w:tc>
          <w:tcPr>
            <w:tcW w:w="274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423" w:author="Trần Diệp Vũ" w:date="2022-11-14T20:20: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06593313" w14:textId="77777777" w:rsidR="0055480A" w:rsidRDefault="0055480A" w:rsidP="00166A9C">
            <w:pPr>
              <w:pStyle w:val="ListParagraph"/>
              <w:spacing w:before="0" w:after="0"/>
              <w:ind w:left="0"/>
              <w:rPr>
                <w:ins w:id="1424" w:author="Trần Diệp Vũ" w:date="2022-11-14T20:19:00Z"/>
                <w:sz w:val="20"/>
                <w:szCs w:val="20"/>
              </w:rPr>
            </w:pPr>
            <w:ins w:id="1425" w:author="Trần Diệp Vũ" w:date="2022-11-14T20:19:00Z">
              <w:r>
                <w:rPr>
                  <w:sz w:val="20"/>
                  <w:szCs w:val="20"/>
                </w:rPr>
                <w:t>“W</w:t>
              </w:r>
              <w:r w:rsidRPr="005D0002">
                <w:rPr>
                  <w:sz w:val="20"/>
                  <w:szCs w:val="20"/>
                </w:rPr>
                <w:t>eight</w:t>
              </w:r>
              <w:r>
                <w:rPr>
                  <w:sz w:val="20"/>
                  <w:szCs w:val="20"/>
                </w:rPr>
                <w:t xml:space="preserve">” </w:t>
              </w:r>
              <w:proofErr w:type="spellStart"/>
              <w:r>
                <w:rPr>
                  <w:sz w:val="20"/>
                  <w:szCs w:val="20"/>
                </w:rPr>
                <w:t>EditText</w:t>
              </w:r>
              <w:proofErr w:type="spellEnd"/>
            </w:ins>
          </w:p>
        </w:tc>
        <w:tc>
          <w:tcPr>
            <w:tcW w:w="2554"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426" w:author="Trần Diệp Vũ" w:date="2022-11-14T20:20: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23C03053" w14:textId="77777777" w:rsidR="0055480A" w:rsidRDefault="0055480A" w:rsidP="00166A9C">
            <w:pPr>
              <w:pStyle w:val="ListParagraph"/>
              <w:spacing w:before="0" w:after="0"/>
              <w:ind w:left="0"/>
              <w:rPr>
                <w:ins w:id="1427" w:author="Trần Diệp Vũ" w:date="2022-11-14T20:19:00Z"/>
                <w:sz w:val="20"/>
                <w:szCs w:val="20"/>
              </w:rPr>
            </w:pPr>
            <w:ins w:id="1428" w:author="Trần Diệp Vũ" w:date="2022-11-14T20:19:00Z">
              <w:r>
                <w:rPr>
                  <w:sz w:val="20"/>
                  <w:szCs w:val="20"/>
                </w:rPr>
                <w:t xml:space="preserve">Tap on the </w:t>
              </w:r>
              <w:proofErr w:type="spellStart"/>
              <w:r>
                <w:rPr>
                  <w:sz w:val="20"/>
                  <w:szCs w:val="20"/>
                </w:rPr>
                <w:t>TextView</w:t>
              </w:r>
              <w:proofErr w:type="spellEnd"/>
            </w:ins>
          </w:p>
        </w:tc>
        <w:tc>
          <w:tcPr>
            <w:tcW w:w="3494"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429" w:author="Trần Diệp Vũ" w:date="2022-11-14T20:20: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1F0AA22B" w14:textId="77777777" w:rsidR="0055480A" w:rsidRPr="00C80765" w:rsidRDefault="0055480A" w:rsidP="00166A9C">
            <w:pPr>
              <w:pStyle w:val="ListParagraph"/>
              <w:spacing w:before="0" w:after="0"/>
              <w:ind w:left="0"/>
              <w:rPr>
                <w:ins w:id="1430" w:author="Trần Diệp Vũ" w:date="2022-11-14T20:19:00Z"/>
                <w:sz w:val="20"/>
                <w:szCs w:val="20"/>
              </w:rPr>
            </w:pPr>
            <w:ins w:id="1431" w:author="Trần Diệp Vũ" w:date="2022-11-14T20:19:00Z">
              <w:r>
                <w:rPr>
                  <w:sz w:val="20"/>
                  <w:szCs w:val="20"/>
                </w:rPr>
                <w:t>Show</w:t>
              </w:r>
              <w:r w:rsidRPr="00C80765">
                <w:rPr>
                  <w:sz w:val="20"/>
                  <w:szCs w:val="20"/>
                </w:rPr>
                <w:t xml:space="preserve"> the character entered by the user</w:t>
              </w:r>
            </w:ins>
          </w:p>
        </w:tc>
      </w:tr>
      <w:tr w:rsidR="0055480A" w14:paraId="137EF0E1" w14:textId="77777777" w:rsidTr="0055480A">
        <w:trPr>
          <w:trHeight w:val="601"/>
          <w:ins w:id="1432" w:author="Trần Diệp Vũ" w:date="2022-11-14T20:19:00Z"/>
          <w:trPrChange w:id="1433" w:author="Trần Diệp Vũ" w:date="2022-11-14T20:20:00Z">
            <w:trPr>
              <w:trHeight w:val="1170"/>
            </w:trPr>
          </w:trPrChange>
        </w:trPr>
        <w:tc>
          <w:tcPr>
            <w:tcW w:w="274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434" w:author="Trần Diệp Vũ" w:date="2022-11-14T20:20: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5F9B9212" w14:textId="77777777" w:rsidR="0055480A" w:rsidRDefault="0055480A" w:rsidP="00166A9C">
            <w:pPr>
              <w:pStyle w:val="ListParagraph"/>
              <w:spacing w:before="0" w:after="0"/>
              <w:ind w:left="0"/>
              <w:rPr>
                <w:ins w:id="1435" w:author="Trần Diệp Vũ" w:date="2022-11-14T20:19:00Z"/>
                <w:sz w:val="20"/>
                <w:szCs w:val="20"/>
              </w:rPr>
            </w:pPr>
            <w:ins w:id="1436" w:author="Trần Diệp Vũ" w:date="2022-11-14T20:19:00Z">
              <w:r>
                <w:rPr>
                  <w:sz w:val="20"/>
                  <w:szCs w:val="20"/>
                </w:rPr>
                <w:t>“Add” button</w:t>
              </w:r>
            </w:ins>
          </w:p>
        </w:tc>
        <w:tc>
          <w:tcPr>
            <w:tcW w:w="2554"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437" w:author="Trần Diệp Vũ" w:date="2022-11-14T20:20: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1BE2B199" w14:textId="77777777" w:rsidR="0055480A" w:rsidRDefault="0055480A" w:rsidP="00166A9C">
            <w:pPr>
              <w:pStyle w:val="ListParagraph"/>
              <w:spacing w:before="0" w:after="0"/>
              <w:ind w:left="0"/>
              <w:rPr>
                <w:ins w:id="1438" w:author="Trần Diệp Vũ" w:date="2022-11-14T20:19:00Z"/>
                <w:sz w:val="20"/>
                <w:szCs w:val="20"/>
              </w:rPr>
            </w:pPr>
            <w:ins w:id="1439" w:author="Trần Diệp Vũ" w:date="2022-11-14T20:19:00Z">
              <w:r>
                <w:rPr>
                  <w:sz w:val="20"/>
                  <w:szCs w:val="20"/>
                </w:rPr>
                <w:t>Tap on the button</w:t>
              </w:r>
            </w:ins>
          </w:p>
        </w:tc>
        <w:tc>
          <w:tcPr>
            <w:tcW w:w="3494"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440" w:author="Trần Diệp Vũ" w:date="2022-11-14T20:20: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62C3FAF2" w14:textId="77777777" w:rsidR="0055480A" w:rsidRPr="00C80765" w:rsidRDefault="0055480A" w:rsidP="00166A9C">
            <w:pPr>
              <w:pStyle w:val="ListParagraph"/>
              <w:spacing w:before="0" w:after="0"/>
              <w:ind w:left="0"/>
              <w:rPr>
                <w:ins w:id="1441" w:author="Trần Diệp Vũ" w:date="2022-11-14T20:19:00Z"/>
                <w:sz w:val="20"/>
                <w:szCs w:val="20"/>
              </w:rPr>
            </w:pPr>
            <w:ins w:id="1442" w:author="Trần Diệp Vũ" w:date="2022-11-14T20:19:00Z">
              <w:r w:rsidRPr="00F447A8">
                <w:rPr>
                  <w:sz w:val="20"/>
                  <w:szCs w:val="20"/>
                </w:rPr>
                <w:t>Products will be displayed on the homepage</w:t>
              </w:r>
            </w:ins>
          </w:p>
        </w:tc>
      </w:tr>
    </w:tbl>
    <w:p w14:paraId="0B027F10" w14:textId="57BEA488" w:rsidR="0055480A" w:rsidRDefault="0055480A" w:rsidP="0055480A">
      <w:pPr>
        <w:rPr>
          <w:ins w:id="1443" w:author="Trần Diệp Vũ" w:date="2022-11-14T20:22:00Z"/>
        </w:rPr>
      </w:pPr>
    </w:p>
    <w:p w14:paraId="0B708722" w14:textId="31D779CE" w:rsidR="0055480A" w:rsidRPr="000603E4" w:rsidRDefault="0055480A" w:rsidP="0055480A">
      <w:pPr>
        <w:pStyle w:val="Heading3"/>
        <w:ind w:left="720" w:firstLine="720"/>
        <w:rPr>
          <w:ins w:id="1444" w:author="Trần Diệp Vũ" w:date="2022-11-14T20:22:00Z"/>
          <w:color w:val="000000" w:themeColor="text1"/>
        </w:rPr>
      </w:pPr>
      <w:bookmarkStart w:id="1445" w:name="_Toc119350630"/>
      <w:ins w:id="1446" w:author="Trần Diệp Vũ" w:date="2022-11-14T20:22:00Z">
        <w:r>
          <w:rPr>
            <w:color w:val="000000" w:themeColor="text1"/>
          </w:rPr>
          <w:t>4</w:t>
        </w:r>
        <w:r w:rsidRPr="000603E4">
          <w:rPr>
            <w:color w:val="000000" w:themeColor="text1"/>
          </w:rPr>
          <w:t>.1.</w:t>
        </w:r>
      </w:ins>
      <w:ins w:id="1447" w:author="Trần Diệp Vũ" w:date="2022-11-14T20:23:00Z">
        <w:r>
          <w:rPr>
            <w:color w:val="000000" w:themeColor="text1"/>
          </w:rPr>
          <w:t>10</w:t>
        </w:r>
      </w:ins>
      <w:ins w:id="1448" w:author="Trần Diệp Vũ" w:date="2022-11-14T20:22:00Z">
        <w:r w:rsidRPr="000603E4">
          <w:rPr>
            <w:color w:val="000000" w:themeColor="text1"/>
          </w:rPr>
          <w:t xml:space="preserve"> </w:t>
        </w:r>
        <w:r>
          <w:rPr>
            <w:color w:val="000000" w:themeColor="text1"/>
          </w:rPr>
          <w:t xml:space="preserve">Shop Sale Phone </w:t>
        </w:r>
      </w:ins>
      <w:ins w:id="1449" w:author="Trần Diệp Vũ" w:date="2022-11-14T20:32:00Z">
        <w:r w:rsidR="00830031">
          <w:rPr>
            <w:color w:val="000000" w:themeColor="text1"/>
          </w:rPr>
          <w:t>Shop Order</w:t>
        </w:r>
      </w:ins>
      <w:ins w:id="1450" w:author="Trần Diệp Vũ" w:date="2022-11-14T20:22:00Z">
        <w:r>
          <w:rPr>
            <w:color w:val="000000" w:themeColor="text1"/>
          </w:rPr>
          <w:t xml:space="preserve"> Screen</w:t>
        </w:r>
        <w:bookmarkEnd w:id="1445"/>
      </w:ins>
    </w:p>
    <w:p w14:paraId="76FCE3C9" w14:textId="6611AFC4" w:rsidR="0055480A" w:rsidRDefault="0055480A" w:rsidP="0055480A">
      <w:pPr>
        <w:pStyle w:val="Heading3"/>
        <w:ind w:left="1440" w:firstLine="720"/>
        <w:rPr>
          <w:ins w:id="1451" w:author="Trần Diệp Vũ" w:date="2022-11-14T20:25:00Z"/>
          <w:color w:val="000000" w:themeColor="text1"/>
        </w:rPr>
      </w:pPr>
      <w:bookmarkStart w:id="1452" w:name="_Toc119350631"/>
      <w:ins w:id="1453" w:author="Trần Diệp Vũ" w:date="2022-11-14T20:25:00Z">
        <w:r>
          <w:rPr>
            <w:noProof/>
          </w:rPr>
          <w:drawing>
            <wp:anchor distT="0" distB="0" distL="114300" distR="114300" simplePos="0" relativeHeight="251660288" behindDoc="1" locked="0" layoutInCell="1" allowOverlap="1" wp14:anchorId="4804E8BF" wp14:editId="142BE180">
              <wp:simplePos x="0" y="0"/>
              <wp:positionH relativeFrom="column">
                <wp:posOffset>1113155</wp:posOffset>
              </wp:positionH>
              <wp:positionV relativeFrom="paragraph">
                <wp:posOffset>424180</wp:posOffset>
              </wp:positionV>
              <wp:extent cx="2809875" cy="55245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9875" cy="5524500"/>
                      </a:xfrm>
                      <a:prstGeom prst="rect">
                        <a:avLst/>
                      </a:prstGeom>
                    </pic:spPr>
                  </pic:pic>
                </a:graphicData>
              </a:graphic>
            </wp:anchor>
          </w:drawing>
        </w:r>
      </w:ins>
      <w:ins w:id="1454" w:author="Trần Diệp Vũ" w:date="2022-11-14T20:22:00Z">
        <w:r>
          <w:rPr>
            <w:color w:val="000000" w:themeColor="text1"/>
          </w:rPr>
          <w:t>4</w:t>
        </w:r>
        <w:r w:rsidRPr="000603E4">
          <w:rPr>
            <w:color w:val="000000" w:themeColor="text1"/>
          </w:rPr>
          <w:t>.1.</w:t>
        </w:r>
      </w:ins>
      <w:ins w:id="1455" w:author="Trần Diệp Vũ" w:date="2022-11-14T20:23:00Z">
        <w:r>
          <w:rPr>
            <w:color w:val="000000" w:themeColor="text1"/>
          </w:rPr>
          <w:t>10</w:t>
        </w:r>
      </w:ins>
      <w:ins w:id="1456" w:author="Trần Diệp Vũ" w:date="2022-11-14T20:22:00Z">
        <w:r w:rsidRPr="000603E4">
          <w:rPr>
            <w:color w:val="000000" w:themeColor="text1"/>
          </w:rPr>
          <w:t xml:space="preserve">.1 </w:t>
        </w:r>
        <w:r>
          <w:rPr>
            <w:color w:val="000000" w:themeColor="text1"/>
          </w:rPr>
          <w:t>User Interfaces</w:t>
        </w:r>
      </w:ins>
      <w:bookmarkEnd w:id="1452"/>
    </w:p>
    <w:p w14:paraId="2197D411" w14:textId="5021CDA4" w:rsidR="0055480A" w:rsidRPr="0055480A" w:rsidRDefault="0055480A">
      <w:pPr>
        <w:jc w:val="center"/>
        <w:rPr>
          <w:ins w:id="1457" w:author="Trần Diệp Vũ" w:date="2022-11-14T20:24:00Z"/>
          <w:rPrChange w:id="1458" w:author="Trần Diệp Vũ" w:date="2022-11-14T20:25:00Z">
            <w:rPr>
              <w:ins w:id="1459" w:author="Trần Diệp Vũ" w:date="2022-11-14T20:24:00Z"/>
              <w:color w:val="000000" w:themeColor="text1"/>
            </w:rPr>
          </w:rPrChange>
        </w:rPr>
        <w:pPrChange w:id="1460" w:author="Trần Diệp Vũ" w:date="2022-11-14T20:25:00Z">
          <w:pPr>
            <w:pStyle w:val="Heading3"/>
            <w:ind w:left="1440" w:firstLine="720"/>
          </w:pPr>
        </w:pPrChange>
      </w:pPr>
      <w:proofErr w:type="spellStart"/>
      <w:ins w:id="1461" w:author="Trần Diệp Vũ" w:date="2022-11-14T20:25:00Z">
        <w:r>
          <w:t>Hình</w:t>
        </w:r>
        <w:proofErr w:type="spellEnd"/>
        <w:r>
          <w:t xml:space="preserve"> 10: Shop </w:t>
        </w:r>
      </w:ins>
      <w:ins w:id="1462" w:author="Trần Diệp Vũ" w:date="2022-11-14T20:26:00Z">
        <w:r>
          <w:t>Order</w:t>
        </w:r>
      </w:ins>
    </w:p>
    <w:p w14:paraId="31D40BC3" w14:textId="0F0A7CB3" w:rsidR="0055480A" w:rsidRDefault="0055480A" w:rsidP="0055480A">
      <w:pPr>
        <w:pStyle w:val="Heading3"/>
        <w:ind w:left="1440" w:firstLine="720"/>
        <w:rPr>
          <w:ins w:id="1463" w:author="Trần Diệp Vũ" w:date="2022-11-14T20:24:00Z"/>
          <w:color w:val="000000" w:themeColor="text1"/>
        </w:rPr>
      </w:pPr>
      <w:bookmarkStart w:id="1464" w:name="_Toc119350632"/>
      <w:ins w:id="1465" w:author="Trần Diệp Vũ" w:date="2022-11-14T20:24:00Z">
        <w:r>
          <w:rPr>
            <w:color w:val="000000" w:themeColor="text1"/>
          </w:rPr>
          <w:lastRenderedPageBreak/>
          <w:t>4</w:t>
        </w:r>
        <w:r w:rsidRPr="000603E4">
          <w:rPr>
            <w:color w:val="000000" w:themeColor="text1"/>
          </w:rPr>
          <w:t>.1.</w:t>
        </w:r>
        <w:r>
          <w:rPr>
            <w:color w:val="000000" w:themeColor="text1"/>
          </w:rPr>
          <w:t>10</w:t>
        </w:r>
        <w:r w:rsidRPr="000603E4">
          <w:rPr>
            <w:color w:val="000000" w:themeColor="text1"/>
          </w:rPr>
          <w:t>.</w:t>
        </w:r>
        <w:r>
          <w:rPr>
            <w:color w:val="000000" w:themeColor="text1"/>
          </w:rPr>
          <w:t>2</w:t>
        </w:r>
        <w:r w:rsidRPr="000603E4">
          <w:rPr>
            <w:color w:val="000000" w:themeColor="text1"/>
          </w:rPr>
          <w:t xml:space="preserve"> </w:t>
        </w:r>
        <w:r>
          <w:rPr>
            <w:color w:val="000000" w:themeColor="text1"/>
          </w:rPr>
          <w:t>Object and actions</w:t>
        </w:r>
        <w:bookmarkEnd w:id="1464"/>
      </w:ins>
    </w:p>
    <w:tbl>
      <w:tblPr>
        <w:tblW w:w="7404" w:type="dxa"/>
        <w:tblInd w:w="-10" w:type="dxa"/>
        <w:tblLayout w:type="fixed"/>
        <w:tblCellMar>
          <w:left w:w="10" w:type="dxa"/>
          <w:right w:w="10" w:type="dxa"/>
        </w:tblCellMar>
        <w:tblLook w:val="0000" w:firstRow="0" w:lastRow="0" w:firstColumn="0" w:lastColumn="0" w:noHBand="0" w:noVBand="0"/>
        <w:tblPrChange w:id="1466" w:author="Trần Diệp Vũ" w:date="2022-11-14T20:26:00Z">
          <w:tblPr>
            <w:tblW w:w="9100" w:type="dxa"/>
            <w:tblInd w:w="-10" w:type="dxa"/>
            <w:tblLayout w:type="fixed"/>
            <w:tblCellMar>
              <w:left w:w="10" w:type="dxa"/>
              <w:right w:w="10" w:type="dxa"/>
            </w:tblCellMar>
            <w:tblLook w:val="0000" w:firstRow="0" w:lastRow="0" w:firstColumn="0" w:lastColumn="0" w:noHBand="0" w:noVBand="0"/>
          </w:tblPr>
        </w:tblPrChange>
      </w:tblPr>
      <w:tblGrid>
        <w:gridCol w:w="1985"/>
        <w:gridCol w:w="1890"/>
        <w:gridCol w:w="3529"/>
        <w:tblGridChange w:id="1467">
          <w:tblGrid>
            <w:gridCol w:w="1550"/>
            <w:gridCol w:w="1440"/>
            <w:gridCol w:w="1970"/>
          </w:tblGrid>
        </w:tblGridChange>
      </w:tblGrid>
      <w:tr w:rsidR="00830031" w14:paraId="69CF8368" w14:textId="77777777" w:rsidTr="00830031">
        <w:trPr>
          <w:trHeight w:val="211"/>
          <w:ins w:id="1468" w:author="Trần Diệp Vũ" w:date="2022-11-14T20:26:00Z"/>
        </w:trPr>
        <w:tc>
          <w:tcPr>
            <w:tcW w:w="198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1469" w:author="Trần Diệp Vũ" w:date="2022-11-14T20:26:00Z">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34B303D5" w14:textId="77777777" w:rsidR="00830031" w:rsidRDefault="00830031" w:rsidP="00166A9C">
            <w:pPr>
              <w:pStyle w:val="ListParagraph"/>
              <w:spacing w:before="0" w:after="0"/>
              <w:ind w:left="0"/>
              <w:rPr>
                <w:ins w:id="1470" w:author="Trần Diệp Vũ" w:date="2022-11-14T20:26:00Z"/>
                <w:b/>
                <w:bCs/>
              </w:rPr>
            </w:pPr>
            <w:ins w:id="1471" w:author="Trần Diệp Vũ" w:date="2022-11-14T20:26:00Z">
              <w:r>
                <w:rPr>
                  <w:b/>
                  <w:bCs/>
                </w:rPr>
                <w:t>Item</w:t>
              </w:r>
            </w:ins>
          </w:p>
        </w:tc>
        <w:tc>
          <w:tcPr>
            <w:tcW w:w="189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1472" w:author="Trần Diệp Vũ" w:date="2022-11-14T20:26:00Z">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6B2584BD" w14:textId="77777777" w:rsidR="00830031" w:rsidRDefault="00830031" w:rsidP="00166A9C">
            <w:pPr>
              <w:pStyle w:val="ListParagraph"/>
              <w:spacing w:before="0" w:after="0"/>
              <w:ind w:left="0"/>
              <w:rPr>
                <w:ins w:id="1473" w:author="Trần Diệp Vũ" w:date="2022-11-14T20:26:00Z"/>
                <w:b/>
                <w:bCs/>
              </w:rPr>
            </w:pPr>
            <w:ins w:id="1474" w:author="Trần Diệp Vũ" w:date="2022-11-14T20:26:00Z">
              <w:r>
                <w:rPr>
                  <w:b/>
                  <w:bCs/>
                </w:rPr>
                <w:t>Action</w:t>
              </w:r>
            </w:ins>
          </w:p>
        </w:tc>
        <w:tc>
          <w:tcPr>
            <w:tcW w:w="3529"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Change w:id="1475" w:author="Trần Diệp Vũ" w:date="2022-11-14T20:26:00Z">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tcPrChange>
          </w:tcPr>
          <w:p w14:paraId="196243CB" w14:textId="77777777" w:rsidR="00830031" w:rsidRDefault="00830031" w:rsidP="00166A9C">
            <w:pPr>
              <w:pStyle w:val="ListParagraph"/>
              <w:spacing w:before="0" w:after="0"/>
              <w:ind w:left="0"/>
              <w:rPr>
                <w:ins w:id="1476" w:author="Trần Diệp Vũ" w:date="2022-11-14T20:26:00Z"/>
                <w:b/>
                <w:bCs/>
              </w:rPr>
            </w:pPr>
            <w:ins w:id="1477" w:author="Trần Diệp Vũ" w:date="2022-11-14T20:26:00Z">
              <w:r>
                <w:rPr>
                  <w:b/>
                  <w:bCs/>
                </w:rPr>
                <w:t>Response</w:t>
              </w:r>
            </w:ins>
          </w:p>
        </w:tc>
      </w:tr>
      <w:tr w:rsidR="00830031" w14:paraId="54C27D47" w14:textId="77777777" w:rsidTr="00830031">
        <w:trPr>
          <w:trHeight w:val="1004"/>
          <w:ins w:id="1478" w:author="Trần Diệp Vũ" w:date="2022-11-14T20:26:00Z"/>
          <w:trPrChange w:id="1479" w:author="Trần Diệp Vũ" w:date="2022-11-14T20:26: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480" w:author="Trần Diệp Vũ" w:date="2022-11-14T20:26: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7ACF7C6D" w14:textId="77777777" w:rsidR="00830031" w:rsidRPr="004C75D4" w:rsidRDefault="00830031" w:rsidP="00166A9C">
            <w:pPr>
              <w:pStyle w:val="ListParagraph"/>
              <w:spacing w:before="0" w:after="0"/>
              <w:ind w:left="0"/>
              <w:rPr>
                <w:ins w:id="1481" w:author="Trần Diệp Vũ" w:date="2022-11-14T20:26:00Z"/>
                <w:b/>
                <w:bCs/>
                <w:sz w:val="20"/>
                <w:szCs w:val="20"/>
              </w:rPr>
            </w:pPr>
            <w:ins w:id="1482" w:author="Trần Diệp Vũ" w:date="2022-11-14T20:26:00Z">
              <w:r>
                <w:rPr>
                  <w:sz w:val="20"/>
                  <w:szCs w:val="20"/>
                </w:rPr>
                <w:t>Back button</w:t>
              </w:r>
            </w:ins>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483" w:author="Trần Diệp Vũ" w:date="2022-11-14T20:26: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122F7D22" w14:textId="77777777" w:rsidR="00830031" w:rsidRPr="004C75D4" w:rsidRDefault="00830031" w:rsidP="00166A9C">
            <w:pPr>
              <w:pStyle w:val="ListParagraph"/>
              <w:spacing w:before="0" w:after="0"/>
              <w:ind w:left="0"/>
              <w:rPr>
                <w:ins w:id="1484" w:author="Trần Diệp Vũ" w:date="2022-11-14T20:26:00Z"/>
                <w:sz w:val="20"/>
                <w:szCs w:val="20"/>
              </w:rPr>
            </w:pPr>
            <w:ins w:id="1485" w:author="Trần Diệp Vũ" w:date="2022-11-14T20:26: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42E04EE7" w14:textId="77777777" w:rsidR="00830031" w:rsidRPr="004C75D4" w:rsidRDefault="00830031" w:rsidP="00166A9C">
            <w:pPr>
              <w:pStyle w:val="ListParagraph"/>
              <w:spacing w:before="0" w:after="0"/>
              <w:ind w:left="0"/>
              <w:rPr>
                <w:ins w:id="1486" w:author="Trần Diệp Vũ" w:date="2022-11-14T20:26:00Z"/>
                <w:sz w:val="20"/>
                <w:szCs w:val="20"/>
              </w:rPr>
            </w:pPr>
            <w:ins w:id="1487" w:author="Trần Diệp Vũ" w:date="2022-11-14T20:26:00Z">
              <w:r>
                <w:rPr>
                  <w:sz w:val="20"/>
                  <w:szCs w:val="20"/>
                </w:rPr>
                <w:t xml:space="preserve"> </w:t>
              </w:r>
            </w:ins>
          </w:p>
        </w:tc>
        <w:tc>
          <w:tcPr>
            <w:tcW w:w="352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488" w:author="Trần Diệp Vũ" w:date="2022-11-14T20:26: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323FCDAF" w14:textId="77777777" w:rsidR="00830031" w:rsidRPr="004C75D4" w:rsidRDefault="00830031" w:rsidP="00166A9C">
            <w:pPr>
              <w:pStyle w:val="ListParagraph"/>
              <w:spacing w:before="0" w:after="0"/>
              <w:ind w:left="0"/>
              <w:rPr>
                <w:ins w:id="1489" w:author="Trần Diệp Vũ" w:date="2022-11-14T20:26:00Z"/>
                <w:sz w:val="20"/>
                <w:szCs w:val="20"/>
              </w:rPr>
            </w:pPr>
            <w:ins w:id="1490" w:author="Trần Diệp Vũ" w:date="2022-11-14T20:26:00Z">
              <w:r>
                <w:rPr>
                  <w:sz w:val="20"/>
                  <w:szCs w:val="20"/>
                </w:rPr>
                <w:t xml:space="preserve"> </w:t>
              </w:r>
              <w:r w:rsidRPr="00403D4B">
                <w:rPr>
                  <w:sz w:val="20"/>
                  <w:szCs w:val="20"/>
                </w:rPr>
                <w:t>back to home screen</w:t>
              </w:r>
            </w:ins>
          </w:p>
        </w:tc>
      </w:tr>
      <w:tr w:rsidR="00830031" w14:paraId="6DF10009" w14:textId="77777777" w:rsidTr="00830031">
        <w:trPr>
          <w:trHeight w:val="1004"/>
          <w:ins w:id="1491" w:author="Trần Diệp Vũ" w:date="2022-11-14T20:26:00Z"/>
          <w:trPrChange w:id="1492" w:author="Trần Diệp Vũ" w:date="2022-11-14T20:26: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493" w:author="Trần Diệp Vũ" w:date="2022-11-14T20:26: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444CEA4E" w14:textId="77777777" w:rsidR="00830031" w:rsidRDefault="00830031" w:rsidP="00166A9C">
            <w:pPr>
              <w:pStyle w:val="ListParagraph"/>
              <w:spacing w:before="0" w:after="0"/>
              <w:ind w:left="0"/>
              <w:rPr>
                <w:ins w:id="1494" w:author="Trần Diệp Vũ" w:date="2022-11-14T20:26:00Z"/>
                <w:sz w:val="20"/>
                <w:szCs w:val="20"/>
              </w:rPr>
            </w:pPr>
            <w:ins w:id="1495" w:author="Trần Diệp Vũ" w:date="2022-11-14T20:26:00Z">
              <w:r>
                <w:rPr>
                  <w:sz w:val="20"/>
                  <w:szCs w:val="20"/>
                </w:rPr>
                <w:t>“</w:t>
              </w:r>
              <w:proofErr w:type="spellStart"/>
              <w:r>
                <w:rPr>
                  <w:sz w:val="20"/>
                  <w:szCs w:val="20"/>
                </w:rPr>
                <w:t>Xác</w:t>
              </w:r>
              <w:proofErr w:type="spellEnd"/>
              <w:r>
                <w:rPr>
                  <w:sz w:val="20"/>
                  <w:szCs w:val="20"/>
                </w:rPr>
                <w:t xml:space="preserve"> </w:t>
              </w:r>
              <w:proofErr w:type="spellStart"/>
              <w:r>
                <w:rPr>
                  <w:sz w:val="20"/>
                  <w:szCs w:val="20"/>
                </w:rPr>
                <w:t>nhận</w:t>
              </w:r>
              <w:proofErr w:type="spellEnd"/>
              <w:r>
                <w:rPr>
                  <w:sz w:val="20"/>
                  <w:szCs w:val="20"/>
                </w:rPr>
                <w:t>” button</w:t>
              </w:r>
            </w:ins>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496" w:author="Trần Diệp Vũ" w:date="2022-11-14T20:26: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14D380B7" w14:textId="77777777" w:rsidR="00830031" w:rsidRPr="004C75D4" w:rsidRDefault="00830031" w:rsidP="00166A9C">
            <w:pPr>
              <w:pStyle w:val="ListParagraph"/>
              <w:spacing w:before="0" w:after="0"/>
              <w:ind w:left="0"/>
              <w:rPr>
                <w:ins w:id="1497" w:author="Trần Diệp Vũ" w:date="2022-11-14T20:26:00Z"/>
                <w:sz w:val="20"/>
                <w:szCs w:val="20"/>
              </w:rPr>
            </w:pPr>
            <w:ins w:id="1498" w:author="Trần Diệp Vũ" w:date="2022-11-14T20:26:00Z">
              <w:r>
                <w:rPr>
                  <w:sz w:val="20"/>
                  <w:szCs w:val="20"/>
                </w:rPr>
                <w:t>Tap on the button</w:t>
              </w:r>
            </w:ins>
          </w:p>
        </w:tc>
        <w:tc>
          <w:tcPr>
            <w:tcW w:w="352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499" w:author="Trần Diệp Vũ" w:date="2022-11-14T20:26: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10FDA6B4" w14:textId="77777777" w:rsidR="00830031" w:rsidRDefault="00830031" w:rsidP="00166A9C">
            <w:pPr>
              <w:pStyle w:val="ListParagraph"/>
              <w:spacing w:before="0" w:after="0"/>
              <w:ind w:left="0"/>
              <w:rPr>
                <w:ins w:id="1500" w:author="Trần Diệp Vũ" w:date="2022-11-14T20:26:00Z"/>
                <w:sz w:val="20"/>
                <w:szCs w:val="20"/>
              </w:rPr>
            </w:pPr>
            <w:ins w:id="1501" w:author="Trần Diệp Vũ" w:date="2022-11-14T20:26:00Z">
              <w:r w:rsidRPr="00BE42A2">
                <w:rPr>
                  <w:sz w:val="20"/>
                  <w:szCs w:val="20"/>
                </w:rPr>
                <w:t>order confirmation from customer and ship</w:t>
              </w:r>
            </w:ins>
          </w:p>
        </w:tc>
      </w:tr>
      <w:tr w:rsidR="00830031" w14:paraId="24BE89F4" w14:textId="77777777" w:rsidTr="00830031">
        <w:trPr>
          <w:trHeight w:val="1004"/>
          <w:ins w:id="1502" w:author="Trần Diệp Vũ" w:date="2022-11-14T20:26:00Z"/>
          <w:trPrChange w:id="1503" w:author="Trần Diệp Vũ" w:date="2022-11-14T20:26: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504" w:author="Trần Diệp Vũ" w:date="2022-11-14T20:26: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519B3F65" w14:textId="77777777" w:rsidR="00830031" w:rsidRDefault="00830031" w:rsidP="00166A9C">
            <w:pPr>
              <w:pStyle w:val="ListParagraph"/>
              <w:spacing w:before="0" w:after="0"/>
              <w:ind w:left="0"/>
              <w:rPr>
                <w:ins w:id="1505" w:author="Trần Diệp Vũ" w:date="2022-11-14T20:26:00Z"/>
                <w:sz w:val="20"/>
                <w:szCs w:val="20"/>
              </w:rPr>
            </w:pPr>
            <w:ins w:id="1506" w:author="Trần Diệp Vũ" w:date="2022-11-14T20:26:00Z">
              <w:r>
                <w:rPr>
                  <w:sz w:val="20"/>
                  <w:szCs w:val="20"/>
                </w:rPr>
                <w:t xml:space="preserve">List of </w:t>
              </w:r>
              <w:proofErr w:type="gramStart"/>
              <w:r>
                <w:rPr>
                  <w:sz w:val="20"/>
                  <w:szCs w:val="20"/>
                </w:rPr>
                <w:t>product</w:t>
              </w:r>
              <w:proofErr w:type="gramEnd"/>
            </w:ins>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507" w:author="Trần Diệp Vũ" w:date="2022-11-14T20:26: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2960E64B" w14:textId="77777777" w:rsidR="00830031" w:rsidRPr="004C75D4" w:rsidRDefault="00830031" w:rsidP="00166A9C">
            <w:pPr>
              <w:pStyle w:val="ListParagraph"/>
              <w:spacing w:before="0" w:after="0"/>
              <w:ind w:left="0"/>
              <w:rPr>
                <w:ins w:id="1508" w:author="Trần Diệp Vũ" w:date="2022-11-14T20:26:00Z"/>
                <w:sz w:val="20"/>
                <w:szCs w:val="20"/>
              </w:rPr>
            </w:pPr>
            <w:ins w:id="1509" w:author="Trần Diệp Vũ" w:date="2022-11-14T20:26:00Z">
              <w:r>
                <w:rPr>
                  <w:sz w:val="20"/>
                  <w:szCs w:val="20"/>
                </w:rPr>
                <w:t>Click product</w:t>
              </w:r>
            </w:ins>
          </w:p>
        </w:tc>
        <w:tc>
          <w:tcPr>
            <w:tcW w:w="352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510" w:author="Trần Diệp Vũ" w:date="2022-11-14T20:26: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056F9547" w14:textId="77777777" w:rsidR="00830031" w:rsidRDefault="00830031" w:rsidP="00166A9C">
            <w:pPr>
              <w:pStyle w:val="ListParagraph"/>
              <w:spacing w:before="0" w:after="0"/>
              <w:ind w:left="0"/>
              <w:rPr>
                <w:ins w:id="1511" w:author="Trần Diệp Vũ" w:date="2022-11-14T20:26:00Z"/>
                <w:sz w:val="20"/>
                <w:szCs w:val="20"/>
              </w:rPr>
            </w:pPr>
            <w:ins w:id="1512" w:author="Trần Diệp Vũ" w:date="2022-11-14T20:26:00Z">
              <w:r w:rsidRPr="005F1DC8">
                <w:rPr>
                  <w:sz w:val="20"/>
                  <w:szCs w:val="20"/>
                </w:rPr>
                <w:t>view customer information and payment method selected customer and ship</w:t>
              </w:r>
            </w:ins>
          </w:p>
        </w:tc>
      </w:tr>
    </w:tbl>
    <w:p w14:paraId="47BACDAC" w14:textId="7D0DEF10" w:rsidR="0055480A" w:rsidRDefault="0055480A" w:rsidP="0055480A">
      <w:pPr>
        <w:rPr>
          <w:ins w:id="1513" w:author="Trần Diệp Vũ" w:date="2022-11-14T20:28:00Z"/>
        </w:rPr>
      </w:pPr>
    </w:p>
    <w:p w14:paraId="0DB0B721" w14:textId="45879798" w:rsidR="00830031" w:rsidRPr="000603E4" w:rsidRDefault="00830031" w:rsidP="00830031">
      <w:pPr>
        <w:pStyle w:val="Heading3"/>
        <w:ind w:left="720" w:firstLine="720"/>
        <w:rPr>
          <w:ins w:id="1514" w:author="Trần Diệp Vũ" w:date="2022-11-14T20:28:00Z"/>
          <w:color w:val="000000" w:themeColor="text1"/>
        </w:rPr>
      </w:pPr>
      <w:bookmarkStart w:id="1515" w:name="_Toc119350633"/>
      <w:ins w:id="1516" w:author="Trần Diệp Vũ" w:date="2022-11-14T20:28:00Z">
        <w:r>
          <w:rPr>
            <w:color w:val="000000" w:themeColor="text1"/>
          </w:rPr>
          <w:lastRenderedPageBreak/>
          <w:t>4</w:t>
        </w:r>
        <w:r w:rsidRPr="000603E4">
          <w:rPr>
            <w:color w:val="000000" w:themeColor="text1"/>
          </w:rPr>
          <w:t>.1.</w:t>
        </w:r>
        <w:r>
          <w:rPr>
            <w:color w:val="000000" w:themeColor="text1"/>
          </w:rPr>
          <w:t>11</w:t>
        </w:r>
        <w:r w:rsidRPr="000603E4">
          <w:rPr>
            <w:color w:val="000000" w:themeColor="text1"/>
          </w:rPr>
          <w:t xml:space="preserve"> </w:t>
        </w:r>
        <w:r>
          <w:rPr>
            <w:color w:val="000000" w:themeColor="text1"/>
          </w:rPr>
          <w:t xml:space="preserve">Shop Sale Phone </w:t>
        </w:r>
      </w:ins>
      <w:ins w:id="1517" w:author="Trần Diệp Vũ" w:date="2022-11-14T20:32:00Z">
        <w:r>
          <w:rPr>
            <w:color w:val="000000" w:themeColor="text1"/>
          </w:rPr>
          <w:t>Account User</w:t>
        </w:r>
      </w:ins>
      <w:ins w:id="1518" w:author="Trần Diệp Vũ" w:date="2022-11-14T20:28:00Z">
        <w:r>
          <w:rPr>
            <w:color w:val="000000" w:themeColor="text1"/>
          </w:rPr>
          <w:t xml:space="preserve"> Screen</w:t>
        </w:r>
        <w:bookmarkEnd w:id="1515"/>
      </w:ins>
    </w:p>
    <w:p w14:paraId="4F6E2200" w14:textId="77799F21" w:rsidR="00830031" w:rsidRDefault="00830031" w:rsidP="00830031">
      <w:pPr>
        <w:pStyle w:val="Heading3"/>
        <w:ind w:left="1440" w:firstLine="720"/>
        <w:rPr>
          <w:ins w:id="1519" w:author="Trần Diệp Vũ" w:date="2022-11-14T20:29:00Z"/>
          <w:color w:val="000000" w:themeColor="text1"/>
        </w:rPr>
      </w:pPr>
      <w:bookmarkStart w:id="1520" w:name="_Toc119350634"/>
      <w:ins w:id="1521" w:author="Trần Diệp Vũ" w:date="2022-11-14T20:28:00Z">
        <w:r>
          <w:rPr>
            <w:color w:val="000000" w:themeColor="text1"/>
          </w:rPr>
          <w:t>4</w:t>
        </w:r>
        <w:r w:rsidRPr="000603E4">
          <w:rPr>
            <w:color w:val="000000" w:themeColor="text1"/>
          </w:rPr>
          <w:t>.1.</w:t>
        </w:r>
        <w:r>
          <w:rPr>
            <w:color w:val="000000" w:themeColor="text1"/>
          </w:rPr>
          <w:t>11</w:t>
        </w:r>
        <w:r w:rsidRPr="000603E4">
          <w:rPr>
            <w:color w:val="000000" w:themeColor="text1"/>
          </w:rPr>
          <w:t xml:space="preserve">.1 </w:t>
        </w:r>
        <w:r>
          <w:rPr>
            <w:color w:val="000000" w:themeColor="text1"/>
          </w:rPr>
          <w:t>User Interfaces</w:t>
        </w:r>
      </w:ins>
      <w:bookmarkEnd w:id="1520"/>
    </w:p>
    <w:p w14:paraId="0FDAA35C" w14:textId="7AEB6A40" w:rsidR="00830031" w:rsidRDefault="00830031">
      <w:pPr>
        <w:jc w:val="center"/>
        <w:rPr>
          <w:ins w:id="1522" w:author="Trần Diệp Vũ" w:date="2022-11-14T20:30:00Z"/>
        </w:rPr>
        <w:pPrChange w:id="1523" w:author="Trần Diệp Vũ" w:date="2022-11-14T20:30:00Z">
          <w:pPr/>
        </w:pPrChange>
      </w:pPr>
      <w:ins w:id="1524" w:author="Trần Diệp Vũ" w:date="2022-11-14T20:29:00Z">
        <w:r>
          <w:rPr>
            <w:noProof/>
          </w:rPr>
          <w:drawing>
            <wp:inline distT="0" distB="0" distL="0" distR="0" wp14:anchorId="7FFF6B11" wp14:editId="04BB6E87">
              <wp:extent cx="3076575" cy="5381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6575" cy="5381625"/>
                      </a:xfrm>
                      <a:prstGeom prst="rect">
                        <a:avLst/>
                      </a:prstGeom>
                    </pic:spPr>
                  </pic:pic>
                </a:graphicData>
              </a:graphic>
            </wp:inline>
          </w:drawing>
        </w:r>
      </w:ins>
    </w:p>
    <w:p w14:paraId="34580CB7" w14:textId="06925861" w:rsidR="00830031" w:rsidRPr="00830031" w:rsidRDefault="00830031">
      <w:pPr>
        <w:jc w:val="center"/>
        <w:rPr>
          <w:ins w:id="1525" w:author="Trần Diệp Vũ" w:date="2022-11-14T20:28:00Z"/>
          <w:rPrChange w:id="1526" w:author="Trần Diệp Vũ" w:date="2022-11-14T20:29:00Z">
            <w:rPr>
              <w:ins w:id="1527" w:author="Trần Diệp Vũ" w:date="2022-11-14T20:28:00Z"/>
              <w:color w:val="000000" w:themeColor="text1"/>
            </w:rPr>
          </w:rPrChange>
        </w:rPr>
        <w:pPrChange w:id="1528" w:author="Trần Diệp Vũ" w:date="2022-11-14T20:30:00Z">
          <w:pPr>
            <w:pStyle w:val="Heading3"/>
            <w:ind w:left="1440" w:firstLine="720"/>
          </w:pPr>
        </w:pPrChange>
      </w:pPr>
      <w:proofErr w:type="spellStart"/>
      <w:ins w:id="1529" w:author="Trần Diệp Vũ" w:date="2022-11-14T20:30:00Z">
        <w:r>
          <w:t>Hình</w:t>
        </w:r>
        <w:proofErr w:type="spellEnd"/>
        <w:r>
          <w:t xml:space="preserve"> 11: </w:t>
        </w:r>
        <w:proofErr w:type="spellStart"/>
        <w:r>
          <w:t>Acount</w:t>
        </w:r>
        <w:proofErr w:type="spellEnd"/>
        <w:r>
          <w:t xml:space="preserve"> User</w:t>
        </w:r>
      </w:ins>
    </w:p>
    <w:p w14:paraId="48FAF9B6" w14:textId="07033D39" w:rsidR="00830031" w:rsidRPr="000603E4" w:rsidRDefault="00830031" w:rsidP="00830031">
      <w:pPr>
        <w:pStyle w:val="Heading3"/>
        <w:ind w:left="1440" w:firstLine="720"/>
        <w:rPr>
          <w:ins w:id="1530" w:author="Trần Diệp Vũ" w:date="2022-11-14T20:28:00Z"/>
          <w:color w:val="000000" w:themeColor="text1"/>
        </w:rPr>
      </w:pPr>
      <w:bookmarkStart w:id="1531" w:name="_Toc119350635"/>
      <w:ins w:id="1532" w:author="Trần Diệp Vũ" w:date="2022-11-14T20:28:00Z">
        <w:r>
          <w:rPr>
            <w:color w:val="000000" w:themeColor="text1"/>
          </w:rPr>
          <w:t>4</w:t>
        </w:r>
        <w:r w:rsidRPr="000603E4">
          <w:rPr>
            <w:color w:val="000000" w:themeColor="text1"/>
          </w:rPr>
          <w:t>.1.</w:t>
        </w:r>
        <w:r>
          <w:rPr>
            <w:color w:val="000000" w:themeColor="text1"/>
          </w:rPr>
          <w:t>11</w:t>
        </w:r>
        <w:r w:rsidRPr="000603E4">
          <w:rPr>
            <w:color w:val="000000" w:themeColor="text1"/>
          </w:rPr>
          <w:t>.</w:t>
        </w:r>
      </w:ins>
      <w:ins w:id="1533" w:author="Trần Diệp Vũ" w:date="2022-11-14T20:29:00Z">
        <w:r>
          <w:rPr>
            <w:color w:val="000000" w:themeColor="text1"/>
          </w:rPr>
          <w:t>2</w:t>
        </w:r>
      </w:ins>
      <w:ins w:id="1534" w:author="Trần Diệp Vũ" w:date="2022-11-14T20:28:00Z">
        <w:r w:rsidRPr="000603E4">
          <w:rPr>
            <w:color w:val="000000" w:themeColor="text1"/>
          </w:rPr>
          <w:t xml:space="preserve"> </w:t>
        </w:r>
      </w:ins>
      <w:ins w:id="1535" w:author="Trần Diệp Vũ" w:date="2022-11-14T20:29:00Z">
        <w:r>
          <w:rPr>
            <w:color w:val="000000" w:themeColor="text1"/>
          </w:rPr>
          <w:t>Object and actions</w:t>
        </w:r>
      </w:ins>
      <w:bookmarkEnd w:id="1531"/>
    </w:p>
    <w:tbl>
      <w:tblPr>
        <w:tblW w:w="7430" w:type="dxa"/>
        <w:tblInd w:w="-10" w:type="dxa"/>
        <w:tblLayout w:type="fixed"/>
        <w:tblCellMar>
          <w:left w:w="10" w:type="dxa"/>
          <w:right w:w="10" w:type="dxa"/>
        </w:tblCellMar>
        <w:tblLook w:val="0000" w:firstRow="0" w:lastRow="0" w:firstColumn="0" w:lastColumn="0" w:noHBand="0" w:noVBand="0"/>
        <w:tblPrChange w:id="1536" w:author="Trần Diệp Vũ" w:date="2022-11-14T20:31:00Z">
          <w:tblPr>
            <w:tblW w:w="9100" w:type="dxa"/>
            <w:tblInd w:w="-10" w:type="dxa"/>
            <w:tblLayout w:type="fixed"/>
            <w:tblCellMar>
              <w:left w:w="10" w:type="dxa"/>
              <w:right w:w="10" w:type="dxa"/>
            </w:tblCellMar>
            <w:tblLook w:val="0000" w:firstRow="0" w:lastRow="0" w:firstColumn="0" w:lastColumn="0" w:noHBand="0" w:noVBand="0"/>
          </w:tblPr>
        </w:tblPrChange>
      </w:tblPr>
      <w:tblGrid>
        <w:gridCol w:w="1985"/>
        <w:gridCol w:w="1890"/>
        <w:gridCol w:w="3555"/>
        <w:tblGridChange w:id="1537">
          <w:tblGrid>
            <w:gridCol w:w="1550"/>
            <w:gridCol w:w="1440"/>
            <w:gridCol w:w="1970"/>
          </w:tblGrid>
        </w:tblGridChange>
      </w:tblGrid>
      <w:tr w:rsidR="00830031" w14:paraId="0EDAE434" w14:textId="77777777" w:rsidTr="00830031">
        <w:trPr>
          <w:trHeight w:val="95"/>
          <w:ins w:id="1538" w:author="Trần Diệp Vũ" w:date="2022-11-14T20:30:00Z"/>
        </w:trPr>
        <w:tc>
          <w:tcPr>
            <w:tcW w:w="198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1539" w:author="Trần Diệp Vũ" w:date="2022-11-14T20:31:00Z">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33627818" w14:textId="77777777" w:rsidR="00830031" w:rsidRDefault="00830031" w:rsidP="00166A9C">
            <w:pPr>
              <w:pStyle w:val="ListParagraph"/>
              <w:spacing w:before="0" w:after="0"/>
              <w:ind w:left="0"/>
              <w:rPr>
                <w:ins w:id="1540" w:author="Trần Diệp Vũ" w:date="2022-11-14T20:30:00Z"/>
                <w:b/>
                <w:bCs/>
              </w:rPr>
            </w:pPr>
            <w:ins w:id="1541" w:author="Trần Diệp Vũ" w:date="2022-11-14T20:30:00Z">
              <w:r>
                <w:rPr>
                  <w:b/>
                  <w:bCs/>
                </w:rPr>
                <w:t>Item</w:t>
              </w:r>
            </w:ins>
          </w:p>
        </w:tc>
        <w:tc>
          <w:tcPr>
            <w:tcW w:w="189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1542" w:author="Trần Diệp Vũ" w:date="2022-11-14T20:31:00Z">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7435B122" w14:textId="77777777" w:rsidR="00830031" w:rsidRDefault="00830031" w:rsidP="00166A9C">
            <w:pPr>
              <w:pStyle w:val="ListParagraph"/>
              <w:spacing w:before="0" w:after="0"/>
              <w:ind w:left="0"/>
              <w:rPr>
                <w:ins w:id="1543" w:author="Trần Diệp Vũ" w:date="2022-11-14T20:30:00Z"/>
                <w:b/>
                <w:bCs/>
              </w:rPr>
            </w:pPr>
            <w:ins w:id="1544" w:author="Trần Diệp Vũ" w:date="2022-11-14T20:30:00Z">
              <w:r>
                <w:rPr>
                  <w:b/>
                  <w:bCs/>
                </w:rPr>
                <w:t>Action</w:t>
              </w:r>
            </w:ins>
          </w:p>
        </w:tc>
        <w:tc>
          <w:tcPr>
            <w:tcW w:w="355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Change w:id="1545" w:author="Trần Diệp Vũ" w:date="2022-11-14T20:31:00Z">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tcPrChange>
          </w:tcPr>
          <w:p w14:paraId="4AD95691" w14:textId="77777777" w:rsidR="00830031" w:rsidRDefault="00830031" w:rsidP="00166A9C">
            <w:pPr>
              <w:pStyle w:val="ListParagraph"/>
              <w:spacing w:before="0" w:after="0"/>
              <w:ind w:left="0"/>
              <w:rPr>
                <w:ins w:id="1546" w:author="Trần Diệp Vũ" w:date="2022-11-14T20:30:00Z"/>
                <w:b/>
                <w:bCs/>
              </w:rPr>
            </w:pPr>
            <w:ins w:id="1547" w:author="Trần Diệp Vũ" w:date="2022-11-14T20:30:00Z">
              <w:r>
                <w:rPr>
                  <w:b/>
                  <w:bCs/>
                </w:rPr>
                <w:t>Response</w:t>
              </w:r>
            </w:ins>
          </w:p>
        </w:tc>
      </w:tr>
      <w:tr w:rsidR="00830031" w14:paraId="5DDC0DA6" w14:textId="77777777" w:rsidTr="00830031">
        <w:trPr>
          <w:trHeight w:val="226"/>
          <w:ins w:id="1548" w:author="Trần Diệp Vũ" w:date="2022-11-14T20:30:00Z"/>
          <w:trPrChange w:id="1549" w:author="Trần Diệp Vũ" w:date="2022-11-14T20:31:00Z">
            <w:trPr>
              <w:trHeight w:val="588"/>
            </w:trPr>
          </w:trPrChange>
        </w:trPr>
        <w:tc>
          <w:tcPr>
            <w:tcW w:w="1985" w:type="dxa"/>
            <w:tcBorders>
              <w:top w:val="single" w:sz="4" w:space="0" w:color="808080"/>
              <w:left w:val="single" w:sz="4" w:space="0" w:color="808080"/>
              <w:bottom w:val="single" w:sz="4" w:space="0" w:color="auto"/>
            </w:tcBorders>
            <w:tcMar>
              <w:top w:w="0" w:type="dxa"/>
              <w:left w:w="10" w:type="dxa"/>
              <w:bottom w:w="0" w:type="dxa"/>
              <w:right w:w="10" w:type="dxa"/>
            </w:tcMar>
            <w:tcPrChange w:id="1550" w:author="Trần Diệp Vũ" w:date="2022-11-14T20:31:00Z">
              <w:tcPr>
                <w:tcW w:w="1550" w:type="dxa"/>
                <w:tcBorders>
                  <w:top w:val="single" w:sz="4" w:space="0" w:color="808080"/>
                  <w:left w:val="single" w:sz="4" w:space="0" w:color="808080"/>
                  <w:bottom w:val="single" w:sz="4" w:space="0" w:color="auto"/>
                </w:tcBorders>
                <w:tcMar>
                  <w:top w:w="0" w:type="dxa"/>
                  <w:left w:w="10" w:type="dxa"/>
                  <w:bottom w:w="0" w:type="dxa"/>
                  <w:right w:w="10" w:type="dxa"/>
                </w:tcMar>
              </w:tcPr>
            </w:tcPrChange>
          </w:tcPr>
          <w:p w14:paraId="3D7DC9A7" w14:textId="77777777" w:rsidR="00830031" w:rsidRPr="00590DA5" w:rsidRDefault="00830031" w:rsidP="00166A9C">
            <w:pPr>
              <w:pStyle w:val="ListParagraph"/>
              <w:spacing w:before="0" w:after="0"/>
              <w:ind w:left="0"/>
              <w:rPr>
                <w:ins w:id="1551" w:author="Trần Diệp Vũ" w:date="2022-11-14T20:30:00Z"/>
                <w:b/>
                <w:bCs/>
                <w:sz w:val="20"/>
                <w:szCs w:val="20"/>
              </w:rPr>
            </w:pPr>
            <w:ins w:id="1552" w:author="Trần Diệp Vũ" w:date="2022-11-14T20:30:00Z">
              <w:r>
                <w:rPr>
                  <w:b/>
                  <w:bCs/>
                  <w:sz w:val="20"/>
                  <w:szCs w:val="20"/>
                </w:rPr>
                <w:t xml:space="preserve"> “</w:t>
              </w:r>
              <w:proofErr w:type="spellStart"/>
              <w:r>
                <w:rPr>
                  <w:b/>
                  <w:bCs/>
                  <w:sz w:val="20"/>
                  <w:szCs w:val="20"/>
                </w:rPr>
                <w:t>Đăng</w:t>
              </w:r>
              <w:proofErr w:type="spellEnd"/>
              <w:r>
                <w:rPr>
                  <w:b/>
                  <w:bCs/>
                  <w:sz w:val="20"/>
                  <w:szCs w:val="20"/>
                </w:rPr>
                <w:t xml:space="preserve"> </w:t>
              </w:r>
              <w:proofErr w:type="spellStart"/>
              <w:r>
                <w:rPr>
                  <w:b/>
                  <w:bCs/>
                  <w:sz w:val="20"/>
                  <w:szCs w:val="20"/>
                </w:rPr>
                <w:t>xuất</w:t>
              </w:r>
              <w:proofErr w:type="spellEnd"/>
              <w:r>
                <w:rPr>
                  <w:b/>
                  <w:bCs/>
                  <w:sz w:val="20"/>
                  <w:szCs w:val="20"/>
                </w:rPr>
                <w:t>” button</w:t>
              </w:r>
            </w:ins>
          </w:p>
        </w:tc>
        <w:tc>
          <w:tcPr>
            <w:tcW w:w="1890" w:type="dxa"/>
            <w:tcBorders>
              <w:top w:val="single" w:sz="4" w:space="0" w:color="808080"/>
              <w:left w:val="single" w:sz="4" w:space="0" w:color="808080"/>
              <w:bottom w:val="single" w:sz="4" w:space="0" w:color="auto"/>
            </w:tcBorders>
            <w:tcMar>
              <w:top w:w="0" w:type="dxa"/>
              <w:left w:w="10" w:type="dxa"/>
              <w:bottom w:w="0" w:type="dxa"/>
              <w:right w:w="10" w:type="dxa"/>
            </w:tcMar>
            <w:tcPrChange w:id="1553" w:author="Trần Diệp Vũ" w:date="2022-11-14T20:31:00Z">
              <w:tcPr>
                <w:tcW w:w="1440" w:type="dxa"/>
                <w:tcBorders>
                  <w:top w:val="single" w:sz="4" w:space="0" w:color="808080"/>
                  <w:left w:val="single" w:sz="4" w:space="0" w:color="808080"/>
                  <w:bottom w:val="single" w:sz="4" w:space="0" w:color="auto"/>
                </w:tcBorders>
                <w:tcMar>
                  <w:top w:w="0" w:type="dxa"/>
                  <w:left w:w="10" w:type="dxa"/>
                  <w:bottom w:w="0" w:type="dxa"/>
                  <w:right w:w="10" w:type="dxa"/>
                </w:tcMar>
              </w:tcPr>
            </w:tcPrChange>
          </w:tcPr>
          <w:p w14:paraId="2DE49A83" w14:textId="77777777" w:rsidR="00830031" w:rsidRDefault="00830031" w:rsidP="00166A9C">
            <w:pPr>
              <w:pStyle w:val="ListParagraph"/>
              <w:spacing w:before="0" w:after="0"/>
              <w:ind w:left="0"/>
              <w:rPr>
                <w:ins w:id="1554" w:author="Trần Diệp Vũ" w:date="2022-11-14T20:30:00Z"/>
                <w:sz w:val="20"/>
                <w:szCs w:val="20"/>
              </w:rPr>
            </w:pPr>
            <w:ins w:id="1555" w:author="Trần Diệp Vũ" w:date="2022-11-14T20:30:00Z">
              <w:r>
                <w:rPr>
                  <w:sz w:val="20"/>
                  <w:szCs w:val="20"/>
                </w:rPr>
                <w:t xml:space="preserve"> Tap on the button</w:t>
              </w:r>
            </w:ins>
          </w:p>
          <w:p w14:paraId="36087094" w14:textId="77777777" w:rsidR="00830031" w:rsidRDefault="00830031" w:rsidP="00166A9C">
            <w:pPr>
              <w:pStyle w:val="ListParagraph"/>
              <w:spacing w:before="0" w:after="0"/>
              <w:ind w:left="0"/>
              <w:rPr>
                <w:ins w:id="1556" w:author="Trần Diệp Vũ" w:date="2022-11-14T20:30:00Z"/>
                <w:sz w:val="20"/>
                <w:szCs w:val="20"/>
              </w:rPr>
            </w:pPr>
            <w:ins w:id="1557" w:author="Trần Diệp Vũ" w:date="2022-11-14T20:30:00Z">
              <w:r>
                <w:rPr>
                  <w:sz w:val="20"/>
                  <w:szCs w:val="20"/>
                </w:rPr>
                <w:t xml:space="preserve"> </w:t>
              </w:r>
            </w:ins>
          </w:p>
        </w:tc>
        <w:tc>
          <w:tcPr>
            <w:tcW w:w="355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Change w:id="1558" w:author="Trần Diệp Vũ" w:date="2022-11-14T20:31:00Z">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tcPrChange>
          </w:tcPr>
          <w:p w14:paraId="7CD3A133" w14:textId="77777777" w:rsidR="00830031" w:rsidRDefault="00830031" w:rsidP="00166A9C">
            <w:pPr>
              <w:pStyle w:val="ListParagraph"/>
              <w:spacing w:before="0" w:after="0"/>
              <w:ind w:left="0"/>
              <w:rPr>
                <w:ins w:id="1559" w:author="Trần Diệp Vũ" w:date="2022-11-14T20:30:00Z"/>
                <w:sz w:val="20"/>
                <w:szCs w:val="20"/>
              </w:rPr>
            </w:pPr>
            <w:ins w:id="1560" w:author="Trần Diệp Vũ" w:date="2022-11-14T20:30:00Z">
              <w:r>
                <w:rPr>
                  <w:sz w:val="20"/>
                  <w:szCs w:val="20"/>
                </w:rPr>
                <w:t xml:space="preserve"> </w:t>
              </w:r>
              <w:r w:rsidRPr="00323BC2">
                <w:rPr>
                  <w:sz w:val="20"/>
                  <w:szCs w:val="20"/>
                </w:rPr>
                <w:t>exit the app</w:t>
              </w:r>
            </w:ins>
          </w:p>
        </w:tc>
      </w:tr>
      <w:tr w:rsidR="00830031" w14:paraId="35DFC6B7" w14:textId="77777777" w:rsidTr="00830031">
        <w:trPr>
          <w:trHeight w:val="450"/>
          <w:ins w:id="1561" w:author="Trần Diệp Vũ" w:date="2022-11-14T20:30:00Z"/>
          <w:trPrChange w:id="1562" w:author="Trần Diệp Vũ" w:date="2022-11-14T20:31: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563" w:author="Trần Diệp Vũ" w:date="2022-11-14T20:31: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5E047757" w14:textId="77777777" w:rsidR="00830031" w:rsidRPr="004C75D4" w:rsidRDefault="00830031" w:rsidP="00166A9C">
            <w:pPr>
              <w:pStyle w:val="ListParagraph"/>
              <w:spacing w:before="0" w:after="0"/>
              <w:ind w:left="0"/>
              <w:rPr>
                <w:ins w:id="1564" w:author="Trần Diệp Vũ" w:date="2022-11-14T20:30:00Z"/>
                <w:b/>
                <w:bCs/>
                <w:sz w:val="20"/>
                <w:szCs w:val="20"/>
              </w:rPr>
            </w:pPr>
            <w:ins w:id="1565" w:author="Trần Diệp Vũ" w:date="2022-11-14T20:30:00Z">
              <w:r>
                <w:rPr>
                  <w:sz w:val="20"/>
                  <w:szCs w:val="20"/>
                </w:rPr>
                <w:t>Home button</w:t>
              </w:r>
            </w:ins>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566" w:author="Trần Diệp Vũ" w:date="2022-11-14T20:31: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0268EEC2" w14:textId="77777777" w:rsidR="00830031" w:rsidRPr="004C75D4" w:rsidRDefault="00830031" w:rsidP="00166A9C">
            <w:pPr>
              <w:pStyle w:val="ListParagraph"/>
              <w:spacing w:before="0" w:after="0"/>
              <w:ind w:left="0"/>
              <w:rPr>
                <w:ins w:id="1567" w:author="Trần Diệp Vũ" w:date="2022-11-14T20:30:00Z"/>
                <w:sz w:val="20"/>
                <w:szCs w:val="20"/>
              </w:rPr>
            </w:pPr>
            <w:ins w:id="1568" w:author="Trần Diệp Vũ" w:date="2022-11-14T20:30: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0E9C2F71" w14:textId="77777777" w:rsidR="00830031" w:rsidRPr="004C75D4" w:rsidRDefault="00830031" w:rsidP="00166A9C">
            <w:pPr>
              <w:pStyle w:val="ListParagraph"/>
              <w:spacing w:before="0" w:after="0"/>
              <w:ind w:left="0"/>
              <w:rPr>
                <w:ins w:id="1569" w:author="Trần Diệp Vũ" w:date="2022-11-14T20:30:00Z"/>
                <w:sz w:val="20"/>
                <w:szCs w:val="20"/>
              </w:rPr>
            </w:pPr>
            <w:ins w:id="1570" w:author="Trần Diệp Vũ" w:date="2022-11-14T20:30:00Z">
              <w:r>
                <w:rPr>
                  <w:sz w:val="20"/>
                  <w:szCs w:val="20"/>
                </w:rPr>
                <w:t xml:space="preserve"> </w:t>
              </w:r>
            </w:ins>
          </w:p>
        </w:tc>
        <w:tc>
          <w:tcPr>
            <w:tcW w:w="3555"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571" w:author="Trần Diệp Vũ" w:date="2022-11-14T20:31: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18D4C6EA" w14:textId="77777777" w:rsidR="00830031" w:rsidRPr="004C75D4" w:rsidRDefault="00830031" w:rsidP="00166A9C">
            <w:pPr>
              <w:pStyle w:val="ListParagraph"/>
              <w:spacing w:before="0" w:after="0"/>
              <w:ind w:left="0"/>
              <w:rPr>
                <w:ins w:id="1572" w:author="Trần Diệp Vũ" w:date="2022-11-14T20:30:00Z"/>
                <w:sz w:val="20"/>
                <w:szCs w:val="20"/>
              </w:rPr>
            </w:pPr>
            <w:ins w:id="1573" w:author="Trần Diệp Vũ" w:date="2022-11-14T20:30:00Z">
              <w:r w:rsidRPr="000D7C49">
                <w:rPr>
                  <w:sz w:val="20"/>
                  <w:szCs w:val="20"/>
                </w:rPr>
                <w:t>Go to the homepage interface</w:t>
              </w:r>
            </w:ins>
          </w:p>
        </w:tc>
      </w:tr>
      <w:tr w:rsidR="00830031" w14:paraId="516901D2" w14:textId="77777777" w:rsidTr="00830031">
        <w:trPr>
          <w:trHeight w:val="450"/>
          <w:ins w:id="1574" w:author="Trần Diệp Vũ" w:date="2022-11-14T20:30:00Z"/>
          <w:trPrChange w:id="1575" w:author="Trần Diệp Vũ" w:date="2022-11-14T20:31: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576" w:author="Trần Diệp Vũ" w:date="2022-11-14T20:31: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64D72DCC" w14:textId="77777777" w:rsidR="00830031" w:rsidRDefault="00830031" w:rsidP="00166A9C">
            <w:pPr>
              <w:pStyle w:val="ListParagraph"/>
              <w:spacing w:before="0" w:after="0"/>
              <w:ind w:left="0"/>
              <w:rPr>
                <w:ins w:id="1577" w:author="Trần Diệp Vũ" w:date="2022-11-14T20:30:00Z"/>
                <w:sz w:val="20"/>
                <w:szCs w:val="20"/>
              </w:rPr>
            </w:pPr>
            <w:ins w:id="1578" w:author="Trần Diệp Vũ" w:date="2022-11-14T20:30:00Z">
              <w:r>
                <w:rPr>
                  <w:sz w:val="20"/>
                  <w:szCs w:val="20"/>
                </w:rPr>
                <w:t>Account button</w:t>
              </w:r>
            </w:ins>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579" w:author="Trần Diệp Vũ" w:date="2022-11-14T20:31: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2CA9D28B" w14:textId="77777777" w:rsidR="00830031" w:rsidRPr="004C75D4" w:rsidRDefault="00830031" w:rsidP="00166A9C">
            <w:pPr>
              <w:pStyle w:val="ListParagraph"/>
              <w:spacing w:before="0" w:after="0"/>
              <w:ind w:left="0"/>
              <w:rPr>
                <w:ins w:id="1580" w:author="Trần Diệp Vũ" w:date="2022-11-14T20:30:00Z"/>
                <w:sz w:val="20"/>
                <w:szCs w:val="20"/>
              </w:rPr>
            </w:pPr>
            <w:ins w:id="1581" w:author="Trần Diệp Vũ" w:date="2022-11-14T20:30: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09FEE010" w14:textId="77777777" w:rsidR="00830031" w:rsidRPr="004C75D4" w:rsidRDefault="00830031" w:rsidP="00166A9C">
            <w:pPr>
              <w:pStyle w:val="ListParagraph"/>
              <w:spacing w:before="0" w:after="0"/>
              <w:ind w:left="0"/>
              <w:rPr>
                <w:ins w:id="1582" w:author="Trần Diệp Vũ" w:date="2022-11-14T20:30:00Z"/>
                <w:sz w:val="20"/>
                <w:szCs w:val="20"/>
              </w:rPr>
            </w:pPr>
            <w:ins w:id="1583" w:author="Trần Diệp Vũ" w:date="2022-11-14T20:30:00Z">
              <w:r>
                <w:rPr>
                  <w:sz w:val="20"/>
                  <w:szCs w:val="20"/>
                </w:rPr>
                <w:t xml:space="preserve"> </w:t>
              </w:r>
            </w:ins>
          </w:p>
        </w:tc>
        <w:tc>
          <w:tcPr>
            <w:tcW w:w="3555"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584" w:author="Trần Diệp Vũ" w:date="2022-11-14T20:31: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11E676D2" w14:textId="77777777" w:rsidR="00830031" w:rsidRDefault="00830031" w:rsidP="00166A9C">
            <w:pPr>
              <w:pStyle w:val="ListParagraph"/>
              <w:spacing w:before="0" w:after="0"/>
              <w:ind w:left="0"/>
              <w:rPr>
                <w:ins w:id="1585" w:author="Trần Diệp Vũ" w:date="2022-11-14T20:30:00Z"/>
                <w:sz w:val="20"/>
                <w:szCs w:val="20"/>
              </w:rPr>
            </w:pPr>
            <w:ins w:id="1586" w:author="Trần Diệp Vũ" w:date="2022-11-14T20:30:00Z">
              <w:r w:rsidRPr="000D7C49">
                <w:rPr>
                  <w:sz w:val="20"/>
                  <w:szCs w:val="20"/>
                </w:rPr>
                <w:t>go to profile interface</w:t>
              </w:r>
            </w:ins>
          </w:p>
        </w:tc>
      </w:tr>
      <w:tr w:rsidR="00830031" w14:paraId="4C04221F" w14:textId="77777777" w:rsidTr="00830031">
        <w:trPr>
          <w:trHeight w:val="450"/>
          <w:ins w:id="1587" w:author="Trần Diệp Vũ" w:date="2022-11-14T20:30:00Z"/>
          <w:trPrChange w:id="1588" w:author="Trần Diệp Vũ" w:date="2022-11-14T20:31: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589" w:author="Trần Diệp Vũ" w:date="2022-11-14T20:31: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4477C395" w14:textId="77777777" w:rsidR="00830031" w:rsidRDefault="00830031" w:rsidP="00166A9C">
            <w:pPr>
              <w:pStyle w:val="ListParagraph"/>
              <w:spacing w:before="0" w:after="0"/>
              <w:ind w:left="0"/>
              <w:rPr>
                <w:ins w:id="1590" w:author="Trần Diệp Vũ" w:date="2022-11-14T20:30:00Z"/>
                <w:sz w:val="20"/>
                <w:szCs w:val="20"/>
              </w:rPr>
            </w:pPr>
            <w:ins w:id="1591" w:author="Trần Diệp Vũ" w:date="2022-11-14T20:30:00Z">
              <w:r>
                <w:rPr>
                  <w:sz w:val="20"/>
                  <w:szCs w:val="20"/>
                </w:rPr>
                <w:t>Cart button</w:t>
              </w:r>
            </w:ins>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592" w:author="Trần Diệp Vũ" w:date="2022-11-14T20:31: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4BA63B60" w14:textId="77777777" w:rsidR="00830031" w:rsidRPr="004C75D4" w:rsidRDefault="00830031" w:rsidP="00166A9C">
            <w:pPr>
              <w:pStyle w:val="ListParagraph"/>
              <w:spacing w:before="0" w:after="0"/>
              <w:ind w:left="0"/>
              <w:rPr>
                <w:ins w:id="1593" w:author="Trần Diệp Vũ" w:date="2022-11-14T20:30:00Z"/>
                <w:sz w:val="20"/>
                <w:szCs w:val="20"/>
              </w:rPr>
            </w:pPr>
            <w:ins w:id="1594" w:author="Trần Diệp Vũ" w:date="2022-11-14T20:30: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4340AC04" w14:textId="77777777" w:rsidR="00830031" w:rsidRPr="004C75D4" w:rsidRDefault="00830031" w:rsidP="00166A9C">
            <w:pPr>
              <w:pStyle w:val="ListParagraph"/>
              <w:spacing w:before="0" w:after="0"/>
              <w:ind w:left="0"/>
              <w:rPr>
                <w:ins w:id="1595" w:author="Trần Diệp Vũ" w:date="2022-11-14T20:30:00Z"/>
                <w:sz w:val="20"/>
                <w:szCs w:val="20"/>
              </w:rPr>
            </w:pPr>
            <w:ins w:id="1596" w:author="Trần Diệp Vũ" w:date="2022-11-14T20:30:00Z">
              <w:r>
                <w:rPr>
                  <w:sz w:val="20"/>
                  <w:szCs w:val="20"/>
                </w:rPr>
                <w:t xml:space="preserve"> </w:t>
              </w:r>
            </w:ins>
          </w:p>
        </w:tc>
        <w:tc>
          <w:tcPr>
            <w:tcW w:w="3555"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597" w:author="Trần Diệp Vũ" w:date="2022-11-14T20:31: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2313DCA3" w14:textId="77777777" w:rsidR="00830031" w:rsidRDefault="00830031" w:rsidP="00166A9C">
            <w:pPr>
              <w:pStyle w:val="ListParagraph"/>
              <w:spacing w:before="0" w:after="0"/>
              <w:ind w:left="0"/>
              <w:rPr>
                <w:ins w:id="1598" w:author="Trần Diệp Vũ" w:date="2022-11-14T20:30:00Z"/>
                <w:sz w:val="20"/>
                <w:szCs w:val="20"/>
              </w:rPr>
            </w:pPr>
            <w:ins w:id="1599" w:author="Trần Diệp Vũ" w:date="2022-11-14T20:30:00Z">
              <w:r w:rsidRPr="000D7C49">
                <w:rPr>
                  <w:sz w:val="20"/>
                  <w:szCs w:val="20"/>
                </w:rPr>
                <w:t>go to cart interface</w:t>
              </w:r>
            </w:ins>
          </w:p>
        </w:tc>
      </w:tr>
      <w:tr w:rsidR="00830031" w14:paraId="517970D3" w14:textId="77777777" w:rsidTr="00830031">
        <w:trPr>
          <w:trHeight w:val="450"/>
          <w:ins w:id="1600" w:author="Trần Diệp Vũ" w:date="2022-11-14T20:30:00Z"/>
          <w:trPrChange w:id="1601" w:author="Trần Diệp Vũ" w:date="2022-11-14T20:31: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602" w:author="Trần Diệp Vũ" w:date="2022-11-14T20:31: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559DCEFC" w14:textId="77777777" w:rsidR="00830031" w:rsidRDefault="00830031" w:rsidP="00166A9C">
            <w:pPr>
              <w:pStyle w:val="ListParagraph"/>
              <w:spacing w:before="0" w:after="0"/>
              <w:ind w:left="0"/>
              <w:rPr>
                <w:ins w:id="1603" w:author="Trần Diệp Vũ" w:date="2022-11-14T20:30:00Z"/>
                <w:sz w:val="20"/>
                <w:szCs w:val="20"/>
              </w:rPr>
            </w:pPr>
            <w:ins w:id="1604" w:author="Trần Diệp Vũ" w:date="2022-11-14T20:30:00Z">
              <w:r>
                <w:rPr>
                  <w:sz w:val="20"/>
                  <w:szCs w:val="20"/>
                </w:rPr>
                <w:t xml:space="preserve">Name </w:t>
              </w:r>
              <w:proofErr w:type="spellStart"/>
              <w:r>
                <w:rPr>
                  <w:sz w:val="20"/>
                  <w:szCs w:val="20"/>
                </w:rPr>
                <w:t>TextView</w:t>
              </w:r>
              <w:proofErr w:type="spellEnd"/>
            </w:ins>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605" w:author="Trần Diệp Vũ" w:date="2022-11-14T20:31: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3F0E7DBC" w14:textId="77777777" w:rsidR="00830031" w:rsidRPr="004C75D4" w:rsidRDefault="00830031" w:rsidP="00166A9C">
            <w:pPr>
              <w:pStyle w:val="ListParagraph"/>
              <w:spacing w:before="0" w:after="0"/>
              <w:ind w:left="0"/>
              <w:rPr>
                <w:ins w:id="1606" w:author="Trần Diệp Vũ" w:date="2022-11-14T20:30:00Z"/>
                <w:sz w:val="20"/>
                <w:szCs w:val="20"/>
              </w:rPr>
            </w:pPr>
            <w:ins w:id="1607" w:author="Trần Diệp Vũ" w:date="2022-11-14T20:30:00Z">
              <w:r w:rsidRPr="004C75D4">
                <w:rPr>
                  <w:sz w:val="20"/>
                  <w:szCs w:val="20"/>
                </w:rPr>
                <w:t xml:space="preserve"> </w:t>
              </w:r>
            </w:ins>
          </w:p>
          <w:p w14:paraId="29FA7030" w14:textId="77777777" w:rsidR="00830031" w:rsidRPr="004C75D4" w:rsidRDefault="00830031" w:rsidP="00166A9C">
            <w:pPr>
              <w:pStyle w:val="ListParagraph"/>
              <w:spacing w:before="0" w:after="0"/>
              <w:ind w:left="0"/>
              <w:rPr>
                <w:ins w:id="1608" w:author="Trần Diệp Vũ" w:date="2022-11-14T20:30:00Z"/>
                <w:sz w:val="20"/>
                <w:szCs w:val="20"/>
              </w:rPr>
            </w:pPr>
            <w:ins w:id="1609" w:author="Trần Diệp Vũ" w:date="2022-11-14T20:30:00Z">
              <w:r>
                <w:rPr>
                  <w:sz w:val="20"/>
                  <w:szCs w:val="20"/>
                </w:rPr>
                <w:t>N/A</w:t>
              </w:r>
            </w:ins>
          </w:p>
        </w:tc>
        <w:tc>
          <w:tcPr>
            <w:tcW w:w="3555"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610" w:author="Trần Diệp Vũ" w:date="2022-11-14T20:31: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07AEA194" w14:textId="77777777" w:rsidR="00830031" w:rsidRDefault="00830031" w:rsidP="00166A9C">
            <w:pPr>
              <w:pStyle w:val="ListParagraph"/>
              <w:spacing w:before="0" w:after="0"/>
              <w:ind w:left="0"/>
              <w:rPr>
                <w:ins w:id="1611" w:author="Trần Diệp Vũ" w:date="2022-11-14T20:30:00Z"/>
                <w:sz w:val="20"/>
                <w:szCs w:val="20"/>
              </w:rPr>
            </w:pPr>
            <w:ins w:id="1612" w:author="Trần Diệp Vũ" w:date="2022-11-14T20:30:00Z">
              <w:r>
                <w:rPr>
                  <w:sz w:val="20"/>
                  <w:szCs w:val="20"/>
                </w:rPr>
                <w:t>N/A</w:t>
              </w:r>
            </w:ins>
          </w:p>
        </w:tc>
      </w:tr>
      <w:tr w:rsidR="00830031" w14:paraId="41298F6C" w14:textId="77777777" w:rsidTr="00830031">
        <w:trPr>
          <w:trHeight w:val="450"/>
          <w:ins w:id="1613" w:author="Trần Diệp Vũ" w:date="2022-11-14T20:30:00Z"/>
          <w:trPrChange w:id="1614" w:author="Trần Diệp Vũ" w:date="2022-11-14T20:31: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615" w:author="Trần Diệp Vũ" w:date="2022-11-14T20:31: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3AEA2220" w14:textId="77777777" w:rsidR="00830031" w:rsidRDefault="00830031" w:rsidP="00166A9C">
            <w:pPr>
              <w:pStyle w:val="ListParagraph"/>
              <w:spacing w:before="0" w:after="0"/>
              <w:ind w:left="0"/>
              <w:rPr>
                <w:ins w:id="1616" w:author="Trần Diệp Vũ" w:date="2022-11-14T20:30:00Z"/>
                <w:sz w:val="20"/>
                <w:szCs w:val="20"/>
              </w:rPr>
            </w:pPr>
            <w:ins w:id="1617" w:author="Trần Diệp Vũ" w:date="2022-11-14T20:30:00Z">
              <w:r>
                <w:rPr>
                  <w:sz w:val="20"/>
                  <w:szCs w:val="20"/>
                </w:rPr>
                <w:lastRenderedPageBreak/>
                <w:t xml:space="preserve">Gmail </w:t>
              </w:r>
              <w:proofErr w:type="spellStart"/>
              <w:r>
                <w:rPr>
                  <w:sz w:val="20"/>
                  <w:szCs w:val="20"/>
                </w:rPr>
                <w:t>TextView</w:t>
              </w:r>
              <w:proofErr w:type="spellEnd"/>
            </w:ins>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618" w:author="Trần Diệp Vũ" w:date="2022-11-14T20:31: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5B228D33" w14:textId="77777777" w:rsidR="00830031" w:rsidRPr="004C75D4" w:rsidRDefault="00830031" w:rsidP="00166A9C">
            <w:pPr>
              <w:pStyle w:val="ListParagraph"/>
              <w:spacing w:before="0" w:after="0"/>
              <w:ind w:left="0"/>
              <w:rPr>
                <w:ins w:id="1619" w:author="Trần Diệp Vũ" w:date="2022-11-14T20:30:00Z"/>
                <w:sz w:val="20"/>
                <w:szCs w:val="20"/>
              </w:rPr>
            </w:pPr>
            <w:ins w:id="1620" w:author="Trần Diệp Vũ" w:date="2022-11-14T20:30:00Z">
              <w:r w:rsidRPr="004C75D4">
                <w:rPr>
                  <w:sz w:val="20"/>
                  <w:szCs w:val="20"/>
                </w:rPr>
                <w:t xml:space="preserve"> </w:t>
              </w:r>
              <w:r>
                <w:rPr>
                  <w:sz w:val="20"/>
                  <w:szCs w:val="20"/>
                </w:rPr>
                <w:t>N/A</w:t>
              </w:r>
            </w:ins>
          </w:p>
        </w:tc>
        <w:tc>
          <w:tcPr>
            <w:tcW w:w="3555"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621" w:author="Trần Diệp Vũ" w:date="2022-11-14T20:31: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578FC29B" w14:textId="77777777" w:rsidR="00830031" w:rsidRDefault="00830031" w:rsidP="00166A9C">
            <w:pPr>
              <w:pStyle w:val="ListParagraph"/>
              <w:spacing w:before="0" w:after="0"/>
              <w:ind w:left="0"/>
              <w:rPr>
                <w:ins w:id="1622" w:author="Trần Diệp Vũ" w:date="2022-11-14T20:30:00Z"/>
                <w:sz w:val="20"/>
                <w:szCs w:val="20"/>
              </w:rPr>
            </w:pPr>
            <w:ins w:id="1623" w:author="Trần Diệp Vũ" w:date="2022-11-14T20:30:00Z">
              <w:r>
                <w:rPr>
                  <w:sz w:val="20"/>
                  <w:szCs w:val="20"/>
                </w:rPr>
                <w:t>N/A</w:t>
              </w:r>
            </w:ins>
          </w:p>
        </w:tc>
      </w:tr>
      <w:tr w:rsidR="00830031" w14:paraId="21182CFD" w14:textId="77777777" w:rsidTr="00830031">
        <w:trPr>
          <w:trHeight w:val="450"/>
          <w:ins w:id="1624" w:author="Trần Diệp Vũ" w:date="2022-11-14T20:30:00Z"/>
          <w:trPrChange w:id="1625" w:author="Trần Diệp Vũ" w:date="2022-11-14T20:31: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626" w:author="Trần Diệp Vũ" w:date="2022-11-14T20:31: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726FF746" w14:textId="77777777" w:rsidR="00830031" w:rsidRDefault="00830031" w:rsidP="00166A9C">
            <w:pPr>
              <w:pStyle w:val="ListParagraph"/>
              <w:spacing w:before="0" w:after="0"/>
              <w:ind w:left="0"/>
              <w:rPr>
                <w:ins w:id="1627" w:author="Trần Diệp Vũ" w:date="2022-11-14T20:30:00Z"/>
                <w:sz w:val="20"/>
                <w:szCs w:val="20"/>
              </w:rPr>
            </w:pPr>
            <w:ins w:id="1628" w:author="Trần Diệp Vũ" w:date="2022-11-14T20:30:00Z">
              <w:r>
                <w:rPr>
                  <w:sz w:val="20"/>
                  <w:szCs w:val="20"/>
                </w:rPr>
                <w:t xml:space="preserve">Avatar </w:t>
              </w:r>
              <w:proofErr w:type="spellStart"/>
              <w:r>
                <w:rPr>
                  <w:sz w:val="20"/>
                  <w:szCs w:val="20"/>
                </w:rPr>
                <w:t>ImageView</w:t>
              </w:r>
              <w:proofErr w:type="spellEnd"/>
            </w:ins>
          </w:p>
        </w:tc>
        <w:tc>
          <w:tcPr>
            <w:tcW w:w="189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629" w:author="Trần Diệp Vũ" w:date="2022-11-14T20:31: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63E6B2BC" w14:textId="77777777" w:rsidR="00830031" w:rsidRPr="004C75D4" w:rsidRDefault="00830031" w:rsidP="00166A9C">
            <w:pPr>
              <w:pStyle w:val="ListParagraph"/>
              <w:spacing w:before="0" w:after="0"/>
              <w:ind w:left="0"/>
              <w:rPr>
                <w:ins w:id="1630" w:author="Trần Diệp Vũ" w:date="2022-11-14T20:30:00Z"/>
                <w:sz w:val="20"/>
                <w:szCs w:val="20"/>
              </w:rPr>
            </w:pPr>
            <w:ins w:id="1631" w:author="Trần Diệp Vũ" w:date="2022-11-14T20:30:00Z">
              <w:r>
                <w:rPr>
                  <w:sz w:val="20"/>
                  <w:szCs w:val="20"/>
                </w:rPr>
                <w:t xml:space="preserve"> N/A</w:t>
              </w:r>
            </w:ins>
          </w:p>
        </w:tc>
        <w:tc>
          <w:tcPr>
            <w:tcW w:w="3555"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632" w:author="Trần Diệp Vũ" w:date="2022-11-14T20:31: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2463BB61" w14:textId="77777777" w:rsidR="00830031" w:rsidRDefault="00830031" w:rsidP="00166A9C">
            <w:pPr>
              <w:pStyle w:val="ListParagraph"/>
              <w:spacing w:before="0" w:after="0"/>
              <w:ind w:left="0"/>
              <w:rPr>
                <w:ins w:id="1633" w:author="Trần Diệp Vũ" w:date="2022-11-14T20:30:00Z"/>
                <w:sz w:val="20"/>
                <w:szCs w:val="20"/>
              </w:rPr>
            </w:pPr>
            <w:ins w:id="1634" w:author="Trần Diệp Vũ" w:date="2022-11-14T20:30:00Z">
              <w:r>
                <w:rPr>
                  <w:sz w:val="20"/>
                  <w:szCs w:val="20"/>
                </w:rPr>
                <w:t>N/A</w:t>
              </w:r>
            </w:ins>
          </w:p>
        </w:tc>
      </w:tr>
    </w:tbl>
    <w:p w14:paraId="5DA7CD90" w14:textId="77777777" w:rsidR="00830031" w:rsidRPr="00830031" w:rsidRDefault="00830031">
      <w:pPr>
        <w:rPr>
          <w:ins w:id="1635" w:author="Trần Diệp Vũ" w:date="2022-11-14T20:28:00Z"/>
          <w:rPrChange w:id="1636" w:author="Trần Diệp Vũ" w:date="2022-11-14T20:28:00Z">
            <w:rPr>
              <w:ins w:id="1637" w:author="Trần Diệp Vũ" w:date="2022-11-14T20:28:00Z"/>
              <w:color w:val="000000" w:themeColor="text1"/>
            </w:rPr>
          </w:rPrChange>
        </w:rPr>
        <w:pPrChange w:id="1638" w:author="Trần Diệp Vũ" w:date="2022-11-14T20:28:00Z">
          <w:pPr>
            <w:pStyle w:val="Heading3"/>
            <w:ind w:left="1440" w:firstLine="720"/>
          </w:pPr>
        </w:pPrChange>
      </w:pPr>
    </w:p>
    <w:p w14:paraId="2226FD32" w14:textId="1D8628B6" w:rsidR="00830031" w:rsidRPr="000603E4" w:rsidRDefault="00830031" w:rsidP="00830031">
      <w:pPr>
        <w:pStyle w:val="Heading3"/>
        <w:ind w:left="720" w:firstLine="720"/>
        <w:rPr>
          <w:ins w:id="1639" w:author="Trần Diệp Vũ" w:date="2022-11-14T20:28:00Z"/>
          <w:color w:val="000000" w:themeColor="text1"/>
        </w:rPr>
      </w:pPr>
      <w:bookmarkStart w:id="1640" w:name="_Toc119350636"/>
      <w:ins w:id="1641" w:author="Trần Diệp Vũ" w:date="2022-11-14T20:28:00Z">
        <w:r>
          <w:rPr>
            <w:color w:val="000000" w:themeColor="text1"/>
          </w:rPr>
          <w:t>4</w:t>
        </w:r>
        <w:r w:rsidRPr="000603E4">
          <w:rPr>
            <w:color w:val="000000" w:themeColor="text1"/>
          </w:rPr>
          <w:t>.1.</w:t>
        </w:r>
        <w:r>
          <w:rPr>
            <w:color w:val="000000" w:themeColor="text1"/>
          </w:rPr>
          <w:t>12</w:t>
        </w:r>
        <w:r w:rsidRPr="000603E4">
          <w:rPr>
            <w:color w:val="000000" w:themeColor="text1"/>
          </w:rPr>
          <w:t xml:space="preserve"> </w:t>
        </w:r>
        <w:r>
          <w:rPr>
            <w:color w:val="000000" w:themeColor="text1"/>
          </w:rPr>
          <w:t xml:space="preserve">Shop Sale Phone </w:t>
        </w:r>
      </w:ins>
      <w:ins w:id="1642" w:author="Trần Diệp Vũ" w:date="2022-11-14T20:32:00Z">
        <w:r>
          <w:rPr>
            <w:color w:val="000000" w:themeColor="text1"/>
          </w:rPr>
          <w:t>Preview</w:t>
        </w:r>
      </w:ins>
      <w:ins w:id="1643" w:author="Trần Diệp Vũ" w:date="2022-11-14T20:28:00Z">
        <w:r>
          <w:rPr>
            <w:color w:val="000000" w:themeColor="text1"/>
          </w:rPr>
          <w:t xml:space="preserve"> Screen</w:t>
        </w:r>
        <w:bookmarkEnd w:id="1640"/>
      </w:ins>
    </w:p>
    <w:p w14:paraId="4CCC3D2E" w14:textId="101C4436" w:rsidR="00830031" w:rsidRDefault="00830031" w:rsidP="00830031">
      <w:pPr>
        <w:pStyle w:val="Heading3"/>
        <w:ind w:left="1440" w:firstLine="720"/>
        <w:rPr>
          <w:ins w:id="1644" w:author="Trần Diệp Vũ" w:date="2022-11-14T20:33:00Z"/>
          <w:color w:val="000000" w:themeColor="text1"/>
        </w:rPr>
      </w:pPr>
      <w:bookmarkStart w:id="1645" w:name="_Toc119350637"/>
      <w:ins w:id="1646" w:author="Trần Diệp Vũ" w:date="2022-11-14T20:28:00Z">
        <w:r>
          <w:rPr>
            <w:color w:val="000000" w:themeColor="text1"/>
          </w:rPr>
          <w:t>4</w:t>
        </w:r>
        <w:r w:rsidRPr="000603E4">
          <w:rPr>
            <w:color w:val="000000" w:themeColor="text1"/>
          </w:rPr>
          <w:t>.1.</w:t>
        </w:r>
      </w:ins>
      <w:ins w:id="1647" w:author="Trần Diệp Vũ" w:date="2022-11-14T20:29:00Z">
        <w:r>
          <w:rPr>
            <w:color w:val="000000" w:themeColor="text1"/>
          </w:rPr>
          <w:t>12</w:t>
        </w:r>
      </w:ins>
      <w:ins w:id="1648" w:author="Trần Diệp Vũ" w:date="2022-11-14T20:28:00Z">
        <w:r w:rsidRPr="000603E4">
          <w:rPr>
            <w:color w:val="000000" w:themeColor="text1"/>
          </w:rPr>
          <w:t xml:space="preserve">.1 </w:t>
        </w:r>
        <w:r>
          <w:rPr>
            <w:color w:val="000000" w:themeColor="text1"/>
          </w:rPr>
          <w:t>User Interfaces</w:t>
        </w:r>
      </w:ins>
      <w:bookmarkEnd w:id="1645"/>
    </w:p>
    <w:p w14:paraId="277174E8" w14:textId="605017E4" w:rsidR="00830031" w:rsidRDefault="00830031" w:rsidP="00830031">
      <w:pPr>
        <w:jc w:val="center"/>
        <w:rPr>
          <w:ins w:id="1649" w:author="Trần Diệp Vũ" w:date="2022-11-14T20:33:00Z"/>
        </w:rPr>
      </w:pPr>
      <w:ins w:id="1650" w:author="Trần Diệp Vũ" w:date="2022-11-14T20:33:00Z">
        <w:r w:rsidRPr="00321A59">
          <w:rPr>
            <w:noProof/>
          </w:rPr>
          <w:drawing>
            <wp:inline distT="0" distB="0" distL="0" distR="0" wp14:anchorId="59DD70A8" wp14:editId="1F37BB71">
              <wp:extent cx="2543530" cy="415348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3530" cy="4153480"/>
                      </a:xfrm>
                      <a:prstGeom prst="rect">
                        <a:avLst/>
                      </a:prstGeom>
                    </pic:spPr>
                  </pic:pic>
                </a:graphicData>
              </a:graphic>
            </wp:inline>
          </w:drawing>
        </w:r>
      </w:ins>
    </w:p>
    <w:p w14:paraId="7BB17864" w14:textId="3E63FB4E" w:rsidR="00830031" w:rsidRPr="00830031" w:rsidRDefault="00830031">
      <w:pPr>
        <w:jc w:val="center"/>
        <w:rPr>
          <w:ins w:id="1651" w:author="Trần Diệp Vũ" w:date="2022-11-14T20:28:00Z"/>
          <w:rPrChange w:id="1652" w:author="Trần Diệp Vũ" w:date="2022-11-14T20:33:00Z">
            <w:rPr>
              <w:ins w:id="1653" w:author="Trần Diệp Vũ" w:date="2022-11-14T20:28:00Z"/>
              <w:color w:val="000000" w:themeColor="text1"/>
            </w:rPr>
          </w:rPrChange>
        </w:rPr>
        <w:pPrChange w:id="1654" w:author="Trần Diệp Vũ" w:date="2022-11-14T20:33:00Z">
          <w:pPr>
            <w:pStyle w:val="Heading3"/>
            <w:ind w:left="1440" w:firstLine="720"/>
          </w:pPr>
        </w:pPrChange>
      </w:pPr>
      <w:proofErr w:type="spellStart"/>
      <w:ins w:id="1655" w:author="Trần Diệp Vũ" w:date="2022-11-14T20:33:00Z">
        <w:r>
          <w:t>Hình</w:t>
        </w:r>
        <w:proofErr w:type="spellEnd"/>
        <w:r>
          <w:t xml:space="preserve"> 12: Preview</w:t>
        </w:r>
      </w:ins>
    </w:p>
    <w:p w14:paraId="4BC1B15D" w14:textId="725AD944" w:rsidR="00830031" w:rsidRPr="000603E4" w:rsidRDefault="00830031" w:rsidP="00830031">
      <w:pPr>
        <w:pStyle w:val="Heading3"/>
        <w:ind w:left="1440" w:firstLine="720"/>
        <w:rPr>
          <w:ins w:id="1656" w:author="Trần Diệp Vũ" w:date="2022-11-14T20:28:00Z"/>
          <w:color w:val="000000" w:themeColor="text1"/>
        </w:rPr>
      </w:pPr>
      <w:bookmarkStart w:id="1657" w:name="_Toc119350638"/>
      <w:ins w:id="1658" w:author="Trần Diệp Vũ" w:date="2022-11-14T20:28:00Z">
        <w:r>
          <w:rPr>
            <w:color w:val="000000" w:themeColor="text1"/>
          </w:rPr>
          <w:t>4</w:t>
        </w:r>
        <w:r w:rsidRPr="000603E4">
          <w:rPr>
            <w:color w:val="000000" w:themeColor="text1"/>
          </w:rPr>
          <w:t>.1.</w:t>
        </w:r>
      </w:ins>
      <w:ins w:id="1659" w:author="Trần Diệp Vũ" w:date="2022-11-14T20:29:00Z">
        <w:r>
          <w:rPr>
            <w:color w:val="000000" w:themeColor="text1"/>
          </w:rPr>
          <w:t>12</w:t>
        </w:r>
      </w:ins>
      <w:ins w:id="1660" w:author="Trần Diệp Vũ" w:date="2022-11-14T20:28:00Z">
        <w:r w:rsidRPr="000603E4">
          <w:rPr>
            <w:color w:val="000000" w:themeColor="text1"/>
          </w:rPr>
          <w:t>.</w:t>
        </w:r>
      </w:ins>
      <w:ins w:id="1661" w:author="Trần Diệp Vũ" w:date="2022-11-14T20:29:00Z">
        <w:r>
          <w:rPr>
            <w:color w:val="000000" w:themeColor="text1"/>
          </w:rPr>
          <w:t>2</w:t>
        </w:r>
      </w:ins>
      <w:ins w:id="1662" w:author="Trần Diệp Vũ" w:date="2022-11-14T20:28:00Z">
        <w:r w:rsidRPr="000603E4">
          <w:rPr>
            <w:color w:val="000000" w:themeColor="text1"/>
          </w:rPr>
          <w:t xml:space="preserve"> </w:t>
        </w:r>
      </w:ins>
      <w:ins w:id="1663" w:author="Trần Diệp Vũ" w:date="2022-11-14T20:29:00Z">
        <w:r>
          <w:rPr>
            <w:color w:val="000000" w:themeColor="text1"/>
          </w:rPr>
          <w:t>Object and actions</w:t>
        </w:r>
      </w:ins>
      <w:bookmarkEnd w:id="1657"/>
    </w:p>
    <w:p w14:paraId="001719B2" w14:textId="77777777" w:rsidR="00830031" w:rsidRPr="00830031" w:rsidRDefault="00830031">
      <w:pPr>
        <w:rPr>
          <w:ins w:id="1664" w:author="Trần Diệp Vũ" w:date="2022-11-14T20:28:00Z"/>
          <w:rPrChange w:id="1665" w:author="Trần Diệp Vũ" w:date="2022-11-14T20:28:00Z">
            <w:rPr>
              <w:ins w:id="1666" w:author="Trần Diệp Vũ" w:date="2022-11-14T20:28:00Z"/>
              <w:color w:val="000000" w:themeColor="text1"/>
            </w:rPr>
          </w:rPrChange>
        </w:rPr>
        <w:pPrChange w:id="1667" w:author="Trần Diệp Vũ" w:date="2022-11-14T20:28:00Z">
          <w:pPr>
            <w:pStyle w:val="Heading3"/>
            <w:ind w:left="1440" w:firstLine="720"/>
          </w:pPr>
        </w:pPrChange>
      </w:pPr>
    </w:p>
    <w:tbl>
      <w:tblPr>
        <w:tblW w:w="7584" w:type="dxa"/>
        <w:tblInd w:w="-10" w:type="dxa"/>
        <w:tblLayout w:type="fixed"/>
        <w:tblCellMar>
          <w:left w:w="10" w:type="dxa"/>
          <w:right w:w="10" w:type="dxa"/>
        </w:tblCellMar>
        <w:tblLook w:val="0000" w:firstRow="0" w:lastRow="0" w:firstColumn="0" w:lastColumn="0" w:noHBand="0" w:noVBand="0"/>
        <w:tblPrChange w:id="1668" w:author="Trần Diệp Vũ" w:date="2022-11-14T20:34:00Z">
          <w:tblPr>
            <w:tblW w:w="9100" w:type="dxa"/>
            <w:tblInd w:w="-10" w:type="dxa"/>
            <w:tblLayout w:type="fixed"/>
            <w:tblCellMar>
              <w:left w:w="10" w:type="dxa"/>
              <w:right w:w="10" w:type="dxa"/>
            </w:tblCellMar>
            <w:tblLook w:val="0000" w:firstRow="0" w:lastRow="0" w:firstColumn="0" w:lastColumn="0" w:noHBand="0" w:noVBand="0"/>
          </w:tblPr>
        </w:tblPrChange>
      </w:tblPr>
      <w:tblGrid>
        <w:gridCol w:w="1985"/>
        <w:gridCol w:w="1980"/>
        <w:gridCol w:w="3619"/>
        <w:tblGridChange w:id="1669">
          <w:tblGrid>
            <w:gridCol w:w="1550"/>
            <w:gridCol w:w="1440"/>
            <w:gridCol w:w="1970"/>
          </w:tblGrid>
        </w:tblGridChange>
      </w:tblGrid>
      <w:tr w:rsidR="00830031" w14:paraId="394F8150" w14:textId="77777777" w:rsidTr="00830031">
        <w:trPr>
          <w:trHeight w:val="147"/>
          <w:ins w:id="1670" w:author="Trần Diệp Vũ" w:date="2022-11-14T20:33:00Z"/>
        </w:trPr>
        <w:tc>
          <w:tcPr>
            <w:tcW w:w="198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1671" w:author="Trần Diệp Vũ" w:date="2022-11-14T20:34:00Z">
              <w:tcPr>
                <w:tcW w:w="15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229271F1" w14:textId="77777777" w:rsidR="00830031" w:rsidRDefault="00830031" w:rsidP="00166A9C">
            <w:pPr>
              <w:pStyle w:val="ListParagraph"/>
              <w:spacing w:before="0" w:after="0"/>
              <w:ind w:left="0"/>
              <w:rPr>
                <w:ins w:id="1672" w:author="Trần Diệp Vũ" w:date="2022-11-14T20:33:00Z"/>
                <w:b/>
                <w:bCs/>
              </w:rPr>
            </w:pPr>
            <w:ins w:id="1673" w:author="Trần Diệp Vũ" w:date="2022-11-14T20:33:00Z">
              <w:r>
                <w:rPr>
                  <w:b/>
                  <w:bCs/>
                </w:rPr>
                <w:t>Item</w:t>
              </w:r>
            </w:ins>
          </w:p>
        </w:tc>
        <w:tc>
          <w:tcPr>
            <w:tcW w:w="19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Change w:id="1674" w:author="Trần Diệp Vũ" w:date="2022-11-14T20:34:00Z">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tcPrChange>
          </w:tcPr>
          <w:p w14:paraId="58E380CE" w14:textId="77777777" w:rsidR="00830031" w:rsidRDefault="00830031" w:rsidP="00166A9C">
            <w:pPr>
              <w:pStyle w:val="ListParagraph"/>
              <w:spacing w:before="0" w:after="0"/>
              <w:ind w:left="0"/>
              <w:rPr>
                <w:ins w:id="1675" w:author="Trần Diệp Vũ" w:date="2022-11-14T20:33:00Z"/>
                <w:b/>
                <w:bCs/>
              </w:rPr>
            </w:pPr>
            <w:ins w:id="1676" w:author="Trần Diệp Vũ" w:date="2022-11-14T20:33:00Z">
              <w:r>
                <w:rPr>
                  <w:b/>
                  <w:bCs/>
                </w:rPr>
                <w:t>Action</w:t>
              </w:r>
            </w:ins>
          </w:p>
        </w:tc>
        <w:tc>
          <w:tcPr>
            <w:tcW w:w="3619"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Change w:id="1677" w:author="Trần Diệp Vũ" w:date="2022-11-14T20:34:00Z">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tcPrChange>
          </w:tcPr>
          <w:p w14:paraId="2AD144F7" w14:textId="77777777" w:rsidR="00830031" w:rsidRDefault="00830031" w:rsidP="00166A9C">
            <w:pPr>
              <w:pStyle w:val="ListParagraph"/>
              <w:spacing w:before="0" w:after="0"/>
              <w:ind w:left="0"/>
              <w:rPr>
                <w:ins w:id="1678" w:author="Trần Diệp Vũ" w:date="2022-11-14T20:33:00Z"/>
                <w:b/>
                <w:bCs/>
              </w:rPr>
            </w:pPr>
            <w:ins w:id="1679" w:author="Trần Diệp Vũ" w:date="2022-11-14T20:33:00Z">
              <w:r>
                <w:rPr>
                  <w:b/>
                  <w:bCs/>
                </w:rPr>
                <w:t>Response</w:t>
              </w:r>
            </w:ins>
          </w:p>
        </w:tc>
      </w:tr>
      <w:tr w:rsidR="00830031" w14:paraId="10D27F1A" w14:textId="77777777" w:rsidTr="00830031">
        <w:trPr>
          <w:trHeight w:val="700"/>
          <w:ins w:id="1680" w:author="Trần Diệp Vũ" w:date="2022-11-14T20:33:00Z"/>
          <w:trPrChange w:id="1681" w:author="Trần Diệp Vũ" w:date="2022-11-14T20:34: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682" w:author="Trần Diệp Vũ" w:date="2022-11-14T20:3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24AE9D55" w14:textId="77777777" w:rsidR="00830031" w:rsidRPr="004C75D4" w:rsidRDefault="00830031" w:rsidP="00166A9C">
            <w:pPr>
              <w:pStyle w:val="ListParagraph"/>
              <w:spacing w:before="0" w:after="0"/>
              <w:ind w:left="0"/>
              <w:rPr>
                <w:ins w:id="1683" w:author="Trần Diệp Vũ" w:date="2022-11-14T20:33:00Z"/>
                <w:b/>
                <w:bCs/>
                <w:sz w:val="20"/>
                <w:szCs w:val="20"/>
              </w:rPr>
            </w:pPr>
            <w:proofErr w:type="spellStart"/>
            <w:ins w:id="1684" w:author="Trần Diệp Vũ" w:date="2022-11-14T20:33:00Z">
              <w:r>
                <w:rPr>
                  <w:sz w:val="20"/>
                  <w:szCs w:val="20"/>
                </w:rPr>
                <w:t>FreeShip</w:t>
              </w:r>
              <w:proofErr w:type="spellEnd"/>
              <w:r>
                <w:rPr>
                  <w:sz w:val="20"/>
                  <w:szCs w:val="20"/>
                </w:rPr>
                <w:t xml:space="preserve"> button</w:t>
              </w:r>
            </w:ins>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685" w:author="Trần Diệp Vũ" w:date="2022-11-14T20:3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39B8A734" w14:textId="77777777" w:rsidR="00830031" w:rsidRPr="004C75D4" w:rsidRDefault="00830031" w:rsidP="00166A9C">
            <w:pPr>
              <w:pStyle w:val="ListParagraph"/>
              <w:spacing w:before="0" w:after="0"/>
              <w:ind w:left="0"/>
              <w:rPr>
                <w:ins w:id="1686" w:author="Trần Diệp Vũ" w:date="2022-11-14T20:33:00Z"/>
                <w:sz w:val="20"/>
                <w:szCs w:val="20"/>
              </w:rPr>
            </w:pPr>
            <w:ins w:id="1687" w:author="Trần Diệp Vũ" w:date="2022-11-14T20:33: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7BF34AB5" w14:textId="77777777" w:rsidR="00830031" w:rsidRPr="004C75D4" w:rsidRDefault="00830031" w:rsidP="00166A9C">
            <w:pPr>
              <w:pStyle w:val="ListParagraph"/>
              <w:spacing w:before="0" w:after="0"/>
              <w:ind w:left="0"/>
              <w:rPr>
                <w:ins w:id="1688" w:author="Trần Diệp Vũ" w:date="2022-11-14T20:33:00Z"/>
                <w:sz w:val="20"/>
                <w:szCs w:val="20"/>
              </w:rPr>
            </w:pPr>
            <w:ins w:id="1689" w:author="Trần Diệp Vũ" w:date="2022-11-14T20:33:00Z">
              <w:r>
                <w:rPr>
                  <w:sz w:val="20"/>
                  <w:szCs w:val="20"/>
                </w:rPr>
                <w:t xml:space="preserve"> </w:t>
              </w:r>
            </w:ins>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690" w:author="Trần Diệp Vũ" w:date="2022-11-14T20:3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3F85F345" w14:textId="77777777" w:rsidR="00830031" w:rsidRPr="004C75D4" w:rsidRDefault="00830031" w:rsidP="00166A9C">
            <w:pPr>
              <w:pStyle w:val="ListParagraph"/>
              <w:spacing w:before="0" w:after="0"/>
              <w:ind w:left="0"/>
              <w:rPr>
                <w:ins w:id="1691" w:author="Trần Diệp Vũ" w:date="2022-11-14T20:33:00Z"/>
                <w:sz w:val="20"/>
                <w:szCs w:val="20"/>
              </w:rPr>
            </w:pPr>
            <w:ins w:id="1692" w:author="Trần Diệp Vũ" w:date="2022-11-14T20:33:00Z">
              <w:r w:rsidRPr="00062527">
                <w:rPr>
                  <w:sz w:val="20"/>
                  <w:szCs w:val="20"/>
                </w:rPr>
                <w:t>Clicking on this button will display the offers that this product has available</w:t>
              </w:r>
            </w:ins>
          </w:p>
        </w:tc>
      </w:tr>
      <w:tr w:rsidR="00830031" w14:paraId="4A7E1C92" w14:textId="77777777" w:rsidTr="00830031">
        <w:trPr>
          <w:trHeight w:val="700"/>
          <w:ins w:id="1693" w:author="Trần Diệp Vũ" w:date="2022-11-14T20:33:00Z"/>
          <w:trPrChange w:id="1694" w:author="Trần Diệp Vũ" w:date="2022-11-14T20:34: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695" w:author="Trần Diệp Vũ" w:date="2022-11-14T20:3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7662C489" w14:textId="77777777" w:rsidR="00830031" w:rsidRDefault="00830031" w:rsidP="00166A9C">
            <w:pPr>
              <w:pStyle w:val="ListParagraph"/>
              <w:spacing w:before="0" w:after="0"/>
              <w:ind w:left="0"/>
              <w:rPr>
                <w:ins w:id="1696" w:author="Trần Diệp Vũ" w:date="2022-11-14T20:33:00Z"/>
                <w:sz w:val="20"/>
                <w:szCs w:val="20"/>
              </w:rPr>
            </w:pPr>
            <w:ins w:id="1697" w:author="Trần Diệp Vũ" w:date="2022-11-14T20:33:00Z">
              <w:r>
                <w:rPr>
                  <w:sz w:val="20"/>
                  <w:szCs w:val="20"/>
                </w:rPr>
                <w:t>Shop Name button</w:t>
              </w:r>
            </w:ins>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698" w:author="Trần Diệp Vũ" w:date="2022-11-14T20:3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7C92D7B1" w14:textId="77777777" w:rsidR="00830031" w:rsidRPr="004C75D4" w:rsidRDefault="00830031" w:rsidP="00166A9C">
            <w:pPr>
              <w:pStyle w:val="ListParagraph"/>
              <w:spacing w:before="0" w:after="0"/>
              <w:ind w:left="0"/>
              <w:rPr>
                <w:ins w:id="1699" w:author="Trần Diệp Vũ" w:date="2022-11-14T20:33:00Z"/>
                <w:sz w:val="20"/>
                <w:szCs w:val="20"/>
              </w:rPr>
            </w:pPr>
            <w:ins w:id="1700" w:author="Trần Diệp Vũ" w:date="2022-11-14T20:33: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28699CEF" w14:textId="77777777" w:rsidR="00830031" w:rsidRPr="004C75D4" w:rsidRDefault="00830031" w:rsidP="00166A9C">
            <w:pPr>
              <w:pStyle w:val="ListParagraph"/>
              <w:spacing w:before="0" w:after="0"/>
              <w:ind w:left="0"/>
              <w:rPr>
                <w:ins w:id="1701" w:author="Trần Diệp Vũ" w:date="2022-11-14T20:33:00Z"/>
                <w:sz w:val="20"/>
                <w:szCs w:val="20"/>
              </w:rPr>
            </w:pPr>
            <w:ins w:id="1702" w:author="Trần Diệp Vũ" w:date="2022-11-14T20:33:00Z">
              <w:r>
                <w:rPr>
                  <w:sz w:val="20"/>
                  <w:szCs w:val="20"/>
                </w:rPr>
                <w:t xml:space="preserve"> </w:t>
              </w:r>
            </w:ins>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703" w:author="Trần Diệp Vũ" w:date="2022-11-14T20:3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76B64B92" w14:textId="77777777" w:rsidR="00830031" w:rsidRDefault="00830031" w:rsidP="00166A9C">
            <w:pPr>
              <w:pStyle w:val="ListParagraph"/>
              <w:spacing w:before="0" w:after="0"/>
              <w:ind w:left="0"/>
              <w:rPr>
                <w:ins w:id="1704" w:author="Trần Diệp Vũ" w:date="2022-11-14T20:33:00Z"/>
                <w:sz w:val="20"/>
                <w:szCs w:val="20"/>
              </w:rPr>
            </w:pPr>
            <w:ins w:id="1705" w:author="Trần Diệp Vũ" w:date="2022-11-14T20:33:00Z">
              <w:r w:rsidRPr="00062527">
                <w:rPr>
                  <w:sz w:val="20"/>
                  <w:szCs w:val="20"/>
                </w:rPr>
                <w:t>View shop information</w:t>
              </w:r>
            </w:ins>
          </w:p>
        </w:tc>
      </w:tr>
      <w:tr w:rsidR="00830031" w14:paraId="5676B92B" w14:textId="77777777" w:rsidTr="00830031">
        <w:trPr>
          <w:trHeight w:val="700"/>
          <w:ins w:id="1706" w:author="Trần Diệp Vũ" w:date="2022-11-14T20:33:00Z"/>
          <w:trPrChange w:id="1707" w:author="Trần Diệp Vũ" w:date="2022-11-14T20:34: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708" w:author="Trần Diệp Vũ" w:date="2022-11-14T20:3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631AE2AE" w14:textId="77777777" w:rsidR="00830031" w:rsidRDefault="00830031" w:rsidP="00166A9C">
            <w:pPr>
              <w:pStyle w:val="ListParagraph"/>
              <w:spacing w:before="0" w:after="0"/>
              <w:ind w:left="0"/>
              <w:rPr>
                <w:ins w:id="1709" w:author="Trần Diệp Vũ" w:date="2022-11-14T20:33:00Z"/>
                <w:sz w:val="20"/>
                <w:szCs w:val="20"/>
              </w:rPr>
            </w:pPr>
            <w:ins w:id="1710" w:author="Trần Diệp Vũ" w:date="2022-11-14T20:33:00Z">
              <w:r>
                <w:rPr>
                  <w:sz w:val="20"/>
                  <w:szCs w:val="20"/>
                </w:rPr>
                <w:t>Cart button</w:t>
              </w:r>
            </w:ins>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711" w:author="Trần Diệp Vũ" w:date="2022-11-14T20:3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4DA036BA" w14:textId="77777777" w:rsidR="00830031" w:rsidRPr="004C75D4" w:rsidRDefault="00830031" w:rsidP="00166A9C">
            <w:pPr>
              <w:pStyle w:val="ListParagraph"/>
              <w:spacing w:before="0" w:after="0"/>
              <w:ind w:left="0"/>
              <w:rPr>
                <w:ins w:id="1712" w:author="Trần Diệp Vũ" w:date="2022-11-14T20:33:00Z"/>
                <w:sz w:val="20"/>
                <w:szCs w:val="20"/>
              </w:rPr>
            </w:pPr>
            <w:ins w:id="1713" w:author="Trần Diệp Vũ" w:date="2022-11-14T20:33: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16604C8C" w14:textId="77777777" w:rsidR="00830031" w:rsidRPr="004C75D4" w:rsidRDefault="00830031" w:rsidP="00166A9C">
            <w:pPr>
              <w:pStyle w:val="ListParagraph"/>
              <w:spacing w:before="0" w:after="0"/>
              <w:ind w:left="0"/>
              <w:rPr>
                <w:ins w:id="1714" w:author="Trần Diệp Vũ" w:date="2022-11-14T20:33:00Z"/>
                <w:sz w:val="20"/>
                <w:szCs w:val="20"/>
              </w:rPr>
            </w:pPr>
            <w:ins w:id="1715" w:author="Trần Diệp Vũ" w:date="2022-11-14T20:33:00Z">
              <w:r>
                <w:rPr>
                  <w:sz w:val="20"/>
                  <w:szCs w:val="20"/>
                </w:rPr>
                <w:t xml:space="preserve"> </w:t>
              </w:r>
            </w:ins>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716" w:author="Trần Diệp Vũ" w:date="2022-11-14T20:3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07655B93" w14:textId="77777777" w:rsidR="00830031" w:rsidRPr="00062527" w:rsidRDefault="00830031" w:rsidP="00166A9C">
            <w:pPr>
              <w:pStyle w:val="ListParagraph"/>
              <w:spacing w:before="0" w:after="0"/>
              <w:ind w:left="0"/>
              <w:rPr>
                <w:ins w:id="1717" w:author="Trần Diệp Vũ" w:date="2022-11-14T20:33:00Z"/>
                <w:sz w:val="20"/>
                <w:szCs w:val="20"/>
              </w:rPr>
            </w:pPr>
            <w:ins w:id="1718" w:author="Trần Diệp Vũ" w:date="2022-11-14T20:33:00Z">
              <w:r w:rsidRPr="000D7C49">
                <w:rPr>
                  <w:sz w:val="20"/>
                  <w:szCs w:val="20"/>
                </w:rPr>
                <w:t>go to cart interface</w:t>
              </w:r>
            </w:ins>
          </w:p>
        </w:tc>
      </w:tr>
      <w:tr w:rsidR="00830031" w14:paraId="401D1219" w14:textId="77777777" w:rsidTr="00830031">
        <w:trPr>
          <w:trHeight w:val="700"/>
          <w:ins w:id="1719" w:author="Trần Diệp Vũ" w:date="2022-11-14T20:33:00Z"/>
          <w:trPrChange w:id="1720" w:author="Trần Diệp Vũ" w:date="2022-11-14T20:34: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721" w:author="Trần Diệp Vũ" w:date="2022-11-14T20:3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23AA8B40" w14:textId="77777777" w:rsidR="00830031" w:rsidRDefault="00830031" w:rsidP="00166A9C">
            <w:pPr>
              <w:pStyle w:val="ListParagraph"/>
              <w:spacing w:before="0" w:after="0"/>
              <w:ind w:left="0"/>
              <w:rPr>
                <w:ins w:id="1722" w:author="Trần Diệp Vũ" w:date="2022-11-14T20:33:00Z"/>
                <w:sz w:val="20"/>
                <w:szCs w:val="20"/>
              </w:rPr>
            </w:pPr>
            <w:ins w:id="1723" w:author="Trần Diệp Vũ" w:date="2022-11-14T20:33:00Z">
              <w:r>
                <w:rPr>
                  <w:sz w:val="20"/>
                  <w:szCs w:val="20"/>
                </w:rPr>
                <w:t>“</w:t>
              </w:r>
              <w:proofErr w:type="spellStart"/>
              <w:r>
                <w:rPr>
                  <w:sz w:val="20"/>
                  <w:szCs w:val="20"/>
                </w:rPr>
                <w:t>Trả</w:t>
              </w:r>
              <w:proofErr w:type="spellEnd"/>
              <w:r>
                <w:rPr>
                  <w:sz w:val="20"/>
                  <w:szCs w:val="20"/>
                </w:rPr>
                <w:t xml:space="preserve"> </w:t>
              </w:r>
              <w:proofErr w:type="spellStart"/>
              <w:r>
                <w:rPr>
                  <w:sz w:val="20"/>
                  <w:szCs w:val="20"/>
                </w:rPr>
                <w:t>lại</w:t>
              </w:r>
              <w:proofErr w:type="spellEnd"/>
              <w:r>
                <w:rPr>
                  <w:sz w:val="20"/>
                  <w:szCs w:val="20"/>
                </w:rPr>
                <w:t>” button</w:t>
              </w:r>
            </w:ins>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724" w:author="Trần Diệp Vũ" w:date="2022-11-14T20:3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6C6FCE2B" w14:textId="77777777" w:rsidR="00830031" w:rsidRPr="004C75D4" w:rsidRDefault="00830031" w:rsidP="00166A9C">
            <w:pPr>
              <w:pStyle w:val="ListParagraph"/>
              <w:spacing w:before="0" w:after="0"/>
              <w:ind w:left="0"/>
              <w:rPr>
                <w:ins w:id="1725" w:author="Trần Diệp Vũ" w:date="2022-11-14T20:33:00Z"/>
                <w:sz w:val="20"/>
                <w:szCs w:val="20"/>
              </w:rPr>
            </w:pPr>
            <w:ins w:id="1726" w:author="Trần Diệp Vũ" w:date="2022-11-14T20:33:00Z">
              <w:r w:rsidRPr="004C75D4">
                <w:rPr>
                  <w:sz w:val="20"/>
                  <w:szCs w:val="20"/>
                </w:rPr>
                <w:t xml:space="preserve"> </w:t>
              </w:r>
              <w:r>
                <w:rPr>
                  <w:sz w:val="20"/>
                  <w:szCs w:val="20"/>
                </w:rPr>
                <w:t>Tap</w:t>
              </w:r>
              <w:r w:rsidRPr="004C75D4">
                <w:rPr>
                  <w:sz w:val="20"/>
                  <w:szCs w:val="20"/>
                </w:rPr>
                <w:t xml:space="preserve"> on </w:t>
              </w:r>
              <w:r>
                <w:rPr>
                  <w:bCs/>
                  <w:sz w:val="20"/>
                  <w:szCs w:val="20"/>
                </w:rPr>
                <w:t>the button</w:t>
              </w:r>
            </w:ins>
          </w:p>
          <w:p w14:paraId="18452CC7" w14:textId="77777777" w:rsidR="00830031" w:rsidRPr="004C75D4" w:rsidRDefault="00830031" w:rsidP="00166A9C">
            <w:pPr>
              <w:pStyle w:val="ListParagraph"/>
              <w:spacing w:before="0" w:after="0"/>
              <w:ind w:left="0"/>
              <w:rPr>
                <w:ins w:id="1727" w:author="Trần Diệp Vũ" w:date="2022-11-14T20:33:00Z"/>
                <w:sz w:val="20"/>
                <w:szCs w:val="20"/>
              </w:rPr>
            </w:pPr>
            <w:ins w:id="1728" w:author="Trần Diệp Vũ" w:date="2022-11-14T20:33:00Z">
              <w:r>
                <w:rPr>
                  <w:sz w:val="20"/>
                  <w:szCs w:val="20"/>
                </w:rPr>
                <w:t xml:space="preserve"> </w:t>
              </w:r>
            </w:ins>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729" w:author="Trần Diệp Vũ" w:date="2022-11-14T20:3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30D3958D" w14:textId="77777777" w:rsidR="00830031" w:rsidRDefault="00830031" w:rsidP="00166A9C">
            <w:pPr>
              <w:pStyle w:val="ListParagraph"/>
              <w:spacing w:before="0" w:after="0"/>
              <w:ind w:left="0"/>
              <w:rPr>
                <w:ins w:id="1730" w:author="Trần Diệp Vũ" w:date="2022-11-14T20:33:00Z"/>
                <w:sz w:val="20"/>
                <w:szCs w:val="20"/>
              </w:rPr>
            </w:pPr>
          </w:p>
        </w:tc>
      </w:tr>
      <w:tr w:rsidR="00830031" w14:paraId="0D6467BB" w14:textId="77777777" w:rsidTr="00830031">
        <w:trPr>
          <w:trHeight w:val="700"/>
          <w:ins w:id="1731" w:author="Trần Diệp Vũ" w:date="2022-11-14T20:33:00Z"/>
          <w:trPrChange w:id="1732" w:author="Trần Diệp Vũ" w:date="2022-11-14T20:34: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733" w:author="Trần Diệp Vũ" w:date="2022-11-14T20:3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364C14B0" w14:textId="77777777" w:rsidR="00830031" w:rsidRDefault="00830031" w:rsidP="00166A9C">
            <w:pPr>
              <w:pStyle w:val="ListParagraph"/>
              <w:spacing w:before="0" w:after="0"/>
              <w:ind w:left="0"/>
              <w:rPr>
                <w:ins w:id="1734" w:author="Trần Diệp Vũ" w:date="2022-11-14T20:33:00Z"/>
                <w:sz w:val="20"/>
                <w:szCs w:val="20"/>
              </w:rPr>
            </w:pPr>
            <w:ins w:id="1735" w:author="Trần Diệp Vũ" w:date="2022-11-14T20:33:00Z">
              <w:r>
                <w:rPr>
                  <w:sz w:val="20"/>
                  <w:szCs w:val="20"/>
                </w:rPr>
                <w:lastRenderedPageBreak/>
                <w:t>“</w:t>
              </w:r>
              <w:proofErr w:type="spellStart"/>
              <w:r>
                <w:rPr>
                  <w:sz w:val="20"/>
                  <w:szCs w:val="20"/>
                </w:rPr>
                <w:t>Hoàn</w:t>
              </w:r>
              <w:proofErr w:type="spellEnd"/>
              <w:r>
                <w:rPr>
                  <w:sz w:val="20"/>
                  <w:szCs w:val="20"/>
                </w:rPr>
                <w:t xml:space="preserve"> </w:t>
              </w:r>
              <w:proofErr w:type="spellStart"/>
              <w:r>
                <w:rPr>
                  <w:sz w:val="20"/>
                  <w:szCs w:val="20"/>
                </w:rPr>
                <w:t>tiền</w:t>
              </w:r>
              <w:proofErr w:type="spellEnd"/>
              <w:r>
                <w:rPr>
                  <w:sz w:val="20"/>
                  <w:szCs w:val="20"/>
                </w:rPr>
                <w:t xml:space="preserve">” </w:t>
              </w:r>
              <w:proofErr w:type="spellStart"/>
              <w:r>
                <w:rPr>
                  <w:sz w:val="20"/>
                  <w:szCs w:val="20"/>
                </w:rPr>
                <w:t>nutton</w:t>
              </w:r>
              <w:proofErr w:type="spellEnd"/>
            </w:ins>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736" w:author="Trần Diệp Vũ" w:date="2022-11-14T20:3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46D2C3AF" w14:textId="77777777" w:rsidR="00830031" w:rsidRPr="004C75D4" w:rsidRDefault="00830031" w:rsidP="00166A9C">
            <w:pPr>
              <w:pStyle w:val="ListParagraph"/>
              <w:spacing w:before="0" w:after="0"/>
              <w:ind w:left="0"/>
              <w:rPr>
                <w:ins w:id="1737" w:author="Trần Diệp Vũ" w:date="2022-11-14T20:33:00Z"/>
                <w:sz w:val="20"/>
                <w:szCs w:val="20"/>
              </w:rPr>
            </w:pPr>
            <w:ins w:id="1738" w:author="Trần Diệp Vũ" w:date="2022-11-14T20:33:00Z">
              <w:r w:rsidRPr="004C75D4">
                <w:rPr>
                  <w:sz w:val="20"/>
                  <w:szCs w:val="20"/>
                </w:rPr>
                <w:t xml:space="preserve"> </w:t>
              </w:r>
            </w:ins>
          </w:p>
          <w:p w14:paraId="1EA9ED6A" w14:textId="77777777" w:rsidR="00830031" w:rsidRPr="004C75D4" w:rsidRDefault="00830031" w:rsidP="00166A9C">
            <w:pPr>
              <w:pStyle w:val="ListParagraph"/>
              <w:spacing w:before="0" w:after="0"/>
              <w:ind w:left="0"/>
              <w:rPr>
                <w:ins w:id="1739" w:author="Trần Diệp Vũ" w:date="2022-11-14T20:33:00Z"/>
                <w:sz w:val="20"/>
                <w:szCs w:val="20"/>
              </w:rPr>
            </w:pPr>
            <w:ins w:id="1740" w:author="Trần Diệp Vũ" w:date="2022-11-14T20:33:00Z">
              <w:r>
                <w:rPr>
                  <w:sz w:val="20"/>
                  <w:szCs w:val="20"/>
                </w:rPr>
                <w:t>N/A</w:t>
              </w:r>
            </w:ins>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741" w:author="Trần Diệp Vũ" w:date="2022-11-14T20:3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7805B101" w14:textId="77777777" w:rsidR="00830031" w:rsidRDefault="00830031" w:rsidP="00166A9C">
            <w:pPr>
              <w:pStyle w:val="ListParagraph"/>
              <w:spacing w:before="0" w:after="0"/>
              <w:ind w:left="0"/>
              <w:rPr>
                <w:ins w:id="1742" w:author="Trần Diệp Vũ" w:date="2022-11-14T20:33:00Z"/>
                <w:sz w:val="20"/>
                <w:szCs w:val="20"/>
              </w:rPr>
            </w:pPr>
            <w:ins w:id="1743" w:author="Trần Diệp Vũ" w:date="2022-11-14T20:33:00Z">
              <w:r>
                <w:rPr>
                  <w:sz w:val="20"/>
                  <w:szCs w:val="20"/>
                </w:rPr>
                <w:t>N/A</w:t>
              </w:r>
            </w:ins>
          </w:p>
        </w:tc>
      </w:tr>
      <w:tr w:rsidR="00830031" w14:paraId="3D4B1163" w14:textId="77777777" w:rsidTr="00830031">
        <w:trPr>
          <w:trHeight w:val="700"/>
          <w:ins w:id="1744" w:author="Trần Diệp Vũ" w:date="2022-11-14T20:33:00Z"/>
          <w:trPrChange w:id="1745" w:author="Trần Diệp Vũ" w:date="2022-11-14T20:34: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746" w:author="Trần Diệp Vũ" w:date="2022-11-14T20:3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5FEC27DB" w14:textId="77777777" w:rsidR="00830031" w:rsidRDefault="00830031" w:rsidP="00166A9C">
            <w:pPr>
              <w:pStyle w:val="ListParagraph"/>
              <w:spacing w:before="0" w:after="0"/>
              <w:ind w:left="0"/>
              <w:rPr>
                <w:ins w:id="1747" w:author="Trần Diệp Vũ" w:date="2022-11-14T20:33:00Z"/>
                <w:sz w:val="20"/>
                <w:szCs w:val="20"/>
              </w:rPr>
            </w:pPr>
            <w:ins w:id="1748" w:author="Trần Diệp Vũ" w:date="2022-11-14T20:33:00Z">
              <w:r>
                <w:rPr>
                  <w:sz w:val="20"/>
                  <w:szCs w:val="20"/>
                </w:rPr>
                <w:t xml:space="preserve">Add Cart button </w:t>
              </w:r>
            </w:ins>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749" w:author="Trần Diệp Vũ" w:date="2022-11-14T20:3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051CAF4A" w14:textId="77777777" w:rsidR="00830031" w:rsidRPr="004C75D4" w:rsidRDefault="00830031" w:rsidP="00166A9C">
            <w:pPr>
              <w:pStyle w:val="ListParagraph"/>
              <w:spacing w:before="0" w:after="0"/>
              <w:ind w:left="0"/>
              <w:rPr>
                <w:ins w:id="1750" w:author="Trần Diệp Vũ" w:date="2022-11-14T20:33:00Z"/>
                <w:sz w:val="20"/>
                <w:szCs w:val="20"/>
              </w:rPr>
            </w:pPr>
            <w:ins w:id="1751" w:author="Trần Diệp Vũ" w:date="2022-11-14T20:33:00Z">
              <w:r>
                <w:rPr>
                  <w:sz w:val="20"/>
                  <w:szCs w:val="20"/>
                </w:rPr>
                <w:t>Tap on the button</w:t>
              </w:r>
            </w:ins>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752" w:author="Trần Diệp Vũ" w:date="2022-11-14T20:3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387D62FB" w14:textId="77777777" w:rsidR="00830031" w:rsidRDefault="00830031" w:rsidP="00166A9C">
            <w:pPr>
              <w:pStyle w:val="ListParagraph"/>
              <w:spacing w:before="0" w:after="0"/>
              <w:ind w:left="0"/>
              <w:rPr>
                <w:ins w:id="1753" w:author="Trần Diệp Vũ" w:date="2022-11-14T20:33:00Z"/>
                <w:sz w:val="20"/>
                <w:szCs w:val="20"/>
              </w:rPr>
            </w:pPr>
            <w:ins w:id="1754" w:author="Trần Diệp Vũ" w:date="2022-11-14T20:33:00Z">
              <w:r w:rsidRPr="00062527">
                <w:rPr>
                  <w:sz w:val="20"/>
                  <w:szCs w:val="20"/>
                </w:rPr>
                <w:t>Clicking this button will add the product to your cart</w:t>
              </w:r>
            </w:ins>
          </w:p>
        </w:tc>
      </w:tr>
      <w:tr w:rsidR="00830031" w14:paraId="72E554F6" w14:textId="77777777" w:rsidTr="00830031">
        <w:trPr>
          <w:trHeight w:val="700"/>
          <w:ins w:id="1755" w:author="Trần Diệp Vũ" w:date="2022-11-14T20:33:00Z"/>
          <w:trPrChange w:id="1756" w:author="Trần Diệp Vũ" w:date="2022-11-14T20:34: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757" w:author="Trần Diệp Vũ" w:date="2022-11-14T20:3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03E6E832" w14:textId="77777777" w:rsidR="00830031" w:rsidRDefault="00830031" w:rsidP="00166A9C">
            <w:pPr>
              <w:pStyle w:val="ListParagraph"/>
              <w:spacing w:before="0" w:after="0"/>
              <w:ind w:left="0"/>
              <w:rPr>
                <w:ins w:id="1758" w:author="Trần Diệp Vũ" w:date="2022-11-14T20:33:00Z"/>
                <w:sz w:val="20"/>
                <w:szCs w:val="20"/>
              </w:rPr>
            </w:pPr>
            <w:ins w:id="1759" w:author="Trần Diệp Vũ" w:date="2022-11-14T20:33:00Z">
              <w:r>
                <w:rPr>
                  <w:sz w:val="20"/>
                  <w:szCs w:val="20"/>
                </w:rPr>
                <w:t>Share button</w:t>
              </w:r>
            </w:ins>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760" w:author="Trần Diệp Vũ" w:date="2022-11-14T20:3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149CE000" w14:textId="77777777" w:rsidR="00830031" w:rsidRPr="004C75D4" w:rsidRDefault="00830031" w:rsidP="00166A9C">
            <w:pPr>
              <w:pStyle w:val="ListParagraph"/>
              <w:spacing w:before="0" w:after="0"/>
              <w:ind w:left="0"/>
              <w:rPr>
                <w:ins w:id="1761" w:author="Trần Diệp Vũ" w:date="2022-11-14T20:33:00Z"/>
                <w:sz w:val="20"/>
                <w:szCs w:val="20"/>
              </w:rPr>
            </w:pPr>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762" w:author="Trần Diệp Vũ" w:date="2022-11-14T20:3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614A1A71" w14:textId="77777777" w:rsidR="00830031" w:rsidRDefault="00830031" w:rsidP="00166A9C">
            <w:pPr>
              <w:pStyle w:val="ListParagraph"/>
              <w:spacing w:before="0" w:after="0"/>
              <w:ind w:left="0"/>
              <w:rPr>
                <w:ins w:id="1763" w:author="Trần Diệp Vũ" w:date="2022-11-14T20:33:00Z"/>
                <w:sz w:val="20"/>
                <w:szCs w:val="20"/>
              </w:rPr>
            </w:pPr>
          </w:p>
        </w:tc>
      </w:tr>
      <w:tr w:rsidR="00830031" w14:paraId="1405F53D" w14:textId="77777777" w:rsidTr="00830031">
        <w:trPr>
          <w:trHeight w:val="700"/>
          <w:ins w:id="1764" w:author="Trần Diệp Vũ" w:date="2022-11-14T20:33:00Z"/>
          <w:trPrChange w:id="1765" w:author="Trần Diệp Vũ" w:date="2022-11-14T20:34: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766" w:author="Trần Diệp Vũ" w:date="2022-11-14T20:3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62F9617E" w14:textId="77777777" w:rsidR="00830031" w:rsidRDefault="00830031" w:rsidP="00166A9C">
            <w:pPr>
              <w:pStyle w:val="ListParagraph"/>
              <w:spacing w:before="0" w:after="0"/>
              <w:ind w:left="0"/>
              <w:rPr>
                <w:ins w:id="1767" w:author="Trần Diệp Vũ" w:date="2022-11-14T20:33:00Z"/>
                <w:sz w:val="20"/>
                <w:szCs w:val="20"/>
              </w:rPr>
            </w:pPr>
            <w:ins w:id="1768" w:author="Trần Diệp Vũ" w:date="2022-11-14T20:33:00Z">
              <w:r>
                <w:rPr>
                  <w:sz w:val="20"/>
                  <w:szCs w:val="20"/>
                </w:rPr>
                <w:t xml:space="preserve">Price </w:t>
              </w:r>
              <w:proofErr w:type="spellStart"/>
              <w:r>
                <w:rPr>
                  <w:sz w:val="20"/>
                  <w:szCs w:val="20"/>
                </w:rPr>
                <w:t>TextView</w:t>
              </w:r>
              <w:proofErr w:type="spellEnd"/>
            </w:ins>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769" w:author="Trần Diệp Vũ" w:date="2022-11-14T20:3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6F667DED" w14:textId="77777777" w:rsidR="00830031" w:rsidRPr="004C75D4" w:rsidRDefault="00830031" w:rsidP="00166A9C">
            <w:pPr>
              <w:pStyle w:val="ListParagraph"/>
              <w:spacing w:before="0" w:after="0"/>
              <w:ind w:left="0"/>
              <w:rPr>
                <w:ins w:id="1770" w:author="Trần Diệp Vũ" w:date="2022-11-14T20:33:00Z"/>
                <w:sz w:val="20"/>
                <w:szCs w:val="20"/>
              </w:rPr>
            </w:pPr>
            <w:ins w:id="1771" w:author="Trần Diệp Vũ" w:date="2022-11-14T20:33:00Z">
              <w:r w:rsidRPr="004C75D4">
                <w:rPr>
                  <w:sz w:val="20"/>
                  <w:szCs w:val="20"/>
                </w:rPr>
                <w:t xml:space="preserve"> </w:t>
              </w:r>
              <w:r>
                <w:rPr>
                  <w:sz w:val="20"/>
                  <w:szCs w:val="20"/>
                </w:rPr>
                <w:t>N/A</w:t>
              </w:r>
            </w:ins>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772" w:author="Trần Diệp Vũ" w:date="2022-11-14T20:3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49F9ED00" w14:textId="77777777" w:rsidR="00830031" w:rsidRDefault="00830031" w:rsidP="00166A9C">
            <w:pPr>
              <w:pStyle w:val="ListParagraph"/>
              <w:spacing w:before="0" w:after="0"/>
              <w:ind w:left="0"/>
              <w:rPr>
                <w:ins w:id="1773" w:author="Trần Diệp Vũ" w:date="2022-11-14T20:33:00Z"/>
                <w:sz w:val="20"/>
                <w:szCs w:val="20"/>
              </w:rPr>
            </w:pPr>
            <w:ins w:id="1774" w:author="Trần Diệp Vũ" w:date="2022-11-14T20:33:00Z">
              <w:r>
                <w:rPr>
                  <w:sz w:val="20"/>
                  <w:szCs w:val="20"/>
                </w:rPr>
                <w:t>N/A</w:t>
              </w:r>
            </w:ins>
          </w:p>
        </w:tc>
      </w:tr>
      <w:tr w:rsidR="00830031" w14:paraId="771E070D" w14:textId="77777777" w:rsidTr="00830031">
        <w:trPr>
          <w:trHeight w:val="700"/>
          <w:ins w:id="1775" w:author="Trần Diệp Vũ" w:date="2022-11-14T20:33:00Z"/>
          <w:trPrChange w:id="1776" w:author="Trần Diệp Vũ" w:date="2022-11-14T20:34: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777" w:author="Trần Diệp Vũ" w:date="2022-11-14T20:3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439DEFA4" w14:textId="77777777" w:rsidR="00830031" w:rsidRDefault="00830031" w:rsidP="00166A9C">
            <w:pPr>
              <w:pStyle w:val="ListParagraph"/>
              <w:spacing w:before="0" w:after="0"/>
              <w:ind w:left="0"/>
              <w:rPr>
                <w:ins w:id="1778" w:author="Trần Diệp Vũ" w:date="2022-11-14T20:33:00Z"/>
                <w:sz w:val="20"/>
                <w:szCs w:val="20"/>
              </w:rPr>
            </w:pPr>
            <w:ins w:id="1779" w:author="Trần Diệp Vũ" w:date="2022-11-14T20:33:00Z">
              <w:r>
                <w:rPr>
                  <w:sz w:val="20"/>
                  <w:szCs w:val="20"/>
                </w:rPr>
                <w:t xml:space="preserve">KG </w:t>
              </w:r>
              <w:proofErr w:type="spellStart"/>
              <w:r>
                <w:rPr>
                  <w:sz w:val="20"/>
                  <w:szCs w:val="20"/>
                </w:rPr>
                <w:t>TextView</w:t>
              </w:r>
              <w:proofErr w:type="spellEnd"/>
            </w:ins>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780" w:author="Trần Diệp Vũ" w:date="2022-11-14T20:3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04C1F84B" w14:textId="77777777" w:rsidR="00830031" w:rsidRPr="004C75D4" w:rsidRDefault="00830031" w:rsidP="00166A9C">
            <w:pPr>
              <w:pStyle w:val="ListParagraph"/>
              <w:spacing w:before="0" w:after="0"/>
              <w:ind w:left="0"/>
              <w:rPr>
                <w:ins w:id="1781" w:author="Trần Diệp Vũ" w:date="2022-11-14T20:33:00Z"/>
                <w:sz w:val="20"/>
                <w:szCs w:val="20"/>
              </w:rPr>
            </w:pPr>
            <w:ins w:id="1782" w:author="Trần Diệp Vũ" w:date="2022-11-14T20:33:00Z">
              <w:r>
                <w:rPr>
                  <w:sz w:val="20"/>
                  <w:szCs w:val="20"/>
                </w:rPr>
                <w:t>N/A</w:t>
              </w:r>
            </w:ins>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783" w:author="Trần Diệp Vũ" w:date="2022-11-14T20:3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205EFD09" w14:textId="77777777" w:rsidR="00830031" w:rsidRDefault="00830031" w:rsidP="00166A9C">
            <w:pPr>
              <w:pStyle w:val="ListParagraph"/>
              <w:spacing w:before="0" w:after="0"/>
              <w:ind w:left="0"/>
              <w:rPr>
                <w:ins w:id="1784" w:author="Trần Diệp Vũ" w:date="2022-11-14T20:33:00Z"/>
                <w:sz w:val="20"/>
                <w:szCs w:val="20"/>
              </w:rPr>
            </w:pPr>
            <w:ins w:id="1785" w:author="Trần Diệp Vũ" w:date="2022-11-14T20:33:00Z">
              <w:r>
                <w:rPr>
                  <w:sz w:val="20"/>
                  <w:szCs w:val="20"/>
                </w:rPr>
                <w:t>N/A</w:t>
              </w:r>
            </w:ins>
          </w:p>
        </w:tc>
      </w:tr>
      <w:tr w:rsidR="00830031" w14:paraId="02F56A6C" w14:textId="77777777" w:rsidTr="00830031">
        <w:trPr>
          <w:trHeight w:val="700"/>
          <w:ins w:id="1786" w:author="Trần Diệp Vũ" w:date="2022-11-14T20:33:00Z"/>
          <w:trPrChange w:id="1787" w:author="Trần Diệp Vũ" w:date="2022-11-14T20:34:00Z">
            <w:trPr>
              <w:trHeight w:val="1170"/>
            </w:trPr>
          </w:trPrChange>
        </w:trPr>
        <w:tc>
          <w:tcPr>
            <w:tcW w:w="198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Change w:id="1788" w:author="Trần Diệp Vũ" w:date="2022-11-14T20:34:00Z">
              <w:tcPr>
                <w:tcW w:w="15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tcPrChange>
          </w:tcPr>
          <w:p w14:paraId="5601742F" w14:textId="77777777" w:rsidR="00830031" w:rsidRDefault="00830031" w:rsidP="00166A9C">
            <w:pPr>
              <w:pStyle w:val="ListParagraph"/>
              <w:spacing w:before="0" w:after="0"/>
              <w:ind w:left="0"/>
              <w:rPr>
                <w:ins w:id="1789" w:author="Trần Diệp Vũ" w:date="2022-11-14T20:33:00Z"/>
                <w:sz w:val="20"/>
                <w:szCs w:val="20"/>
              </w:rPr>
            </w:pPr>
            <w:ins w:id="1790" w:author="Trần Diệp Vũ" w:date="2022-11-14T20:33:00Z">
              <w:r>
                <w:rPr>
                  <w:sz w:val="20"/>
                  <w:szCs w:val="20"/>
                </w:rPr>
                <w:t xml:space="preserve">Description </w:t>
              </w:r>
              <w:proofErr w:type="spellStart"/>
              <w:r>
                <w:rPr>
                  <w:sz w:val="20"/>
                  <w:szCs w:val="20"/>
                </w:rPr>
                <w:t>TextView</w:t>
              </w:r>
              <w:proofErr w:type="spellEnd"/>
            </w:ins>
          </w:p>
        </w:tc>
        <w:tc>
          <w:tcPr>
            <w:tcW w:w="198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Change w:id="1791" w:author="Trần Diệp Vũ" w:date="2022-11-14T20:34:00Z">
              <w:tcPr>
                <w:tcW w:w="1440" w:type="dxa"/>
                <w:tcBorders>
                  <w:top w:val="single" w:sz="4" w:space="0" w:color="auto"/>
                  <w:left w:val="single" w:sz="4" w:space="0" w:color="auto"/>
                  <w:bottom w:val="single" w:sz="4" w:space="0" w:color="auto"/>
                  <w:right w:val="single" w:sz="4" w:space="0" w:color="808080"/>
                </w:tcBorders>
                <w:tcMar>
                  <w:top w:w="0" w:type="dxa"/>
                  <w:left w:w="10" w:type="dxa"/>
                  <w:bottom w:w="0" w:type="dxa"/>
                  <w:right w:w="10" w:type="dxa"/>
                </w:tcMar>
              </w:tcPr>
            </w:tcPrChange>
          </w:tcPr>
          <w:p w14:paraId="0C0C7F0B" w14:textId="77777777" w:rsidR="00830031" w:rsidRPr="004C75D4" w:rsidRDefault="00830031" w:rsidP="00166A9C">
            <w:pPr>
              <w:pStyle w:val="ListParagraph"/>
              <w:spacing w:before="0" w:after="0"/>
              <w:ind w:left="0"/>
              <w:rPr>
                <w:ins w:id="1792" w:author="Trần Diệp Vũ" w:date="2022-11-14T20:33:00Z"/>
                <w:sz w:val="20"/>
                <w:szCs w:val="20"/>
              </w:rPr>
            </w:pPr>
            <w:ins w:id="1793" w:author="Trần Diệp Vũ" w:date="2022-11-14T20:33:00Z">
              <w:r>
                <w:rPr>
                  <w:sz w:val="20"/>
                  <w:szCs w:val="20"/>
                </w:rPr>
                <w:t xml:space="preserve"> N/A</w:t>
              </w:r>
            </w:ins>
          </w:p>
        </w:tc>
        <w:tc>
          <w:tcPr>
            <w:tcW w:w="3619"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Change w:id="1794" w:author="Trần Diệp Vũ" w:date="2022-11-14T20:34:00Z">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tcPrChange>
          </w:tcPr>
          <w:p w14:paraId="567288C2" w14:textId="77777777" w:rsidR="00830031" w:rsidRDefault="00830031" w:rsidP="00166A9C">
            <w:pPr>
              <w:pStyle w:val="ListParagraph"/>
              <w:spacing w:before="0" w:after="0"/>
              <w:ind w:left="0"/>
              <w:rPr>
                <w:ins w:id="1795" w:author="Trần Diệp Vũ" w:date="2022-11-14T20:33:00Z"/>
                <w:sz w:val="20"/>
                <w:szCs w:val="20"/>
              </w:rPr>
            </w:pPr>
            <w:ins w:id="1796" w:author="Trần Diệp Vũ" w:date="2022-11-14T20:33:00Z">
              <w:r>
                <w:rPr>
                  <w:sz w:val="20"/>
                  <w:szCs w:val="20"/>
                </w:rPr>
                <w:t>N/A</w:t>
              </w:r>
            </w:ins>
          </w:p>
        </w:tc>
      </w:tr>
    </w:tbl>
    <w:p w14:paraId="2DDAD89C" w14:textId="77777777" w:rsidR="00830031" w:rsidRPr="0055480A" w:rsidRDefault="00830031">
      <w:pPr>
        <w:rPr>
          <w:rPrChange w:id="1797" w:author="Trần Diệp Vũ" w:date="2022-11-14T20:19:00Z">
            <w:rPr>
              <w:rFonts w:ascii="Times New Roman" w:hAnsi="Times New Roman" w:cs="Arial"/>
              <w:bCs/>
              <w:color w:val="000000" w:themeColor="text1"/>
            </w:rPr>
          </w:rPrChange>
        </w:rPr>
        <w:pPrChange w:id="1798" w:author="Trần Diệp Vũ" w:date="2022-11-14T20:19:00Z">
          <w:pPr>
            <w:pStyle w:val="NormalWeb"/>
            <w:spacing w:before="0" w:after="0"/>
            <w:ind w:left="2880"/>
          </w:pPr>
        </w:pPrChange>
      </w:pPr>
    </w:p>
    <w:p w14:paraId="0DE9FA21" w14:textId="50E22405" w:rsidR="00754287" w:rsidRPr="000603E4" w:rsidDel="000C5F82" w:rsidRDefault="005B4D5A" w:rsidP="005A6956">
      <w:pPr>
        <w:pStyle w:val="Heading2"/>
        <w:ind w:firstLine="720"/>
        <w:rPr>
          <w:del w:id="1799" w:author="Trần Diệp Vũ" w:date="2022-11-14T21:41:00Z"/>
          <w:color w:val="000000" w:themeColor="text1"/>
        </w:rPr>
      </w:pPr>
      <w:bookmarkStart w:id="1800" w:name="_Toc119350639"/>
      <w:del w:id="1801" w:author="Trần Diệp Vũ" w:date="2022-11-14T21:41:00Z">
        <w:r w:rsidDel="000C5F82">
          <w:rPr>
            <w:color w:val="000000" w:themeColor="text1"/>
          </w:rPr>
          <w:delText>4</w:delText>
        </w:r>
        <w:r w:rsidR="00754287" w:rsidRPr="000603E4" w:rsidDel="000C5F82">
          <w:rPr>
            <w:color w:val="000000" w:themeColor="text1"/>
          </w:rPr>
          <w:delText>.2 Interface design rules</w:delText>
        </w:r>
        <w:bookmarkEnd w:id="1800"/>
      </w:del>
    </w:p>
    <w:p w14:paraId="642D85C6" w14:textId="442B8C02" w:rsidR="00754287" w:rsidRPr="000603E4" w:rsidDel="000C5F82" w:rsidRDefault="00754287" w:rsidP="00B8556C">
      <w:pPr>
        <w:pStyle w:val="NormalWeb"/>
        <w:spacing w:before="0" w:after="0"/>
        <w:ind w:left="720"/>
        <w:rPr>
          <w:del w:id="1802" w:author="Trần Diệp Vũ" w:date="2022-11-14T21:41:00Z"/>
          <w:rFonts w:ascii="Times New Roman" w:hAnsi="Times New Roman" w:cs="Arial"/>
          <w:color w:val="000000" w:themeColor="text1"/>
        </w:rPr>
      </w:pPr>
      <w:del w:id="1803" w:author="Trần Diệp Vũ" w:date="2022-11-14T21:41:00Z">
        <w:r w:rsidRPr="000603E4" w:rsidDel="000C5F82">
          <w:rPr>
            <w:rFonts w:ascii="Times New Roman" w:hAnsi="Times New Roman" w:cs="Arial"/>
            <w:color w:val="000000" w:themeColor="text1"/>
          </w:rPr>
          <w:delText>The interface will be designed under the rules of Java, Android, and XML. These rules help define what can be done for the interface.</w:delText>
        </w:r>
      </w:del>
    </w:p>
    <w:p w14:paraId="4171E934" w14:textId="0242B00D" w:rsidR="00754287" w:rsidRPr="000603E4" w:rsidDel="000C5F82" w:rsidRDefault="00754287" w:rsidP="00B8556C">
      <w:pPr>
        <w:pStyle w:val="NormalWeb"/>
        <w:spacing w:before="0" w:after="0"/>
        <w:ind w:left="720"/>
        <w:rPr>
          <w:del w:id="1804" w:author="Trần Diệp Vũ" w:date="2022-11-14T21:41:00Z"/>
          <w:rFonts w:ascii="Times New Roman" w:hAnsi="Times New Roman"/>
          <w:color w:val="000000" w:themeColor="text1"/>
        </w:rPr>
      </w:pPr>
      <w:del w:id="1805" w:author="Trần Diệp Vũ" w:date="2022-11-14T21:41:00Z">
        <w:r w:rsidRPr="000603E4" w:rsidDel="000C5F82">
          <w:rPr>
            <w:rFonts w:ascii="Times New Roman" w:hAnsi="Times New Roman"/>
            <w:color w:val="000000" w:themeColor="text1"/>
          </w:rPr>
          <w:delText> </w:delText>
        </w:r>
      </w:del>
    </w:p>
    <w:p w14:paraId="4A0C356C" w14:textId="380B7D75" w:rsidR="00754287" w:rsidRPr="000603E4" w:rsidRDefault="005B4D5A" w:rsidP="005A6956">
      <w:pPr>
        <w:pStyle w:val="Heading1"/>
        <w:rPr>
          <w:color w:val="000000" w:themeColor="text1"/>
        </w:rPr>
      </w:pPr>
      <w:bookmarkStart w:id="1806" w:name="_Toc119350640"/>
      <w:r>
        <w:rPr>
          <w:color w:val="000000" w:themeColor="text1"/>
        </w:rPr>
        <w:t>5</w:t>
      </w:r>
      <w:r w:rsidR="00754287" w:rsidRPr="000603E4">
        <w:rPr>
          <w:color w:val="000000" w:themeColor="text1"/>
        </w:rPr>
        <w:t>.0 Restrictions, limitations, and constraints</w:t>
      </w:r>
      <w:bookmarkEnd w:id="1806"/>
    </w:p>
    <w:p w14:paraId="516A5FA7" w14:textId="2137D34A" w:rsidR="00B8556C" w:rsidRPr="000603E4" w:rsidRDefault="00C85D18" w:rsidP="00B8556C">
      <w:pPr>
        <w:pStyle w:val="NormalWeb"/>
        <w:spacing w:before="0" w:after="0"/>
        <w:rPr>
          <w:rFonts w:ascii="Times New Roman" w:hAnsi="Times New Roman" w:cs="Arial"/>
          <w:bCs/>
          <w:color w:val="000000" w:themeColor="text1"/>
        </w:rPr>
      </w:pPr>
      <w:ins w:id="1807" w:author="Trần Diệp Vũ" w:date="2022-11-14T22:15:00Z">
        <w:r w:rsidRPr="00C85D18">
          <w:rPr>
            <w:rFonts w:ascii="Times New Roman" w:hAnsi="Times New Roman" w:cs="Arial"/>
            <w:bCs/>
            <w:color w:val="000000" w:themeColor="text1"/>
          </w:rPr>
          <w:t xml:space="preserve">All development for the Shop Sale Phone was done in </w:t>
        </w:r>
        <w:proofErr w:type="gramStart"/>
        <w:r w:rsidRPr="00C85D18">
          <w:rPr>
            <w:rFonts w:ascii="Times New Roman" w:hAnsi="Times New Roman" w:cs="Arial"/>
            <w:bCs/>
            <w:color w:val="000000" w:themeColor="text1"/>
          </w:rPr>
          <w:t>the  Android</w:t>
        </w:r>
        <w:proofErr w:type="gramEnd"/>
        <w:r w:rsidRPr="00C85D18">
          <w:rPr>
            <w:rFonts w:ascii="Times New Roman" w:hAnsi="Times New Roman" w:cs="Arial"/>
            <w:bCs/>
            <w:color w:val="000000" w:themeColor="text1"/>
          </w:rPr>
          <w:t xml:space="preserve"> Software Development Kit (SDK). Testing of the application was done on the Android Emulator that was included with the Android SDK.</w:t>
        </w:r>
      </w:ins>
      <w:ins w:id="1808" w:author="Trần Diệp Vũ" w:date="2022-11-14T22:16:00Z">
        <w:r>
          <w:rPr>
            <w:rFonts w:ascii="Times New Roman" w:hAnsi="Times New Roman" w:cs="Arial"/>
            <w:bCs/>
            <w:color w:val="000000" w:themeColor="text1"/>
          </w:rPr>
          <w:t xml:space="preserve"> </w:t>
        </w:r>
        <w:r w:rsidRPr="00C85D18">
          <w:rPr>
            <w:rFonts w:ascii="Times New Roman" w:hAnsi="Times New Roman" w:cs="Arial"/>
            <w:bCs/>
            <w:color w:val="000000" w:themeColor="text1"/>
          </w:rPr>
          <w:t>As long as the Android is available to Android mobile Operating System users, the software will be marketable, maintainable and functional to both users and developers</w:t>
        </w:r>
      </w:ins>
      <w:del w:id="1809" w:author="Trần Diệp Vũ" w:date="2022-11-14T22:15:00Z">
        <w:r w:rsidR="00100610" w:rsidRPr="00100610" w:rsidDel="00C85D18">
          <w:rPr>
            <w:rFonts w:ascii="Times New Roman" w:hAnsi="Times New Roman" w:cs="Arial"/>
            <w:bCs/>
            <w:color w:val="000000" w:themeColor="text1"/>
          </w:rPr>
          <w:delText>To download the app, download and install the app for use, users mu</w:delText>
        </w:r>
        <w:r w:rsidR="00C31300" w:rsidDel="00C85D18">
          <w:rPr>
            <w:rFonts w:ascii="Times New Roman" w:hAnsi="Times New Roman" w:cs="Arial"/>
            <w:bCs/>
            <w:color w:val="000000" w:themeColor="text1"/>
          </w:rPr>
          <w:delText>st use a mobile device running I</w:delText>
        </w:r>
        <w:r w:rsidR="00100610" w:rsidRPr="00100610" w:rsidDel="00C85D18">
          <w:rPr>
            <w:rFonts w:ascii="Times New Roman" w:hAnsi="Times New Roman" w:cs="Arial"/>
            <w:bCs/>
            <w:color w:val="000000" w:themeColor="text1"/>
          </w:rPr>
          <w:delText>OS version 10 or higher, as well as access the Appstore. All development for the game suite was done in the integrated Eclipse development environment (IDE) on MacOS devices. Application testing is performed on the IOS emulator included in XCode 11. As long as the IOS market is available to users of Apple's IOS mobile operating system, the software will be marketable, maintainable, and functional. dynamic for both users and developers.</w:delText>
        </w:r>
        <w:r w:rsidR="00544215" w:rsidRPr="000603E4" w:rsidDel="00C85D18">
          <w:rPr>
            <w:rFonts w:ascii="Times New Roman" w:hAnsi="Times New Roman" w:cs="Arial"/>
            <w:bCs/>
            <w:color w:val="000000" w:themeColor="text1"/>
          </w:rPr>
          <w:delText xml:space="preserve">. </w:delText>
        </w:r>
        <w:r w:rsidR="004244E2" w:rsidRPr="000603E4" w:rsidDel="00C85D18">
          <w:rPr>
            <w:rFonts w:ascii="Times New Roman" w:hAnsi="Times New Roman" w:cs="Arial"/>
            <w:bCs/>
            <w:color w:val="000000" w:themeColor="text1"/>
          </w:rPr>
          <w:delText xml:space="preserve"> </w:delText>
        </w:r>
      </w:del>
    </w:p>
    <w:p w14:paraId="78E46753" w14:textId="77777777" w:rsidR="004244E2" w:rsidRPr="000603E4" w:rsidRDefault="004244E2" w:rsidP="00B8556C">
      <w:pPr>
        <w:pStyle w:val="NormalWeb"/>
        <w:spacing w:before="0" w:after="0"/>
        <w:rPr>
          <w:rFonts w:ascii="Times New Roman" w:hAnsi="Times New Roman" w:cs="Arial"/>
          <w:bCs/>
          <w:color w:val="000000" w:themeColor="text1"/>
        </w:rPr>
      </w:pPr>
    </w:p>
    <w:p w14:paraId="6D5CDD4D" w14:textId="346E5E21" w:rsidR="00695679" w:rsidRPr="000603E4" w:rsidRDefault="005B4D5A" w:rsidP="005A6956">
      <w:pPr>
        <w:pStyle w:val="Heading1"/>
        <w:rPr>
          <w:color w:val="000000" w:themeColor="text1"/>
        </w:rPr>
      </w:pPr>
      <w:bookmarkStart w:id="1810" w:name="_Toc119350641"/>
      <w:r>
        <w:rPr>
          <w:color w:val="000000" w:themeColor="text1"/>
        </w:rPr>
        <w:t>6</w:t>
      </w:r>
      <w:r w:rsidR="00695679" w:rsidRPr="000603E4">
        <w:rPr>
          <w:color w:val="000000" w:themeColor="text1"/>
        </w:rPr>
        <w:t>.0 Testing Issues</w:t>
      </w:r>
      <w:bookmarkEnd w:id="1810"/>
    </w:p>
    <w:p w14:paraId="1EA2C072" w14:textId="59D68616" w:rsidR="00695679" w:rsidRPr="000603E4" w:rsidRDefault="00695679" w:rsidP="005A6956">
      <w:pPr>
        <w:pStyle w:val="Heading2"/>
        <w:rPr>
          <w:color w:val="000000" w:themeColor="text1"/>
        </w:rPr>
      </w:pPr>
      <w:r w:rsidRPr="000603E4">
        <w:rPr>
          <w:color w:val="000000" w:themeColor="text1"/>
        </w:rPr>
        <w:tab/>
      </w:r>
      <w:bookmarkStart w:id="1811" w:name="_Toc119350642"/>
      <w:r w:rsidR="005B4D5A">
        <w:rPr>
          <w:color w:val="000000" w:themeColor="text1"/>
        </w:rPr>
        <w:t>6</w:t>
      </w:r>
      <w:r w:rsidRPr="000603E4">
        <w:rPr>
          <w:color w:val="000000" w:themeColor="text1"/>
        </w:rPr>
        <w:t>.1 Classes of tests</w:t>
      </w:r>
      <w:bookmarkEnd w:id="1811"/>
    </w:p>
    <w:p w14:paraId="64BD976D" w14:textId="59962C62" w:rsidR="00B8556C" w:rsidRPr="000603E4" w:rsidDel="00C85D18" w:rsidRDefault="00C85D18" w:rsidP="005A6956">
      <w:pPr>
        <w:pStyle w:val="NormalWeb"/>
        <w:spacing w:before="0" w:after="0"/>
        <w:ind w:left="720"/>
        <w:rPr>
          <w:del w:id="1812" w:author="Trần Diệp Vũ" w:date="2022-11-14T22:18:00Z"/>
          <w:rFonts w:ascii="Times New Roman" w:hAnsi="Times New Roman" w:cs="Arial"/>
          <w:color w:val="000000" w:themeColor="text1"/>
        </w:rPr>
      </w:pPr>
      <w:ins w:id="1813" w:author="Trần Diệp Vũ" w:date="2022-11-14T22:18:00Z">
        <w:r w:rsidRPr="00C85D18">
          <w:rPr>
            <w:rFonts w:ascii="Times New Roman" w:hAnsi="Times New Roman" w:cs="Arial"/>
            <w:color w:val="000000" w:themeColor="text1"/>
          </w:rPr>
          <w:t>We will conduct tests on each interface as separate entities using the Android Emulator provided by the Android Software Development Kit (SDK). After each individual interface is thoroughly tested, the package is built together and tested as a whole. All known valid input will be checked as well as known invalid input. A more comprehensive overview of our testing strategies will be included in our test specification document.</w:t>
        </w:r>
      </w:ins>
      <w:del w:id="1814" w:author="Trần Diệp Vũ" w:date="2022-11-14T22:18:00Z">
        <w:r w:rsidR="00C31300" w:rsidRPr="00C31300" w:rsidDel="00C85D18">
          <w:rPr>
            <w:rFonts w:ascii="Times New Roman" w:hAnsi="Times New Roman" w:cs="Arial"/>
            <w:color w:val="000000" w:themeColor="text1"/>
          </w:rPr>
          <w:delText>We will conduct the first tests of each individual function in the app set to separate entities using the simulator Xcode 11 provides. When each individual function is thoroughly tested, the package is built together and tested as a whole. All known valid inputs will be checked as well as invalid inputs. A more comprehensive overview of our testing strategies will be included in our testing documentation</w:delText>
        </w:r>
        <w:r w:rsidR="00695679" w:rsidRPr="000603E4" w:rsidDel="00C85D18">
          <w:rPr>
            <w:rFonts w:ascii="Times New Roman" w:hAnsi="Times New Roman" w:cs="Arial"/>
            <w:color w:val="000000" w:themeColor="text1"/>
          </w:rPr>
          <w:delText xml:space="preserve">.  </w:delText>
        </w:r>
      </w:del>
    </w:p>
    <w:p w14:paraId="58670B69" w14:textId="77777777" w:rsidR="00695679" w:rsidRPr="000603E4" w:rsidRDefault="00695679" w:rsidP="00B8556C">
      <w:pPr>
        <w:pStyle w:val="NormalWeb"/>
        <w:spacing w:before="0" w:after="0"/>
        <w:rPr>
          <w:rFonts w:ascii="Times New Roman" w:hAnsi="Times New Roman" w:cs="Arial"/>
          <w:color w:val="000000" w:themeColor="text1"/>
        </w:rPr>
      </w:pPr>
    </w:p>
    <w:p w14:paraId="042D9AAF" w14:textId="3D213ECE" w:rsidR="00754287" w:rsidRPr="000603E4" w:rsidRDefault="00695679" w:rsidP="005A6956">
      <w:pPr>
        <w:pStyle w:val="Heading2"/>
        <w:rPr>
          <w:color w:val="000000" w:themeColor="text1"/>
        </w:rPr>
      </w:pPr>
      <w:r w:rsidRPr="000603E4">
        <w:rPr>
          <w:color w:val="000000" w:themeColor="text1"/>
        </w:rPr>
        <w:tab/>
      </w:r>
      <w:bookmarkStart w:id="1815" w:name="_Toc119350643"/>
      <w:r w:rsidR="005B4D5A">
        <w:rPr>
          <w:color w:val="000000" w:themeColor="text1"/>
        </w:rPr>
        <w:t>6</w:t>
      </w:r>
      <w:r w:rsidRPr="000603E4">
        <w:rPr>
          <w:color w:val="000000" w:themeColor="text1"/>
        </w:rPr>
        <w:t>.2 Expected software response</w:t>
      </w:r>
      <w:bookmarkEnd w:id="1815"/>
    </w:p>
    <w:p w14:paraId="6493CF63" w14:textId="77777777" w:rsidR="00B8556C" w:rsidRPr="000603E4" w:rsidDel="0055480A" w:rsidRDefault="00695679" w:rsidP="00B8556C">
      <w:pPr>
        <w:pStyle w:val="NormalWeb"/>
        <w:spacing w:before="0" w:after="0"/>
        <w:rPr>
          <w:del w:id="1816" w:author="Trần Diệp Vũ" w:date="2022-11-14T20:16:00Z"/>
          <w:rFonts w:ascii="Times New Roman" w:hAnsi="Times New Roman" w:cs="Arial"/>
          <w:color w:val="000000" w:themeColor="text1"/>
        </w:rPr>
      </w:pPr>
      <w:r w:rsidRPr="000603E4">
        <w:rPr>
          <w:rFonts w:ascii="Times New Roman" w:hAnsi="Times New Roman" w:cs="Arial"/>
          <w:b/>
          <w:color w:val="000000" w:themeColor="text1"/>
        </w:rPr>
        <w:tab/>
      </w:r>
      <w:r w:rsidRPr="000603E4">
        <w:rPr>
          <w:rFonts w:ascii="Times New Roman" w:hAnsi="Times New Roman" w:cs="Arial"/>
          <w:color w:val="000000" w:themeColor="text1"/>
        </w:rPr>
        <w:t xml:space="preserve">Each test performed will be clearly observed as either failing or succeeding. </w:t>
      </w:r>
    </w:p>
    <w:p w14:paraId="1588026D" w14:textId="52445A7F" w:rsidR="008A3F11" w:rsidRPr="000603E4" w:rsidRDefault="008A3F11" w:rsidP="0055480A">
      <w:pPr>
        <w:pStyle w:val="NormalWeb"/>
        <w:spacing w:before="0" w:after="0"/>
      </w:pPr>
    </w:p>
    <w:p w14:paraId="1DD1D3EF" w14:textId="43830128" w:rsidR="00754287" w:rsidRPr="000603E4" w:rsidRDefault="005B4D5A" w:rsidP="005A6956">
      <w:pPr>
        <w:pStyle w:val="Heading1"/>
        <w:rPr>
          <w:color w:val="000000" w:themeColor="text1"/>
        </w:rPr>
      </w:pPr>
      <w:bookmarkStart w:id="1817" w:name="_Toc119350644"/>
      <w:r>
        <w:rPr>
          <w:color w:val="000000" w:themeColor="text1"/>
        </w:rPr>
        <w:lastRenderedPageBreak/>
        <w:t>7</w:t>
      </w:r>
      <w:r w:rsidR="00754287" w:rsidRPr="000603E4">
        <w:rPr>
          <w:color w:val="000000" w:themeColor="text1"/>
        </w:rPr>
        <w:t>.0 Appendices</w:t>
      </w:r>
      <w:bookmarkEnd w:id="1817"/>
    </w:p>
    <w:p w14:paraId="15BC447B" w14:textId="36BBC240" w:rsidR="00754287" w:rsidRPr="000603E4" w:rsidRDefault="005B4D5A" w:rsidP="005A6956">
      <w:pPr>
        <w:pStyle w:val="Heading2"/>
        <w:ind w:firstLine="720"/>
        <w:rPr>
          <w:color w:val="000000" w:themeColor="text1"/>
        </w:rPr>
      </w:pPr>
      <w:bookmarkStart w:id="1818" w:name="_Toc119350645"/>
      <w:r>
        <w:rPr>
          <w:color w:val="000000" w:themeColor="text1"/>
        </w:rPr>
        <w:t>7</w:t>
      </w:r>
      <w:r w:rsidR="00754287" w:rsidRPr="000603E4">
        <w:rPr>
          <w:color w:val="000000" w:themeColor="text1"/>
        </w:rPr>
        <w:t>.1 Packaging and installation issues</w:t>
      </w:r>
      <w:bookmarkEnd w:id="1818"/>
    </w:p>
    <w:p w14:paraId="729BCF30" w14:textId="53F16D60" w:rsidR="00B8556C" w:rsidRPr="000603E4" w:rsidDel="00C85D18" w:rsidRDefault="00C85D18" w:rsidP="00B8556C">
      <w:pPr>
        <w:pStyle w:val="NormalWeb"/>
        <w:spacing w:before="0" w:after="0"/>
        <w:ind w:left="720"/>
        <w:rPr>
          <w:del w:id="1819" w:author="Trần Diệp Vũ" w:date="2022-11-14T22:20:00Z"/>
          <w:rFonts w:ascii="Times New Roman" w:hAnsi="Times New Roman" w:cs="Arial"/>
          <w:color w:val="000000" w:themeColor="text1"/>
        </w:rPr>
      </w:pPr>
      <w:proofErr w:type="spellStart"/>
      <w:ins w:id="1820" w:author="Trần Diệp Vũ" w:date="2022-11-14T22:20:00Z">
        <w:r w:rsidRPr="00C85D18">
          <w:rPr>
            <w:rFonts w:ascii="Times New Roman" w:hAnsi="Times New Roman" w:cs="Arial"/>
            <w:color w:val="000000" w:themeColor="text1"/>
          </w:rPr>
          <w:t>Phần</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mềm</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sẽ</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được</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đóng</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gói</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và</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phân</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phối</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dưới</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dạng</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gói</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cài</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đặt</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ứng</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dụng</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trong</w:t>
        </w:r>
        <w:proofErr w:type="spellEnd"/>
        <w:r w:rsidRPr="00C85D18">
          <w:rPr>
            <w:rFonts w:ascii="Times New Roman" w:hAnsi="Times New Roman" w:cs="Arial"/>
            <w:color w:val="000000" w:themeColor="text1"/>
          </w:rPr>
          <w:t xml:space="preserve"> Android. </w:t>
        </w:r>
        <w:proofErr w:type="spellStart"/>
        <w:r w:rsidRPr="00C85D18">
          <w:rPr>
            <w:rFonts w:ascii="Times New Roman" w:hAnsi="Times New Roman" w:cs="Arial"/>
            <w:color w:val="000000" w:themeColor="text1"/>
          </w:rPr>
          <w:t>Nó</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sẽ</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có</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sẵn</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cho</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tất</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cả</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người</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dùng</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thiết</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bị</w:t>
        </w:r>
        <w:proofErr w:type="spellEnd"/>
        <w:r w:rsidRPr="00C85D18">
          <w:rPr>
            <w:rFonts w:ascii="Times New Roman" w:hAnsi="Times New Roman" w:cs="Arial"/>
            <w:color w:val="000000" w:themeColor="text1"/>
          </w:rPr>
          <w:t xml:space="preserve"> di </w:t>
        </w:r>
        <w:proofErr w:type="spellStart"/>
        <w:r w:rsidRPr="00C85D18">
          <w:rPr>
            <w:rFonts w:ascii="Times New Roman" w:hAnsi="Times New Roman" w:cs="Arial"/>
            <w:color w:val="000000" w:themeColor="text1"/>
          </w:rPr>
          <w:t>động</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chạy</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Hệ</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điều</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hành</w:t>
        </w:r>
        <w:proofErr w:type="spellEnd"/>
        <w:r w:rsidRPr="00C85D18">
          <w:rPr>
            <w:rFonts w:ascii="Times New Roman" w:hAnsi="Times New Roman" w:cs="Arial"/>
            <w:color w:val="000000" w:themeColor="text1"/>
          </w:rPr>
          <w:t xml:space="preserve"> Android </w:t>
        </w:r>
        <w:proofErr w:type="spellStart"/>
        <w:r w:rsidRPr="00C85D18">
          <w:rPr>
            <w:rFonts w:ascii="Times New Roman" w:hAnsi="Times New Roman" w:cs="Arial"/>
            <w:color w:val="000000" w:themeColor="text1"/>
          </w:rPr>
          <w:t>phiên</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bản</w:t>
        </w:r>
        <w:proofErr w:type="spellEnd"/>
        <w:r w:rsidRPr="00C85D18">
          <w:rPr>
            <w:rFonts w:ascii="Times New Roman" w:hAnsi="Times New Roman" w:cs="Arial"/>
            <w:color w:val="000000" w:themeColor="text1"/>
          </w:rPr>
          <w:t xml:space="preserve"> 1.5 </w:t>
        </w:r>
        <w:proofErr w:type="spellStart"/>
        <w:r w:rsidRPr="00C85D18">
          <w:rPr>
            <w:rFonts w:ascii="Times New Roman" w:hAnsi="Times New Roman" w:cs="Arial"/>
            <w:color w:val="000000" w:themeColor="text1"/>
          </w:rPr>
          <w:t>trở</w:t>
        </w:r>
        <w:proofErr w:type="spellEnd"/>
        <w:r w:rsidRPr="00C85D18">
          <w:rPr>
            <w:rFonts w:ascii="Times New Roman" w:hAnsi="Times New Roman" w:cs="Arial"/>
            <w:color w:val="000000" w:themeColor="text1"/>
          </w:rPr>
          <w:t xml:space="preserve"> </w:t>
        </w:r>
        <w:proofErr w:type="spellStart"/>
        <w:r w:rsidRPr="00C85D18">
          <w:rPr>
            <w:rFonts w:ascii="Times New Roman" w:hAnsi="Times New Roman" w:cs="Arial"/>
            <w:color w:val="000000" w:themeColor="text1"/>
          </w:rPr>
          <w:t>lên</w:t>
        </w:r>
        <w:proofErr w:type="spellEnd"/>
        <w:r w:rsidRPr="00C85D18">
          <w:rPr>
            <w:rFonts w:ascii="Times New Roman" w:hAnsi="Times New Roman" w:cs="Arial"/>
            <w:color w:val="000000" w:themeColor="text1"/>
          </w:rPr>
          <w:t>.</w:t>
        </w:r>
      </w:ins>
      <w:del w:id="1821" w:author="Trần Diệp Vũ" w:date="2022-11-14T22:20:00Z">
        <w:r w:rsidR="00C31300" w:rsidRPr="00C31300" w:rsidDel="00C85D18">
          <w:rPr>
            <w:rFonts w:ascii="Times New Roman" w:hAnsi="Times New Roman" w:cs="Arial"/>
            <w:color w:val="000000" w:themeColor="text1"/>
          </w:rPr>
          <w:delText xml:space="preserve">The software will be packaged and distributed as an application installation package on the AppStore. It will be available </w:delText>
        </w:r>
        <w:r w:rsidR="00C31300" w:rsidDel="00C85D18">
          <w:rPr>
            <w:rFonts w:ascii="Times New Roman" w:hAnsi="Times New Roman" w:cs="Arial"/>
            <w:color w:val="000000" w:themeColor="text1"/>
          </w:rPr>
          <w:delText>for all mobile devices running I</w:delText>
        </w:r>
        <w:r w:rsidR="00C31300" w:rsidRPr="00C31300" w:rsidDel="00C85D18">
          <w:rPr>
            <w:rFonts w:ascii="Times New Roman" w:hAnsi="Times New Roman" w:cs="Arial"/>
            <w:color w:val="000000" w:themeColor="text1"/>
          </w:rPr>
          <w:delText>OS version 10 and above.</w:delText>
        </w:r>
        <w:r w:rsidR="0051040A" w:rsidRPr="000603E4" w:rsidDel="00C85D18">
          <w:rPr>
            <w:rFonts w:ascii="Times New Roman" w:hAnsi="Times New Roman" w:cs="Arial"/>
            <w:color w:val="000000" w:themeColor="text1"/>
          </w:rPr>
          <w:delText xml:space="preserve">. </w:delText>
        </w:r>
      </w:del>
    </w:p>
    <w:p w14:paraId="5E686098" w14:textId="77777777" w:rsidR="00754287" w:rsidRPr="000603E4" w:rsidRDefault="00754287" w:rsidP="00B8556C">
      <w:pPr>
        <w:pStyle w:val="NormalWeb"/>
        <w:spacing w:before="0" w:after="0"/>
        <w:ind w:left="720"/>
        <w:rPr>
          <w:rFonts w:ascii="Times New Roman" w:hAnsi="Times New Roman" w:cs="Arial"/>
          <w:color w:val="000000" w:themeColor="text1"/>
        </w:rPr>
      </w:pPr>
    </w:p>
    <w:p w14:paraId="654E804E" w14:textId="1E0CD2BC" w:rsidR="00754287" w:rsidRPr="000603E4" w:rsidRDefault="005B4D5A" w:rsidP="005A6956">
      <w:pPr>
        <w:pStyle w:val="Heading2"/>
        <w:ind w:firstLine="720"/>
        <w:rPr>
          <w:color w:val="000000" w:themeColor="text1"/>
        </w:rPr>
      </w:pPr>
      <w:bookmarkStart w:id="1822" w:name="_Toc119350646"/>
      <w:r>
        <w:rPr>
          <w:color w:val="000000" w:themeColor="text1"/>
        </w:rPr>
        <w:t>7</w:t>
      </w:r>
      <w:r w:rsidR="00754287" w:rsidRPr="000603E4">
        <w:rPr>
          <w:color w:val="000000" w:themeColor="text1"/>
        </w:rPr>
        <w:t xml:space="preserve">.2 </w:t>
      </w:r>
      <w:r w:rsidR="00E72F68" w:rsidRPr="000603E4">
        <w:rPr>
          <w:color w:val="000000" w:themeColor="text1"/>
        </w:rPr>
        <w:t>Legal Considerations</w:t>
      </w:r>
      <w:bookmarkEnd w:id="1822"/>
    </w:p>
    <w:p w14:paraId="0F9D2F6B" w14:textId="39304624" w:rsidR="00E72F68" w:rsidRPr="000603E4" w:rsidDel="00C85D18" w:rsidRDefault="00C85D18" w:rsidP="00B8556C">
      <w:pPr>
        <w:pStyle w:val="NormalWeb"/>
        <w:spacing w:before="0" w:after="0"/>
        <w:ind w:left="720"/>
        <w:rPr>
          <w:del w:id="1823" w:author="Trần Diệp Vũ" w:date="2022-11-14T22:20:00Z"/>
          <w:rFonts w:ascii="Times New Roman" w:hAnsi="Times New Roman" w:cs="Arial"/>
          <w:bCs/>
          <w:color w:val="000000" w:themeColor="text1"/>
        </w:rPr>
      </w:pPr>
      <w:ins w:id="1824" w:author="Trần Diệp Vũ" w:date="2022-11-14T22:20:00Z">
        <w:r w:rsidRPr="00C85D18">
          <w:rPr>
            <w:rFonts w:cs="Arial"/>
            <w:bCs/>
            <w:color w:val="000000" w:themeColor="text1"/>
          </w:rPr>
          <w:t>We will use the Android Software Development Kit (SDK) under the Android SDK License Agreement distributed by Google (Origin SDK's Copyright Holder). This agreement grants us as developers a “limited, worldwide, royalty-free, non-transferable, and non-exclusive license to use the SDK solely to develop applications for Android platform”.</w:t>
        </w:r>
      </w:ins>
      <w:del w:id="1825" w:author="Trần Diệp Vũ" w:date="2022-11-14T22:20:00Z">
        <w:r w:rsidR="00500FAB" w:rsidRPr="00500FAB" w:rsidDel="00C85D18">
          <w:rPr>
            <w:rFonts w:ascii="Times New Roman" w:hAnsi="Times New Roman" w:cs="Arial"/>
            <w:bCs/>
            <w:color w:val="000000" w:themeColor="text1"/>
          </w:rPr>
          <w:delText>We will use Xcode Software Developers under the IOS DMG license agreement distributed by Apple(the copyright holder of the IOS DMG). This agreement for us developers, limited limited, worldwide, no royalties, unknown and no rights to use DMG to develop apps for IOS platform</w:delText>
        </w:r>
        <w:r w:rsidR="00500FAB" w:rsidDel="00C85D18">
          <w:rPr>
            <w:rFonts w:ascii="Times New Roman" w:hAnsi="Times New Roman" w:cs="Arial"/>
            <w:bCs/>
            <w:color w:val="000000" w:themeColor="text1"/>
          </w:rPr>
          <w:delText>.</w:delText>
        </w:r>
      </w:del>
    </w:p>
    <w:p w14:paraId="1C30D1BF" w14:textId="77777777" w:rsidR="00754287" w:rsidRPr="000603E4" w:rsidRDefault="00754287" w:rsidP="00B8556C">
      <w:pPr>
        <w:rPr>
          <w:color w:val="000000" w:themeColor="text1"/>
        </w:rPr>
      </w:pPr>
    </w:p>
    <w:sectPr w:rsidR="00754287" w:rsidRPr="000603E4" w:rsidSect="002212AA">
      <w:footerReference w:type="even" r:id="rId28"/>
      <w:footerReference w:type="defaul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D29AE" w14:textId="77777777" w:rsidR="00A75A9B" w:rsidRDefault="00A75A9B">
      <w:r>
        <w:separator/>
      </w:r>
    </w:p>
  </w:endnote>
  <w:endnote w:type="continuationSeparator" w:id="0">
    <w:p w14:paraId="7044E8FA" w14:textId="77777777" w:rsidR="00A75A9B" w:rsidRDefault="00A75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AB0C8" w14:textId="5BDAD834" w:rsidR="00733F9A" w:rsidRDefault="00733F9A" w:rsidP="00745E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56A66">
      <w:rPr>
        <w:rStyle w:val="PageNumber"/>
        <w:noProof/>
      </w:rPr>
      <w:t>9</w:t>
    </w:r>
    <w:r>
      <w:rPr>
        <w:rStyle w:val="PageNumber"/>
      </w:rPr>
      <w:fldChar w:fldCharType="end"/>
    </w:r>
  </w:p>
  <w:p w14:paraId="0AECC20D" w14:textId="77777777" w:rsidR="00733F9A" w:rsidRDefault="00733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B8A3F" w14:textId="77777777" w:rsidR="00733F9A" w:rsidRDefault="00733F9A" w:rsidP="00745E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0878">
      <w:rPr>
        <w:rStyle w:val="PageNumber"/>
        <w:noProof/>
      </w:rPr>
      <w:t>3</w:t>
    </w:r>
    <w:r>
      <w:rPr>
        <w:rStyle w:val="PageNumber"/>
      </w:rPr>
      <w:fldChar w:fldCharType="end"/>
    </w:r>
  </w:p>
  <w:p w14:paraId="33A35EDD" w14:textId="77777777" w:rsidR="00733F9A" w:rsidRDefault="00733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4988B" w14:textId="77777777" w:rsidR="00A75A9B" w:rsidRDefault="00A75A9B">
      <w:r>
        <w:separator/>
      </w:r>
    </w:p>
  </w:footnote>
  <w:footnote w:type="continuationSeparator" w:id="0">
    <w:p w14:paraId="0FB959BC" w14:textId="77777777" w:rsidR="00A75A9B" w:rsidRDefault="00A75A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
      <w:lvlJc w:val="left"/>
      <w:pPr>
        <w:tabs>
          <w:tab w:val="num" w:pos="0"/>
        </w:tabs>
        <w:ind w:left="2160" w:hanging="360"/>
      </w:pPr>
      <w:rPr>
        <w:rFonts w:ascii="Symbol" w:hAnsi="Symbol"/>
      </w:rPr>
    </w:lvl>
  </w:abstractNum>
  <w:abstractNum w:abstractNumId="1" w15:restartNumberingAfterBreak="0">
    <w:nsid w:val="00000002"/>
    <w:multiLevelType w:val="multilevel"/>
    <w:tmpl w:val="00000002"/>
    <w:name w:val="WW8Num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00000003"/>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4"/>
    <w:multiLevelType w:val="multilevel"/>
    <w:tmpl w:val="00000004"/>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4" w15:restartNumberingAfterBreak="0">
    <w:nsid w:val="01CE60A2"/>
    <w:multiLevelType w:val="hybridMultilevel"/>
    <w:tmpl w:val="02023FF0"/>
    <w:lvl w:ilvl="0" w:tplc="521C5AE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35A45"/>
    <w:multiLevelType w:val="hybridMultilevel"/>
    <w:tmpl w:val="AE76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A0BBC"/>
    <w:multiLevelType w:val="hybridMultilevel"/>
    <w:tmpl w:val="BE74E4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9D13C8F"/>
    <w:multiLevelType w:val="hybridMultilevel"/>
    <w:tmpl w:val="01125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80154"/>
    <w:multiLevelType w:val="hybridMultilevel"/>
    <w:tmpl w:val="5D74A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01515D"/>
    <w:multiLevelType w:val="hybridMultilevel"/>
    <w:tmpl w:val="62F265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F1535DE"/>
    <w:multiLevelType w:val="hybridMultilevel"/>
    <w:tmpl w:val="A664BE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4095523"/>
    <w:multiLevelType w:val="hybridMultilevel"/>
    <w:tmpl w:val="AD2C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C737B"/>
    <w:multiLevelType w:val="hybridMultilevel"/>
    <w:tmpl w:val="2FD68E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21965752">
    <w:abstractNumId w:val="0"/>
  </w:num>
  <w:num w:numId="2" w16cid:durableId="834956599">
    <w:abstractNumId w:val="1"/>
  </w:num>
  <w:num w:numId="3" w16cid:durableId="57284738">
    <w:abstractNumId w:val="2"/>
  </w:num>
  <w:num w:numId="4" w16cid:durableId="1236355607">
    <w:abstractNumId w:val="3"/>
  </w:num>
  <w:num w:numId="5" w16cid:durableId="2028142888">
    <w:abstractNumId w:val="10"/>
  </w:num>
  <w:num w:numId="6" w16cid:durableId="1832284430">
    <w:abstractNumId w:val="6"/>
  </w:num>
  <w:num w:numId="7" w16cid:durableId="1402022416">
    <w:abstractNumId w:val="12"/>
  </w:num>
  <w:num w:numId="8" w16cid:durableId="788210045">
    <w:abstractNumId w:val="9"/>
  </w:num>
  <w:num w:numId="9" w16cid:durableId="1489518794">
    <w:abstractNumId w:val="11"/>
  </w:num>
  <w:num w:numId="10" w16cid:durableId="1369649918">
    <w:abstractNumId w:val="4"/>
  </w:num>
  <w:num w:numId="11" w16cid:durableId="1102722089">
    <w:abstractNumId w:val="8"/>
  </w:num>
  <w:num w:numId="12" w16cid:durableId="740521657">
    <w:abstractNumId w:val="5"/>
  </w:num>
  <w:num w:numId="13" w16cid:durableId="207330663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ần Diệp Vũ">
    <w15:presenceInfo w15:providerId="Windows Live" w15:userId="7c576b10f4e6a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grammar="clean"/>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5D1"/>
    <w:rsid w:val="00003312"/>
    <w:rsid w:val="000603E4"/>
    <w:rsid w:val="00064401"/>
    <w:rsid w:val="000715F8"/>
    <w:rsid w:val="000C5F82"/>
    <w:rsid w:val="000E106C"/>
    <w:rsid w:val="00100610"/>
    <w:rsid w:val="002212AA"/>
    <w:rsid w:val="002356F7"/>
    <w:rsid w:val="002E5ECF"/>
    <w:rsid w:val="00326E9C"/>
    <w:rsid w:val="003335BB"/>
    <w:rsid w:val="003960AE"/>
    <w:rsid w:val="004244E2"/>
    <w:rsid w:val="00457656"/>
    <w:rsid w:val="00500FAB"/>
    <w:rsid w:val="0051040A"/>
    <w:rsid w:val="00510878"/>
    <w:rsid w:val="00544215"/>
    <w:rsid w:val="0055480A"/>
    <w:rsid w:val="00574C75"/>
    <w:rsid w:val="00583158"/>
    <w:rsid w:val="00587EC1"/>
    <w:rsid w:val="005A6956"/>
    <w:rsid w:val="005B4D5A"/>
    <w:rsid w:val="00655A94"/>
    <w:rsid w:val="00676E5D"/>
    <w:rsid w:val="00695679"/>
    <w:rsid w:val="006D003C"/>
    <w:rsid w:val="006D6BD9"/>
    <w:rsid w:val="006E75D1"/>
    <w:rsid w:val="00705F85"/>
    <w:rsid w:val="00731D33"/>
    <w:rsid w:val="00733F9A"/>
    <w:rsid w:val="00734C08"/>
    <w:rsid w:val="00745E02"/>
    <w:rsid w:val="00754287"/>
    <w:rsid w:val="00796ADF"/>
    <w:rsid w:val="007C0B48"/>
    <w:rsid w:val="00806D75"/>
    <w:rsid w:val="00830031"/>
    <w:rsid w:val="008666D9"/>
    <w:rsid w:val="0086795E"/>
    <w:rsid w:val="00891C58"/>
    <w:rsid w:val="008A31FD"/>
    <w:rsid w:val="008A3F11"/>
    <w:rsid w:val="00904652"/>
    <w:rsid w:val="00980496"/>
    <w:rsid w:val="009C2EDF"/>
    <w:rsid w:val="00A75A9B"/>
    <w:rsid w:val="00A77193"/>
    <w:rsid w:val="00AA6B56"/>
    <w:rsid w:val="00B51BE3"/>
    <w:rsid w:val="00B56A66"/>
    <w:rsid w:val="00B8556C"/>
    <w:rsid w:val="00B95450"/>
    <w:rsid w:val="00BF625C"/>
    <w:rsid w:val="00C11D24"/>
    <w:rsid w:val="00C31300"/>
    <w:rsid w:val="00C85D18"/>
    <w:rsid w:val="00CA4EF2"/>
    <w:rsid w:val="00D023C1"/>
    <w:rsid w:val="00D4735C"/>
    <w:rsid w:val="00D77F60"/>
    <w:rsid w:val="00DE2F57"/>
    <w:rsid w:val="00DE62D4"/>
    <w:rsid w:val="00E72F68"/>
    <w:rsid w:val="00F70596"/>
    <w:rsid w:val="00F70EEC"/>
    <w:rsid w:val="00FB1737"/>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383454A"/>
  <w15:docId w15:val="{9211FFE3-A861-4FCA-8300-601306AC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2AA"/>
    <w:pPr>
      <w:suppressAutoHyphens/>
    </w:pPr>
    <w:rPr>
      <w:lang w:eastAsia="ar-SA"/>
    </w:rPr>
  </w:style>
  <w:style w:type="paragraph" w:styleId="Heading1">
    <w:name w:val="heading 1"/>
    <w:basedOn w:val="Normal"/>
    <w:next w:val="Normal"/>
    <w:link w:val="Heading1Char"/>
    <w:uiPriority w:val="9"/>
    <w:qFormat/>
    <w:rsid w:val="005A69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A69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5A6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212AA"/>
    <w:rPr>
      <w:rFonts w:ascii="Symbol" w:hAnsi="Symbol"/>
    </w:rPr>
  </w:style>
  <w:style w:type="character" w:customStyle="1" w:styleId="Absatz-Standardschriftart">
    <w:name w:val="Absatz-Standardschriftart"/>
    <w:rsid w:val="002212AA"/>
  </w:style>
  <w:style w:type="character" w:customStyle="1" w:styleId="WW8Num1z1">
    <w:name w:val="WW8Num1z1"/>
    <w:rsid w:val="002212AA"/>
    <w:rPr>
      <w:rFonts w:ascii="Courier New" w:hAnsi="Courier New"/>
    </w:rPr>
  </w:style>
  <w:style w:type="character" w:customStyle="1" w:styleId="WW8Num1z2">
    <w:name w:val="WW8Num1z2"/>
    <w:rsid w:val="002212AA"/>
    <w:rPr>
      <w:rFonts w:ascii="Wingdings" w:hAnsi="Wingdings"/>
    </w:rPr>
  </w:style>
  <w:style w:type="character" w:customStyle="1" w:styleId="NumberingSymbols">
    <w:name w:val="Numbering Symbols"/>
    <w:rsid w:val="002212AA"/>
  </w:style>
  <w:style w:type="paragraph" w:customStyle="1" w:styleId="Heading">
    <w:name w:val="Heading"/>
    <w:basedOn w:val="Normal"/>
    <w:next w:val="BodyText"/>
    <w:rsid w:val="002212AA"/>
    <w:pPr>
      <w:keepNext/>
      <w:spacing w:before="240" w:after="120"/>
    </w:pPr>
    <w:rPr>
      <w:rFonts w:ascii="Arial" w:eastAsia="MS Mincho" w:hAnsi="Arial" w:cs="Tahoma"/>
      <w:sz w:val="28"/>
      <w:szCs w:val="28"/>
    </w:rPr>
  </w:style>
  <w:style w:type="paragraph" w:styleId="BodyText">
    <w:name w:val="Body Text"/>
    <w:basedOn w:val="Normal"/>
    <w:rsid w:val="002212AA"/>
    <w:pPr>
      <w:spacing w:after="120"/>
    </w:pPr>
  </w:style>
  <w:style w:type="paragraph" w:styleId="List">
    <w:name w:val="List"/>
    <w:basedOn w:val="BodyText"/>
    <w:rsid w:val="002212AA"/>
    <w:rPr>
      <w:rFonts w:cs="Tahoma"/>
    </w:rPr>
  </w:style>
  <w:style w:type="paragraph" w:styleId="Caption">
    <w:name w:val="caption"/>
    <w:basedOn w:val="Normal"/>
    <w:qFormat/>
    <w:rsid w:val="002212AA"/>
    <w:pPr>
      <w:suppressLineNumbers/>
      <w:spacing w:before="120" w:after="120"/>
    </w:pPr>
    <w:rPr>
      <w:rFonts w:cs="Tahoma"/>
      <w:i/>
      <w:iCs/>
    </w:rPr>
  </w:style>
  <w:style w:type="paragraph" w:customStyle="1" w:styleId="Index">
    <w:name w:val="Index"/>
    <w:basedOn w:val="Normal"/>
    <w:rsid w:val="002212AA"/>
    <w:pPr>
      <w:suppressLineNumbers/>
    </w:pPr>
    <w:rPr>
      <w:rFonts w:cs="Tahoma"/>
    </w:rPr>
  </w:style>
  <w:style w:type="paragraph" w:styleId="NormalWeb">
    <w:name w:val="Normal (Web)"/>
    <w:basedOn w:val="Normal"/>
    <w:rsid w:val="002212AA"/>
    <w:pPr>
      <w:spacing w:before="280" w:after="280"/>
    </w:pPr>
    <w:rPr>
      <w:rFonts w:ascii="Arial Unicode MS" w:eastAsia="Arial Unicode MS" w:hAnsi="Arial Unicode MS" w:cs="Arial Unicode MS"/>
    </w:rPr>
  </w:style>
  <w:style w:type="character" w:customStyle="1" w:styleId="Heading1Char">
    <w:name w:val="Heading 1 Char"/>
    <w:basedOn w:val="DefaultParagraphFont"/>
    <w:link w:val="Heading1"/>
    <w:uiPriority w:val="9"/>
    <w:rsid w:val="005A6956"/>
    <w:rPr>
      <w:rFonts w:asciiTheme="majorHAnsi" w:eastAsiaTheme="majorEastAsia" w:hAnsiTheme="majorHAnsi" w:cstheme="majorBidi"/>
      <w:b/>
      <w:bCs/>
      <w:color w:val="345A8A" w:themeColor="accent1" w:themeShade="B5"/>
      <w:sz w:val="32"/>
      <w:szCs w:val="32"/>
      <w:lang w:eastAsia="ar-SA"/>
    </w:rPr>
  </w:style>
  <w:style w:type="paragraph" w:styleId="TOCHeading">
    <w:name w:val="TOC Heading"/>
    <w:basedOn w:val="Heading1"/>
    <w:next w:val="Normal"/>
    <w:uiPriority w:val="39"/>
    <w:unhideWhenUsed/>
    <w:qFormat/>
    <w:rsid w:val="005A6956"/>
    <w:pPr>
      <w:suppressAutoHyphens w:val="0"/>
      <w:spacing w:line="276" w:lineRule="auto"/>
      <w:outlineLvl w:val="9"/>
    </w:pPr>
    <w:rPr>
      <w:color w:val="365F91" w:themeColor="accent1" w:themeShade="BF"/>
      <w:sz w:val="28"/>
      <w:szCs w:val="28"/>
      <w:lang w:eastAsia="en-US"/>
    </w:rPr>
  </w:style>
  <w:style w:type="paragraph" w:styleId="TOC1">
    <w:name w:val="toc 1"/>
    <w:basedOn w:val="Normal"/>
    <w:next w:val="Normal"/>
    <w:autoRedefine/>
    <w:uiPriority w:val="39"/>
    <w:unhideWhenUsed/>
    <w:rsid w:val="005A6956"/>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A6956"/>
    <w:pPr>
      <w:ind w:left="240"/>
    </w:pPr>
    <w:rPr>
      <w:rFonts w:asciiTheme="minorHAnsi" w:hAnsiTheme="minorHAnsi"/>
      <w:smallCaps/>
      <w:sz w:val="22"/>
      <w:szCs w:val="22"/>
    </w:rPr>
  </w:style>
  <w:style w:type="paragraph" w:styleId="TOC3">
    <w:name w:val="toc 3"/>
    <w:basedOn w:val="Normal"/>
    <w:next w:val="Normal"/>
    <w:autoRedefine/>
    <w:uiPriority w:val="39"/>
    <w:unhideWhenUsed/>
    <w:rsid w:val="005A6956"/>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5A6956"/>
    <w:pPr>
      <w:ind w:left="720"/>
    </w:pPr>
    <w:rPr>
      <w:rFonts w:asciiTheme="minorHAnsi" w:hAnsiTheme="minorHAnsi"/>
      <w:sz w:val="18"/>
      <w:szCs w:val="18"/>
    </w:rPr>
  </w:style>
  <w:style w:type="paragraph" w:styleId="TOC5">
    <w:name w:val="toc 5"/>
    <w:basedOn w:val="Normal"/>
    <w:next w:val="Normal"/>
    <w:autoRedefine/>
    <w:uiPriority w:val="39"/>
    <w:semiHidden/>
    <w:unhideWhenUsed/>
    <w:rsid w:val="005A6956"/>
    <w:pPr>
      <w:ind w:left="960"/>
    </w:pPr>
    <w:rPr>
      <w:rFonts w:asciiTheme="minorHAnsi" w:hAnsiTheme="minorHAnsi"/>
      <w:sz w:val="18"/>
      <w:szCs w:val="18"/>
    </w:rPr>
  </w:style>
  <w:style w:type="paragraph" w:styleId="TOC6">
    <w:name w:val="toc 6"/>
    <w:basedOn w:val="Normal"/>
    <w:next w:val="Normal"/>
    <w:autoRedefine/>
    <w:uiPriority w:val="39"/>
    <w:semiHidden/>
    <w:unhideWhenUsed/>
    <w:rsid w:val="005A6956"/>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5A6956"/>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5A6956"/>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5A6956"/>
    <w:pPr>
      <w:ind w:left="1920"/>
    </w:pPr>
    <w:rPr>
      <w:rFonts w:asciiTheme="minorHAnsi" w:hAnsiTheme="minorHAnsi"/>
      <w:sz w:val="18"/>
      <w:szCs w:val="18"/>
    </w:rPr>
  </w:style>
  <w:style w:type="character" w:customStyle="1" w:styleId="Heading2Char">
    <w:name w:val="Heading 2 Char"/>
    <w:basedOn w:val="DefaultParagraphFont"/>
    <w:link w:val="Heading2"/>
    <w:rsid w:val="005A6956"/>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rsid w:val="005A6956"/>
    <w:rPr>
      <w:rFonts w:asciiTheme="majorHAnsi" w:eastAsiaTheme="majorEastAsia" w:hAnsiTheme="majorHAnsi" w:cstheme="majorBidi"/>
      <w:b/>
      <w:bCs/>
      <w:color w:val="4F81BD" w:themeColor="accent1"/>
      <w:lang w:eastAsia="ar-SA"/>
    </w:rPr>
  </w:style>
  <w:style w:type="paragraph" w:styleId="Footer">
    <w:name w:val="footer"/>
    <w:basedOn w:val="Normal"/>
    <w:link w:val="FooterChar"/>
    <w:rsid w:val="00587EC1"/>
    <w:pPr>
      <w:tabs>
        <w:tab w:val="center" w:pos="4320"/>
        <w:tab w:val="right" w:pos="8640"/>
      </w:tabs>
    </w:pPr>
  </w:style>
  <w:style w:type="character" w:customStyle="1" w:styleId="FooterChar">
    <w:name w:val="Footer Char"/>
    <w:basedOn w:val="DefaultParagraphFont"/>
    <w:link w:val="Footer"/>
    <w:rsid w:val="00587EC1"/>
    <w:rPr>
      <w:lang w:eastAsia="ar-SA"/>
    </w:rPr>
  </w:style>
  <w:style w:type="character" w:styleId="PageNumber">
    <w:name w:val="page number"/>
    <w:basedOn w:val="DefaultParagraphFont"/>
    <w:rsid w:val="00587EC1"/>
  </w:style>
  <w:style w:type="paragraph" w:styleId="BalloonText">
    <w:name w:val="Balloon Text"/>
    <w:basedOn w:val="Normal"/>
    <w:link w:val="BalloonTextChar"/>
    <w:rsid w:val="00745E02"/>
    <w:rPr>
      <w:rFonts w:ascii="Tahoma" w:hAnsi="Tahoma" w:cs="Tahoma"/>
      <w:sz w:val="16"/>
      <w:szCs w:val="16"/>
    </w:rPr>
  </w:style>
  <w:style w:type="character" w:customStyle="1" w:styleId="BalloonTextChar">
    <w:name w:val="Balloon Text Char"/>
    <w:basedOn w:val="DefaultParagraphFont"/>
    <w:link w:val="BalloonText"/>
    <w:rsid w:val="00745E02"/>
    <w:rPr>
      <w:rFonts w:ascii="Tahoma" w:hAnsi="Tahoma" w:cs="Tahoma"/>
      <w:sz w:val="16"/>
      <w:szCs w:val="16"/>
      <w:lang w:eastAsia="ar-SA"/>
    </w:rPr>
  </w:style>
  <w:style w:type="character" w:styleId="Hyperlink">
    <w:name w:val="Hyperlink"/>
    <w:basedOn w:val="DefaultParagraphFont"/>
    <w:uiPriority w:val="99"/>
    <w:unhideWhenUsed/>
    <w:rsid w:val="00510878"/>
    <w:rPr>
      <w:color w:val="0000FF" w:themeColor="hyperlink"/>
      <w:u w:val="single"/>
    </w:rPr>
  </w:style>
  <w:style w:type="paragraph" w:styleId="ListParagraph">
    <w:name w:val="List Paragraph"/>
    <w:basedOn w:val="Normal"/>
    <w:rsid w:val="00734C08"/>
    <w:pPr>
      <w:suppressAutoHyphens w:val="0"/>
      <w:autoSpaceDN w:val="0"/>
      <w:spacing w:before="60" w:after="60"/>
      <w:ind w:left="720"/>
      <w:textAlignment w:val="baseline"/>
    </w:pPr>
    <w:rPr>
      <w:rFonts w:ascii="Arial" w:eastAsia="Calibri" w:hAnsi="Arial"/>
      <w:kern w:val="3"/>
      <w:sz w:val="22"/>
      <w:szCs w:val="22"/>
      <w:lang w:eastAsia="zh-CN"/>
    </w:rPr>
  </w:style>
  <w:style w:type="paragraph" w:styleId="Revision">
    <w:name w:val="Revision"/>
    <w:hidden/>
    <w:semiHidden/>
    <w:rsid w:val="00734C08"/>
    <w:rPr>
      <w:lang w:eastAsia="ar-SA"/>
    </w:rPr>
  </w:style>
  <w:style w:type="paragraph" w:styleId="Header">
    <w:name w:val="header"/>
    <w:basedOn w:val="Normal"/>
    <w:link w:val="HeaderChar"/>
    <w:unhideWhenUsed/>
    <w:rsid w:val="00B56A66"/>
    <w:pPr>
      <w:tabs>
        <w:tab w:val="center" w:pos="4680"/>
        <w:tab w:val="right" w:pos="9360"/>
      </w:tabs>
    </w:pPr>
  </w:style>
  <w:style w:type="character" w:customStyle="1" w:styleId="HeaderChar">
    <w:name w:val="Header Char"/>
    <w:basedOn w:val="DefaultParagraphFont"/>
    <w:link w:val="Header"/>
    <w:rsid w:val="00B56A66"/>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3650</Words>
  <Characters>20810</Characters>
  <Application>Microsoft Office Word</Application>
  <DocSecurity>0</DocSecurity>
  <Lines>173</Lines>
  <Paragraphs>48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SOFTWARE DESIGN SPECIFICATION</vt:lpstr>
      <vt:lpstr>SOFTWARE DESIGN SPECIFICATION</vt:lpstr>
    </vt:vector>
  </TitlesOfParts>
  <Company/>
  <LinksUpToDate>false</LinksUpToDate>
  <CharactersWithSpaces>24412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bojan</dc:creator>
  <cp:lastModifiedBy>Trần Diệp Vũ</cp:lastModifiedBy>
  <cp:revision>2</cp:revision>
  <cp:lastPrinted>1900-12-31T17:00:00Z</cp:lastPrinted>
  <dcterms:created xsi:type="dcterms:W3CDTF">2022-11-14T15:28:00Z</dcterms:created>
  <dcterms:modified xsi:type="dcterms:W3CDTF">2022-11-14T15:28:00Z</dcterms:modified>
</cp:coreProperties>
</file>